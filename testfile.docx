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C0FFF" w14:textId="24C97661" w:rsidR="00836254" w:rsidRPr="006822E6" w:rsidRDefault="005E1D95" w:rsidP="006822E6">
      <w:pPr>
        <w:pStyle w:val="NoSpacing"/>
        <w:spacing w:line="480" w:lineRule="auto"/>
        <w:rPr>
          <w:rFonts w:ascii="Times New Roman" w:hAnsi="Times New Roman" w:cs="Times New Roman"/>
          <w:b/>
          <w:sz w:val="24"/>
          <w:szCs w:val="24"/>
          <w:shd w:val="clear" w:color="auto" w:fill="FFFFFF"/>
        </w:rPr>
      </w:pPr>
      <w:r w:rsidRPr="006822E6">
        <w:rPr>
          <w:rFonts w:ascii="Times New Roman" w:hAnsi="Times New Roman" w:cs="Times New Roman"/>
          <w:b/>
          <w:sz w:val="24"/>
          <w:szCs w:val="24"/>
          <w:shd w:val="clear" w:color="auto" w:fill="FFFFFF"/>
        </w:rPr>
        <w:t>Quantification of</w:t>
      </w:r>
      <w:r w:rsidR="00217154" w:rsidRPr="006822E6">
        <w:rPr>
          <w:rFonts w:ascii="Times New Roman" w:hAnsi="Times New Roman" w:cs="Times New Roman"/>
          <w:b/>
          <w:sz w:val="24"/>
          <w:szCs w:val="24"/>
          <w:shd w:val="clear" w:color="auto" w:fill="FFFFFF"/>
        </w:rPr>
        <w:t xml:space="preserve"> the Bed-scale Architecture </w:t>
      </w:r>
      <w:r w:rsidRPr="006822E6">
        <w:rPr>
          <w:rFonts w:ascii="Times New Roman" w:hAnsi="Times New Roman" w:cs="Times New Roman"/>
          <w:b/>
          <w:sz w:val="24"/>
          <w:szCs w:val="24"/>
          <w:shd w:val="clear" w:color="auto" w:fill="FFFFFF"/>
        </w:rPr>
        <w:t xml:space="preserve">of </w:t>
      </w:r>
      <w:r w:rsidR="006D0A04" w:rsidRPr="006822E6">
        <w:rPr>
          <w:rFonts w:ascii="Times New Roman" w:hAnsi="Times New Roman" w:cs="Times New Roman"/>
          <w:b/>
          <w:sz w:val="24"/>
          <w:szCs w:val="24"/>
          <w:shd w:val="clear" w:color="auto" w:fill="FFFFFF"/>
        </w:rPr>
        <w:t xml:space="preserve">Submarine </w:t>
      </w:r>
      <w:r w:rsidR="00986F0F" w:rsidRPr="006822E6">
        <w:rPr>
          <w:rFonts w:ascii="Times New Roman" w:hAnsi="Times New Roman" w:cs="Times New Roman"/>
          <w:b/>
          <w:sz w:val="24"/>
          <w:szCs w:val="24"/>
          <w:shd w:val="clear" w:color="auto" w:fill="FFFFFF"/>
        </w:rPr>
        <w:t>Depositional Environments</w:t>
      </w:r>
      <w:r w:rsidR="006142BC" w:rsidRPr="006822E6">
        <w:rPr>
          <w:rFonts w:ascii="Times New Roman" w:hAnsi="Times New Roman" w:cs="Times New Roman"/>
          <w:b/>
          <w:sz w:val="24"/>
          <w:szCs w:val="24"/>
          <w:shd w:val="clear" w:color="auto" w:fill="FFFFFF"/>
        </w:rPr>
        <w:t xml:space="preserve"> and </w:t>
      </w:r>
      <w:r w:rsidR="0039130A" w:rsidRPr="006822E6">
        <w:rPr>
          <w:rFonts w:ascii="Times New Roman" w:hAnsi="Times New Roman" w:cs="Times New Roman"/>
          <w:b/>
          <w:sz w:val="24"/>
          <w:szCs w:val="24"/>
          <w:shd w:val="clear" w:color="auto" w:fill="FFFFFF"/>
        </w:rPr>
        <w:t xml:space="preserve">Application to Lobe Deposits of the </w:t>
      </w:r>
      <w:r w:rsidR="00986F0F" w:rsidRPr="006822E6">
        <w:rPr>
          <w:rFonts w:ascii="Times New Roman" w:hAnsi="Times New Roman" w:cs="Times New Roman"/>
          <w:b/>
          <w:sz w:val="24"/>
          <w:szCs w:val="24"/>
          <w:shd w:val="clear" w:color="auto" w:fill="FFFFFF"/>
        </w:rPr>
        <w:t>Point Loma Formation, California</w:t>
      </w:r>
    </w:p>
    <w:p w14:paraId="1E516A9A" w14:textId="77777777" w:rsidR="00BE1A07" w:rsidRDefault="00BE1A07" w:rsidP="000333FD">
      <w:pPr>
        <w:spacing w:line="480" w:lineRule="auto"/>
      </w:pPr>
    </w:p>
    <w:p w14:paraId="0BF5D179" w14:textId="4A91429A" w:rsidR="006822E6" w:rsidRDefault="006822E6" w:rsidP="000333FD">
      <w:pPr>
        <w:spacing w:line="480" w:lineRule="auto"/>
      </w:pPr>
      <w:r>
        <w:t xml:space="preserve">Rosemarie C. Fryer and Zane R. </w:t>
      </w:r>
      <w:proofErr w:type="spellStart"/>
      <w:r>
        <w:t>Jobe</w:t>
      </w:r>
      <w:proofErr w:type="spellEnd"/>
    </w:p>
    <w:p w14:paraId="5DE2BD24" w14:textId="77777777" w:rsidR="006822E6" w:rsidRPr="00BE1A07" w:rsidRDefault="006822E6" w:rsidP="006822E6">
      <w:pPr>
        <w:spacing w:line="480" w:lineRule="auto"/>
        <w:rPr>
          <w:sz w:val="20"/>
        </w:rPr>
      </w:pPr>
      <w:r w:rsidRPr="00BE1A07">
        <w:rPr>
          <w:sz w:val="20"/>
        </w:rPr>
        <w:t xml:space="preserve">Department of Geology and Geological Engineering, Colorado School of Mines, Golden Colorado 80401 </w:t>
      </w:r>
      <w:bookmarkStart w:id="0" w:name="_Toc520114720"/>
    </w:p>
    <w:p w14:paraId="568BD6FF" w14:textId="546500E5" w:rsidR="00BE1A07" w:rsidRDefault="00406045" w:rsidP="006822E6">
      <w:pPr>
        <w:spacing w:line="480" w:lineRule="auto"/>
        <w:jc w:val="center"/>
        <w:rPr>
          <w:b/>
        </w:rPr>
      </w:pPr>
      <w:r>
        <w:rPr>
          <w:b/>
        </w:rPr>
        <w:t>Note to reviewer: to access a word doc</w:t>
      </w:r>
      <w:r w:rsidR="00F14631">
        <w:rPr>
          <w:b/>
        </w:rPr>
        <w:t xml:space="preserve"> and full-res figures</w:t>
      </w:r>
      <w:r>
        <w:rPr>
          <w:b/>
        </w:rPr>
        <w:t xml:space="preserve">, please download this </w:t>
      </w:r>
      <w:r w:rsidR="00F14631">
        <w:rPr>
          <w:b/>
        </w:rPr>
        <w:t xml:space="preserve">zip </w:t>
      </w:r>
      <w:r>
        <w:rPr>
          <w:b/>
        </w:rPr>
        <w:t xml:space="preserve">file from </w:t>
      </w:r>
      <w:proofErr w:type="spellStart"/>
      <w:r>
        <w:rPr>
          <w:b/>
        </w:rPr>
        <w:t>Dropbox</w:t>
      </w:r>
      <w:proofErr w:type="spellEnd"/>
      <w:r>
        <w:rPr>
          <w:b/>
        </w:rPr>
        <w:t xml:space="preserve">: </w:t>
      </w:r>
    </w:p>
    <w:p w14:paraId="78E30855" w14:textId="77777777" w:rsidR="00406045" w:rsidRDefault="00406045" w:rsidP="006822E6">
      <w:pPr>
        <w:spacing w:line="480" w:lineRule="auto"/>
        <w:jc w:val="center"/>
        <w:rPr>
          <w:b/>
        </w:rPr>
      </w:pPr>
    </w:p>
    <w:p w14:paraId="05B3A343" w14:textId="5E7EEC90" w:rsidR="00FB63DD" w:rsidRPr="006822E6" w:rsidRDefault="00FB63DD" w:rsidP="006822E6">
      <w:pPr>
        <w:spacing w:line="480" w:lineRule="auto"/>
        <w:jc w:val="center"/>
        <w:rPr>
          <w:b/>
        </w:rPr>
      </w:pPr>
      <w:r w:rsidRPr="006822E6">
        <w:rPr>
          <w:b/>
        </w:rPr>
        <w:t>Abstract</w:t>
      </w:r>
      <w:bookmarkEnd w:id="0"/>
    </w:p>
    <w:p w14:paraId="0B10A753" w14:textId="366BB82D" w:rsidR="00FB63DD" w:rsidRPr="008413DC" w:rsidRDefault="00FB63DD" w:rsidP="0015471A">
      <w:pPr>
        <w:spacing w:line="480" w:lineRule="auto"/>
        <w:ind w:firstLine="720"/>
      </w:pPr>
      <w:r w:rsidRPr="008413DC">
        <w:t>Submarine</w:t>
      </w:r>
      <w:r w:rsidR="0039130A" w:rsidRPr="008413DC">
        <w:t>-</w:t>
      </w:r>
      <w:r w:rsidR="00F45E2A" w:rsidRPr="008413DC">
        <w:t>fan</w:t>
      </w:r>
      <w:r w:rsidRPr="008413DC">
        <w:t xml:space="preserve"> deposits form the largest sediment accumulations on Earth and host significant reservoirs for hydrocarbons. While many studies of ancient </w:t>
      </w:r>
      <w:r w:rsidR="00080B5E" w:rsidRPr="008413DC">
        <w:t>fan</w:t>
      </w:r>
      <w:r w:rsidRPr="008413DC">
        <w:t xml:space="preserve"> deposits qualitatively describe </w:t>
      </w:r>
      <w:commentRangeStart w:id="1"/>
      <w:r w:rsidRPr="008413DC">
        <w:t xml:space="preserve">lateral </w:t>
      </w:r>
      <w:commentRangeEnd w:id="1"/>
      <w:r w:rsidR="008B2253">
        <w:rPr>
          <w:rStyle w:val="CommentReference"/>
        </w:rPr>
        <w:commentReference w:id="1"/>
      </w:r>
      <w:r w:rsidRPr="008413DC">
        <w:t xml:space="preserve">architectural variability (e.g., axis-to-fringe, proximal-to-distal), </w:t>
      </w:r>
      <w:proofErr w:type="gramStart"/>
      <w:r w:rsidRPr="008413DC">
        <w:t>these</w:t>
      </w:r>
      <w:proofErr w:type="gramEnd"/>
      <w:r w:rsidRPr="008413DC">
        <w:t xml:space="preserve"> relationships are rarely quantified. In order to enable comparison of key relationships that control the </w:t>
      </w:r>
      <w:del w:id="2" w:author="Marco Patacci" w:date="2018-08-02T17:12:00Z">
        <w:r w:rsidRPr="008413DC" w:rsidDel="008B2253">
          <w:delText xml:space="preserve">lateral </w:delText>
        </w:r>
      </w:del>
      <w:r w:rsidRPr="008413DC">
        <w:t xml:space="preserve">architecture of submarine </w:t>
      </w:r>
      <w:r w:rsidR="00B062D5" w:rsidRPr="008413DC">
        <w:t>depositional environments</w:t>
      </w:r>
      <w:r w:rsidRPr="008413DC">
        <w:t xml:space="preserve">, </w:t>
      </w:r>
      <w:r w:rsidR="00CD7543">
        <w:t>we</w:t>
      </w:r>
      <w:r w:rsidRPr="008413DC">
        <w:t xml:space="preserve"> digitized published bed-scale </w:t>
      </w:r>
      <w:r w:rsidR="00B062D5" w:rsidRPr="008413DC">
        <w:t xml:space="preserve">outcrop </w:t>
      </w:r>
      <w:r w:rsidRPr="008413DC">
        <w:t xml:space="preserve">correlation panels from </w:t>
      </w:r>
      <w:r w:rsidR="00B062D5" w:rsidRPr="008413DC">
        <w:t xml:space="preserve">five </w:t>
      </w:r>
      <w:r w:rsidRPr="008413DC">
        <w:t>different environments</w:t>
      </w:r>
      <w:r w:rsidR="00004CCB" w:rsidRPr="008413DC">
        <w:t xml:space="preserve"> </w:t>
      </w:r>
      <w:r w:rsidR="00B062D5" w:rsidRPr="008413DC">
        <w:t>(</w:t>
      </w:r>
      <w:r w:rsidR="00004CCB" w:rsidRPr="008413DC">
        <w:t>channel, levee, lobe</w:t>
      </w:r>
      <w:r w:rsidR="00B062D5" w:rsidRPr="008413DC">
        <w:t>, channel-lobe-transition-zone, basin plain</w:t>
      </w:r>
      <w:r w:rsidR="00004CCB" w:rsidRPr="008413DC">
        <w:t>)</w:t>
      </w:r>
      <w:r w:rsidRPr="008413DC">
        <w:t xml:space="preserve">. </w:t>
      </w:r>
      <w:r w:rsidR="00FD750E" w:rsidRPr="008413DC">
        <w:t>Measured</w:t>
      </w:r>
      <w:r w:rsidR="00004CCB" w:rsidRPr="008413DC">
        <w:t xml:space="preserve"> architectural parameters (b</w:t>
      </w:r>
      <w:r w:rsidR="00250168" w:rsidRPr="008413DC">
        <w:t xml:space="preserve">ed </w:t>
      </w:r>
      <w:r w:rsidR="00E3287F" w:rsidRPr="008413DC">
        <w:t xml:space="preserve">thickness, bed </w:t>
      </w:r>
      <w:r w:rsidR="00250168" w:rsidRPr="008413DC">
        <w:t>thinning rates</w:t>
      </w:r>
      <w:r w:rsidR="00E3287F" w:rsidRPr="008413DC">
        <w:t>, lateral correlation distance,</w:t>
      </w:r>
      <w:r w:rsidR="00250168" w:rsidRPr="008413DC">
        <w:t xml:space="preserve"> net-to-gross</w:t>
      </w:r>
      <w:r w:rsidR="00004CCB" w:rsidRPr="008413DC">
        <w:t>) provide</w:t>
      </w:r>
      <w:r w:rsidRPr="008413DC">
        <w:t xml:space="preserve"> a </w:t>
      </w:r>
      <w:r w:rsidR="00FD750E" w:rsidRPr="008413DC">
        <w:t xml:space="preserve">quantitative </w:t>
      </w:r>
      <w:r w:rsidRPr="008413DC">
        <w:t xml:space="preserve">framework to compare </w:t>
      </w:r>
      <w:del w:id="3" w:author="Marco Patacci" w:date="2018-08-02T17:58:00Z">
        <w:r w:rsidR="00617A1E" w:rsidDel="00C62D21">
          <w:delText>lithology</w:delText>
        </w:r>
        <w:r w:rsidRPr="008413DC" w:rsidDel="00C62D21">
          <w:delText xml:space="preserve"> </w:delText>
        </w:r>
      </w:del>
      <w:r w:rsidRPr="008413DC">
        <w:t>architecture</w:t>
      </w:r>
      <w:r w:rsidR="00617A1E">
        <w:t>s</w:t>
      </w:r>
      <w:r w:rsidRPr="008413DC">
        <w:t xml:space="preserve"> </w:t>
      </w:r>
      <w:r w:rsidR="00FD750E" w:rsidRPr="008413DC">
        <w:t xml:space="preserve">between </w:t>
      </w:r>
      <w:r w:rsidRPr="008413DC">
        <w:t>environments.</w:t>
      </w:r>
      <w:r w:rsidR="00111A3F" w:rsidRPr="008413DC">
        <w:t xml:space="preserve"> </w:t>
      </w:r>
      <w:proofErr w:type="gramStart"/>
      <w:r w:rsidRPr="008413DC">
        <w:t xml:space="preserve">The results show that </w:t>
      </w:r>
      <w:r w:rsidR="00111A3F" w:rsidRPr="008413DC">
        <w:t>sand</w:t>
      </w:r>
      <w:r w:rsidR="00AF0791" w:rsidRPr="008413DC">
        <w:t>stone</w:t>
      </w:r>
      <w:r w:rsidR="00111A3F" w:rsidRPr="008413DC">
        <w:t xml:space="preserve"> and/or mud</w:t>
      </w:r>
      <w:r w:rsidR="00AF0791" w:rsidRPr="008413DC">
        <w:t>stone</w:t>
      </w:r>
      <w:r w:rsidR="00111A3F" w:rsidRPr="008413DC">
        <w:t xml:space="preserve"> </w:t>
      </w:r>
      <w:r w:rsidRPr="008413DC">
        <w:t xml:space="preserve">bed thickness </w:t>
      </w:r>
      <w:r w:rsidR="00111A3F" w:rsidRPr="008413DC">
        <w:t xml:space="preserve">alone or net-to-gross </w:t>
      </w:r>
      <w:r w:rsidR="00FD750E" w:rsidRPr="008413DC">
        <w:t xml:space="preserve">do </w:t>
      </w:r>
      <w:r w:rsidRPr="008413DC">
        <w:t xml:space="preserve">not </w:t>
      </w:r>
      <w:r w:rsidR="00FD750E" w:rsidRPr="008413DC">
        <w:t xml:space="preserve">reliably differentiate between </w:t>
      </w:r>
      <w:r w:rsidR="00111A3F" w:rsidRPr="008413DC">
        <w:t>environment</w:t>
      </w:r>
      <w:r w:rsidR="00FD750E" w:rsidRPr="008413DC">
        <w:t>s</w:t>
      </w:r>
      <w:r w:rsidR="006142BC">
        <w:t>.</w:t>
      </w:r>
      <w:proofErr w:type="gramEnd"/>
      <w:r w:rsidR="006142BC">
        <w:t xml:space="preserve"> </w:t>
      </w:r>
      <w:r w:rsidRPr="008413DC">
        <w:t>Lobe</w:t>
      </w:r>
      <w:r w:rsidR="006142BC">
        <w:t xml:space="preserve"> sub-environments</w:t>
      </w:r>
      <w:r w:rsidRPr="008413DC">
        <w:t xml:space="preserve"> </w:t>
      </w:r>
      <w:r w:rsidR="00111A3F" w:rsidRPr="008413DC">
        <w:t xml:space="preserve">display </w:t>
      </w:r>
      <w:r w:rsidRPr="008413DC">
        <w:t>the most variab</w:t>
      </w:r>
      <w:r w:rsidR="00111A3F" w:rsidRPr="008413DC">
        <w:t>ility</w:t>
      </w:r>
      <w:r w:rsidRPr="008413DC">
        <w:t xml:space="preserve"> in all </w:t>
      </w:r>
      <w:r w:rsidR="006142BC">
        <w:t xml:space="preserve">parameters, which </w:t>
      </w:r>
      <w:r w:rsidR="007F7C90" w:rsidRPr="008413DC">
        <w:rPr>
          <w:rFonts w:cs="Tahoma"/>
        </w:rPr>
        <w:t xml:space="preserve">could be partially caused by subjectivity of qualitative interpretations of </w:t>
      </w:r>
      <w:r w:rsidR="006142BC">
        <w:rPr>
          <w:rFonts w:cs="Tahoma"/>
        </w:rPr>
        <w:t xml:space="preserve">environment and </w:t>
      </w:r>
      <w:r w:rsidR="007F7C90" w:rsidRPr="008413DC">
        <w:rPr>
          <w:rFonts w:cs="Tahoma"/>
        </w:rPr>
        <w:lastRenderedPageBreak/>
        <w:t xml:space="preserve">demonstrates the need for more quantitative studies of bed-scale heterogeneity. </w:t>
      </w:r>
      <w:r w:rsidRPr="008413DC">
        <w:t xml:space="preserve">These </w:t>
      </w:r>
      <w:r w:rsidR="00043705" w:rsidRPr="008413DC">
        <w:t xml:space="preserve">results </w:t>
      </w:r>
      <w:r w:rsidR="00FD750E" w:rsidRPr="008413DC">
        <w:t xml:space="preserve">can be used to constrain </w:t>
      </w:r>
      <w:r w:rsidR="00043705" w:rsidRPr="008413DC">
        <w:t>forward stratigraphic models and reservoir models of submarine depositional environments</w:t>
      </w:r>
      <w:r w:rsidRPr="008413DC">
        <w:t>.</w:t>
      </w:r>
    </w:p>
    <w:p w14:paraId="3C7FE91F" w14:textId="255A408D" w:rsidR="00080B5E" w:rsidRPr="008413DC" w:rsidRDefault="00004CCB" w:rsidP="0015471A">
      <w:pPr>
        <w:spacing w:line="480" w:lineRule="auto"/>
        <w:ind w:firstLine="720"/>
      </w:pPr>
      <w:r w:rsidRPr="008413DC">
        <w:t>This work is paired with a case study to refine the depositional environment of submarine lobe strata of the Upper Cretaceous Point Loma Formation at Cabrillo National Monument near San Diego, California.</w:t>
      </w:r>
      <w:r w:rsidR="00347F75" w:rsidRPr="008413DC">
        <w:t xml:space="preserve"> </w:t>
      </w:r>
      <w:r w:rsidR="00080B5E" w:rsidRPr="008413DC">
        <w:t>The strike-</w:t>
      </w:r>
      <w:del w:id="4" w:author="Marco Patacci" w:date="2018-08-02T17:59:00Z">
        <w:r w:rsidR="00080B5E" w:rsidRPr="008413DC" w:rsidDel="00C62D21">
          <w:delText>oriented</w:delText>
        </w:r>
      </w:del>
      <w:ins w:id="5" w:author="Marco Patacci" w:date="2018-08-02T17:59:00Z">
        <w:r w:rsidR="00C62D21">
          <w:t>parallel</w:t>
        </w:r>
      </w:ins>
      <w:r w:rsidR="00080B5E" w:rsidRPr="008413DC">
        <w:t xml:space="preserve">, </w:t>
      </w:r>
      <w:del w:id="6" w:author="Marco Patacci" w:date="2018-08-02T17:59:00Z">
        <w:r w:rsidR="00080B5E" w:rsidRPr="008413DC" w:rsidDel="00C62D21">
          <w:delText>laterally-</w:delText>
        </w:r>
      </w:del>
      <w:r w:rsidR="00080B5E" w:rsidRPr="008413DC">
        <w:t xml:space="preserve">extensive exposure offers a rare opportunity to observe bed-scale architecture in </w:t>
      </w:r>
      <w:proofErr w:type="spellStart"/>
      <w:r w:rsidR="00080B5E" w:rsidRPr="008413DC">
        <w:t>turbidites</w:t>
      </w:r>
      <w:proofErr w:type="spellEnd"/>
      <w:r w:rsidR="00080B5E" w:rsidRPr="008413DC">
        <w:t xml:space="preserve"> over 1 km lateral distance.</w:t>
      </w:r>
      <w:r w:rsidR="0016394C" w:rsidRPr="008413DC">
        <w:t xml:space="preserve"> </w:t>
      </w:r>
      <w:r w:rsidR="00CD22FF" w:rsidRPr="008413DC">
        <w:t>Thinning</w:t>
      </w:r>
      <w:r w:rsidR="00080B5E" w:rsidRPr="008413DC">
        <w:t xml:space="preserve"> rates and bed thicknesses are not statistically different between lobe elements</w:t>
      </w:r>
      <w:r w:rsidR="00E55A57" w:rsidRPr="008413DC">
        <w:t xml:space="preserve">. This signifies </w:t>
      </w:r>
      <w:r w:rsidR="0065539D" w:rsidRPr="008413DC">
        <w:t>that</w:t>
      </w:r>
      <w:r w:rsidR="00E55A57" w:rsidRPr="008413DC">
        <w:t xml:space="preserve"> the lateral exposure is necessary to distinguish lobe elements and</w:t>
      </w:r>
      <w:r w:rsidR="00CD22FF" w:rsidRPr="008413DC">
        <w:t xml:space="preserve"> </w:t>
      </w:r>
      <w:commentRangeStart w:id="7"/>
      <w:r w:rsidR="00CD22FF" w:rsidRPr="008413DC">
        <w:t>it</w:t>
      </w:r>
      <w:r w:rsidR="00E55A57" w:rsidRPr="008413DC">
        <w:t xml:space="preserve"> would be extremely difficult to accurately interpret elements in the subsurface using 1D data</w:t>
      </w:r>
      <w:commentRangeEnd w:id="7"/>
      <w:r w:rsidR="00C62D21">
        <w:rPr>
          <w:rStyle w:val="CommentReference"/>
        </w:rPr>
        <w:commentReference w:id="7"/>
      </w:r>
      <w:r w:rsidR="00E55A57" w:rsidRPr="008413DC">
        <w:t xml:space="preserve"> (e.g., core)</w:t>
      </w:r>
      <w:r w:rsidR="00080B5E" w:rsidRPr="008413DC">
        <w:t xml:space="preserve">. </w:t>
      </w:r>
      <w:r w:rsidR="00FD750E" w:rsidRPr="008413DC">
        <w:t>T</w:t>
      </w:r>
      <w:r w:rsidR="00080B5E" w:rsidRPr="008413DC">
        <w:t>he grain size, mudstone to sandstone bed thickness</w:t>
      </w:r>
      <w:r w:rsidRPr="008413DC">
        <w:t>es</w:t>
      </w:r>
      <w:r w:rsidR="00080B5E" w:rsidRPr="008413DC">
        <w:t xml:space="preserve">, </w:t>
      </w:r>
      <w:r w:rsidR="006142BC">
        <w:t xml:space="preserve">and </w:t>
      </w:r>
      <w:r w:rsidR="00080B5E" w:rsidRPr="008413DC">
        <w:t xml:space="preserve">element/bed compensation </w:t>
      </w:r>
      <w:r w:rsidR="0065539D" w:rsidRPr="008413DC">
        <w:t>observed in</w:t>
      </w:r>
      <w:r w:rsidR="00FD750E" w:rsidRPr="008413DC">
        <w:t xml:space="preserve"> the Cabrillo National </w:t>
      </w:r>
      <w:r w:rsidR="002C2DB7" w:rsidRPr="008413DC">
        <w:t>Monument</w:t>
      </w:r>
      <w:r w:rsidR="00FD750E" w:rsidRPr="008413DC">
        <w:t xml:space="preserve"> exposures of the Point Loma Formation are most similar </w:t>
      </w:r>
      <w:r w:rsidRPr="008413DC">
        <w:t xml:space="preserve">to </w:t>
      </w:r>
      <w:r w:rsidR="00FD750E" w:rsidRPr="008413DC">
        <w:t xml:space="preserve">values of </w:t>
      </w:r>
      <w:proofErr w:type="spellStart"/>
      <w:r w:rsidRPr="008413DC">
        <w:t>semiconfined</w:t>
      </w:r>
      <w:proofErr w:type="spellEnd"/>
      <w:r w:rsidRPr="008413DC">
        <w:t xml:space="preserve"> lobe</w:t>
      </w:r>
      <w:r w:rsidR="00FD750E" w:rsidRPr="008413DC">
        <w:t xml:space="preserve"> deposit</w:t>
      </w:r>
      <w:r w:rsidRPr="008413DC">
        <w:t>s</w:t>
      </w:r>
      <w:r w:rsidR="0065539D" w:rsidRPr="008413DC">
        <w:t xml:space="preserve">; hence, </w:t>
      </w:r>
      <w:r w:rsidR="00CD7543">
        <w:t>we</w:t>
      </w:r>
      <w:r w:rsidR="0065539D" w:rsidRPr="008413DC">
        <w:t xml:space="preserve"> reinterpret that these exposures occupy </w:t>
      </w:r>
      <w:r w:rsidR="00080B5E" w:rsidRPr="008413DC">
        <w:t>a more medial position, perhaps with some degree of confinement.</w:t>
      </w:r>
    </w:p>
    <w:p w14:paraId="18EFD347" w14:textId="77777777" w:rsidR="00FB63DD" w:rsidRPr="008413DC" w:rsidRDefault="00FB63DD" w:rsidP="00FB63DD">
      <w:pPr>
        <w:pStyle w:val="Body"/>
        <w:spacing w:after="0" w:line="480" w:lineRule="auto"/>
        <w:ind w:firstLine="360"/>
      </w:pPr>
    </w:p>
    <w:p w14:paraId="36A466B5" w14:textId="5FCF3756" w:rsidR="0043585A" w:rsidRPr="008413DC" w:rsidRDefault="001027EA" w:rsidP="006822E6">
      <w:pPr>
        <w:pStyle w:val="Heading1"/>
        <w:sectPr w:rsidR="0043585A" w:rsidRPr="008413DC" w:rsidSect="000333FD">
          <w:footerReference w:type="default" r:id="rId10"/>
          <w:pgSz w:w="12240" w:h="15840" w:code="1"/>
          <w:pgMar w:top="1440" w:right="1800" w:bottom="1440" w:left="1440" w:header="720" w:footer="720" w:gutter="0"/>
          <w:pgNumType w:start="1"/>
          <w:cols w:space="720"/>
          <w:docGrid w:linePitch="360"/>
        </w:sectPr>
      </w:pPr>
      <w:r w:rsidRPr="008413DC">
        <w:br w:type="page"/>
      </w:r>
    </w:p>
    <w:p w14:paraId="77BD686C" w14:textId="0147E017" w:rsidR="00C932B3" w:rsidRPr="008413DC" w:rsidRDefault="009D4B61" w:rsidP="00742111">
      <w:pPr>
        <w:pStyle w:val="Heading1"/>
      </w:pPr>
      <w:bookmarkStart w:id="8" w:name="_Toc520114725"/>
      <w:r w:rsidRPr="008413DC">
        <w:lastRenderedPageBreak/>
        <w:t>Introduction</w:t>
      </w:r>
      <w:bookmarkEnd w:id="8"/>
    </w:p>
    <w:p w14:paraId="0D34A81D" w14:textId="23F449FD" w:rsidR="00533911" w:rsidRPr="008413DC" w:rsidRDefault="00250168" w:rsidP="001F28AF">
      <w:pPr>
        <w:spacing w:line="480" w:lineRule="auto"/>
        <w:ind w:firstLine="720"/>
      </w:pPr>
      <w:r w:rsidRPr="008413DC">
        <w:t>Submarine-</w:t>
      </w:r>
      <w:r w:rsidR="00396AAA" w:rsidRPr="008413DC">
        <w:t>fan</w:t>
      </w:r>
      <w:r w:rsidR="0029027C" w:rsidRPr="008413DC">
        <w:t xml:space="preserve"> deposits form significant hydrocarbon reservoirs due to their large areal extents and high sand content; however, their internal </w:t>
      </w:r>
      <w:r w:rsidR="00756E61" w:rsidRPr="008413DC">
        <w:t xml:space="preserve">architecture </w:t>
      </w:r>
      <w:r w:rsidR="0029027C" w:rsidRPr="008413DC">
        <w:t>is poorly quantified (</w:t>
      </w:r>
      <w:proofErr w:type="spellStart"/>
      <w:r w:rsidR="00953455" w:rsidRPr="008413DC">
        <w:t>Pettingill</w:t>
      </w:r>
      <w:proofErr w:type="spellEnd"/>
      <w:r w:rsidR="00953455" w:rsidRPr="008413DC">
        <w:t xml:space="preserve"> &amp; Weimer</w:t>
      </w:r>
      <w:r w:rsidRPr="008413DC">
        <w:t>,</w:t>
      </w:r>
      <w:r w:rsidR="00953455" w:rsidRPr="008413DC">
        <w:t xml:space="preserve"> </w:t>
      </w:r>
      <w:r w:rsidR="0029027C" w:rsidRPr="008413DC">
        <w:t>200</w:t>
      </w:r>
      <w:r w:rsidR="00953455" w:rsidRPr="008413DC">
        <w:t>2</w:t>
      </w:r>
      <w:r w:rsidR="0029027C" w:rsidRPr="008413DC">
        <w:t xml:space="preserve">; Weimer &amp; </w:t>
      </w:r>
      <w:proofErr w:type="spellStart"/>
      <w:r w:rsidR="0029027C" w:rsidRPr="008413DC">
        <w:t>Pettingill</w:t>
      </w:r>
      <w:proofErr w:type="spellEnd"/>
      <w:r w:rsidR="0029027C" w:rsidRPr="008413DC">
        <w:t xml:space="preserve">, 2007). </w:t>
      </w:r>
      <w:r w:rsidR="005C79AA" w:rsidRPr="008413DC">
        <w:t>Submarine fans are composed of multiple environments, such as channels, levees, channel lobe transition zones, lobes, and basin plains. Each environment is commonly associated with a particular geom</w:t>
      </w:r>
      <w:r w:rsidR="00E372BC" w:rsidRPr="008413DC">
        <w:t xml:space="preserve">etry, </w:t>
      </w:r>
      <w:proofErr w:type="spellStart"/>
      <w:r w:rsidR="00E372BC" w:rsidRPr="008413DC">
        <w:t>facies</w:t>
      </w:r>
      <w:proofErr w:type="spellEnd"/>
      <w:r w:rsidR="00E372BC" w:rsidRPr="008413DC">
        <w:t>, and bed thickness</w:t>
      </w:r>
      <w:r w:rsidR="0039130A" w:rsidRPr="008413DC">
        <w:t xml:space="preserve"> </w:t>
      </w:r>
      <w:r w:rsidR="00A36719" w:rsidRPr="008413DC">
        <w:t>distribution (</w:t>
      </w:r>
      <w:proofErr w:type="spellStart"/>
      <w:r w:rsidR="005C79AA" w:rsidRPr="008413DC">
        <w:t>Mutti</w:t>
      </w:r>
      <w:proofErr w:type="spellEnd"/>
      <w:r w:rsidR="005C79AA" w:rsidRPr="008413DC">
        <w:t xml:space="preserve"> and </w:t>
      </w:r>
      <w:proofErr w:type="spellStart"/>
      <w:r w:rsidR="005C79AA" w:rsidRPr="008413DC">
        <w:t>Normark</w:t>
      </w:r>
      <w:proofErr w:type="spellEnd"/>
      <w:r w:rsidR="005C79AA" w:rsidRPr="008413DC">
        <w:t xml:space="preserve">, 1987; </w:t>
      </w:r>
      <w:proofErr w:type="spellStart"/>
      <w:r w:rsidR="005C79AA" w:rsidRPr="008413DC">
        <w:t>Normark</w:t>
      </w:r>
      <w:proofErr w:type="spellEnd"/>
      <w:r w:rsidR="005C79AA" w:rsidRPr="008413DC">
        <w:t xml:space="preserve">, 1978; Sullivan </w:t>
      </w:r>
      <w:r w:rsidR="00776B9A" w:rsidRPr="008413DC">
        <w:t>et al.,</w:t>
      </w:r>
      <w:r w:rsidRPr="008413DC">
        <w:t xml:space="preserve"> </w:t>
      </w:r>
      <w:r w:rsidR="005C79AA" w:rsidRPr="008413DC">
        <w:t xml:space="preserve">2000; </w:t>
      </w:r>
      <w:proofErr w:type="spellStart"/>
      <w:r w:rsidR="005C79AA" w:rsidRPr="008413DC">
        <w:t>Deptuck</w:t>
      </w:r>
      <w:proofErr w:type="spellEnd"/>
      <w:r w:rsidR="005C79AA" w:rsidRPr="008413DC">
        <w:t xml:space="preserve"> et al., 2008; </w:t>
      </w:r>
      <w:proofErr w:type="spellStart"/>
      <w:r w:rsidR="005C79AA" w:rsidRPr="008413DC">
        <w:t>Prélat</w:t>
      </w:r>
      <w:proofErr w:type="spellEnd"/>
      <w:r w:rsidR="005C79AA" w:rsidRPr="008413DC">
        <w:t xml:space="preserve"> et al., 2009; Hubbard </w:t>
      </w:r>
      <w:r w:rsidR="00776B9A" w:rsidRPr="008413DC">
        <w:t>et al.,</w:t>
      </w:r>
      <w:r w:rsidRPr="008413DC">
        <w:t xml:space="preserve"> </w:t>
      </w:r>
      <w:r w:rsidR="005C79AA" w:rsidRPr="008413DC">
        <w:t xml:space="preserve">2014; Stevenson et al., 2015). </w:t>
      </w:r>
      <w:r w:rsidR="0039130A" w:rsidRPr="008413DC">
        <w:t xml:space="preserve">For example, submarine lobe deposits </w:t>
      </w:r>
      <w:r w:rsidR="0029027C" w:rsidRPr="008413DC">
        <w:t xml:space="preserve">typically show a </w:t>
      </w:r>
      <w:r w:rsidR="00C60BA4" w:rsidRPr="008413DC">
        <w:t xml:space="preserve">qualitative </w:t>
      </w:r>
      <w:r w:rsidR="0029027C" w:rsidRPr="008413DC">
        <w:t xml:space="preserve">decrease in bed thickness, grain size, </w:t>
      </w:r>
      <w:r w:rsidR="00C60BA4" w:rsidRPr="008413DC">
        <w:t>sand content</w:t>
      </w:r>
      <w:r w:rsidR="0029027C" w:rsidRPr="008413DC">
        <w:t xml:space="preserve">, and amalgamation </w:t>
      </w:r>
      <w:r w:rsidR="0039130A" w:rsidRPr="008413DC">
        <w:t xml:space="preserve">in proximal-to-distal and axis-to-margin transects </w:t>
      </w:r>
      <w:r w:rsidR="0029027C" w:rsidRPr="008413DC">
        <w:t>(</w:t>
      </w:r>
      <w:proofErr w:type="spellStart"/>
      <w:r w:rsidR="0029027C" w:rsidRPr="008413DC">
        <w:t>Normark</w:t>
      </w:r>
      <w:proofErr w:type="spellEnd"/>
      <w:r w:rsidR="0029027C" w:rsidRPr="008413DC">
        <w:t xml:space="preserve">, 1978; Sullivan </w:t>
      </w:r>
      <w:r w:rsidR="00776B9A" w:rsidRPr="008413DC">
        <w:t>et al.,</w:t>
      </w:r>
      <w:r w:rsidRPr="008413DC">
        <w:t xml:space="preserve"> </w:t>
      </w:r>
      <w:r w:rsidR="0029027C" w:rsidRPr="008413DC">
        <w:t xml:space="preserve">2000; </w:t>
      </w:r>
      <w:proofErr w:type="spellStart"/>
      <w:r w:rsidR="0029027C" w:rsidRPr="008413DC">
        <w:t>Deptuck</w:t>
      </w:r>
      <w:proofErr w:type="spellEnd"/>
      <w:r w:rsidR="0029027C" w:rsidRPr="008413DC">
        <w:t xml:space="preserve"> et al., 2008; </w:t>
      </w:r>
      <w:proofErr w:type="spellStart"/>
      <w:r w:rsidR="004E0879" w:rsidRPr="008413DC">
        <w:t>Prélat</w:t>
      </w:r>
      <w:proofErr w:type="spellEnd"/>
      <w:r w:rsidR="0029027C" w:rsidRPr="008413DC">
        <w:t xml:space="preserve"> et al., 2009). </w:t>
      </w:r>
      <w:r w:rsidR="00C60BA4" w:rsidRPr="008413DC">
        <w:t xml:space="preserve">However, the details of these downstream and lateral </w:t>
      </w:r>
      <w:proofErr w:type="spellStart"/>
      <w:r w:rsidR="00C60BA4" w:rsidRPr="008413DC">
        <w:t>facies</w:t>
      </w:r>
      <w:proofErr w:type="spellEnd"/>
      <w:r w:rsidR="00C60BA4" w:rsidRPr="008413DC">
        <w:t xml:space="preserve"> changes are often overlooked, and very few studies perform</w:t>
      </w:r>
      <w:r w:rsidR="00F314C5" w:rsidRPr="008413DC">
        <w:t xml:space="preserve"> correlations at the bed scale </w:t>
      </w:r>
      <w:r w:rsidR="005E5333" w:rsidRPr="008413DC">
        <w:t>(</w:t>
      </w:r>
      <w:r w:rsidR="00043705" w:rsidRPr="008413DC">
        <w:t xml:space="preserve">e.g., </w:t>
      </w:r>
      <w:r w:rsidR="005E5333" w:rsidRPr="008413DC">
        <w:t xml:space="preserve">Chapin </w:t>
      </w:r>
      <w:r w:rsidR="00702C7B" w:rsidRPr="008413DC">
        <w:t xml:space="preserve">and Tiller, </w:t>
      </w:r>
      <w:r w:rsidR="005E5333" w:rsidRPr="008413DC">
        <w:t>2007; Marini et al.</w:t>
      </w:r>
      <w:r w:rsidR="00702C7B" w:rsidRPr="008413DC">
        <w:t>,</w:t>
      </w:r>
      <w:r w:rsidR="005E5333" w:rsidRPr="008413DC">
        <w:t xml:space="preserve"> 2015)</w:t>
      </w:r>
      <w:r w:rsidR="00043705" w:rsidRPr="008413DC">
        <w:t xml:space="preserve">. Even </w:t>
      </w:r>
      <w:r w:rsidR="005E5333" w:rsidRPr="008413DC">
        <w:t>few</w:t>
      </w:r>
      <w:r w:rsidR="00043705" w:rsidRPr="008413DC">
        <w:t>er</w:t>
      </w:r>
      <w:r w:rsidR="005E5333" w:rsidRPr="008413DC">
        <w:t xml:space="preserve"> studies have compiled quantitative statistics on </w:t>
      </w:r>
      <w:commentRangeStart w:id="9"/>
      <w:r w:rsidR="005E5333" w:rsidRPr="008413DC">
        <w:t xml:space="preserve">bed-scale </w:t>
      </w:r>
      <w:proofErr w:type="spellStart"/>
      <w:r w:rsidR="005E5333" w:rsidRPr="008413DC">
        <w:t>facies</w:t>
      </w:r>
      <w:proofErr w:type="spellEnd"/>
      <w:r w:rsidR="005E5333" w:rsidRPr="008413DC">
        <w:t xml:space="preserve"> variability </w:t>
      </w:r>
      <w:commentRangeEnd w:id="9"/>
      <w:r w:rsidR="00C62D21">
        <w:rPr>
          <w:rStyle w:val="CommentReference"/>
        </w:rPr>
        <w:commentReference w:id="9"/>
      </w:r>
      <w:r w:rsidR="005E5333" w:rsidRPr="008413DC">
        <w:t>(</w:t>
      </w:r>
      <w:commentRangeStart w:id="10"/>
      <w:r w:rsidR="005E5333" w:rsidRPr="008413DC">
        <w:t>Clark</w:t>
      </w:r>
      <w:r w:rsidRPr="008413DC">
        <w:t>,</w:t>
      </w:r>
      <w:r w:rsidR="005E5333" w:rsidRPr="008413DC">
        <w:t xml:space="preserve"> 1998; </w:t>
      </w:r>
      <w:proofErr w:type="spellStart"/>
      <w:r w:rsidR="005E5333" w:rsidRPr="008413DC">
        <w:t>Bersezio</w:t>
      </w:r>
      <w:proofErr w:type="spellEnd"/>
      <w:r w:rsidR="005E5333" w:rsidRPr="008413DC">
        <w:t xml:space="preserve"> </w:t>
      </w:r>
      <w:r w:rsidR="00776B9A" w:rsidRPr="008413DC">
        <w:t>et al.,</w:t>
      </w:r>
      <w:r w:rsidRPr="008413DC">
        <w:t xml:space="preserve"> </w:t>
      </w:r>
      <w:r w:rsidR="005E5333" w:rsidRPr="008413DC">
        <w:t xml:space="preserve">2009; Marini </w:t>
      </w:r>
      <w:r w:rsidR="00776B9A" w:rsidRPr="008413DC">
        <w:t>et al.,</w:t>
      </w:r>
      <w:r w:rsidRPr="008413DC">
        <w:t xml:space="preserve"> </w:t>
      </w:r>
      <w:r w:rsidR="005E5333" w:rsidRPr="008413DC">
        <w:t>2015</w:t>
      </w:r>
      <w:r w:rsidRPr="008413DC">
        <w:t xml:space="preserve">; </w:t>
      </w:r>
      <w:proofErr w:type="spellStart"/>
      <w:r w:rsidRPr="008413DC">
        <w:t>Tőkés</w:t>
      </w:r>
      <w:proofErr w:type="spellEnd"/>
      <w:r w:rsidRPr="008413DC">
        <w:t xml:space="preserve"> and </w:t>
      </w:r>
      <w:commentRangeStart w:id="11"/>
      <w:proofErr w:type="spellStart"/>
      <w:r w:rsidRPr="008413DC">
        <w:t>Pattacci</w:t>
      </w:r>
      <w:commentRangeEnd w:id="11"/>
      <w:proofErr w:type="spellEnd"/>
      <w:r w:rsidR="00C62D21">
        <w:rPr>
          <w:rStyle w:val="CommentReference"/>
        </w:rPr>
        <w:commentReference w:id="11"/>
      </w:r>
      <w:r w:rsidRPr="008413DC">
        <w:t xml:space="preserve">, </w:t>
      </w:r>
      <w:commentRangeStart w:id="12"/>
      <w:r w:rsidRPr="008413DC">
        <w:t>in press</w:t>
      </w:r>
      <w:commentRangeEnd w:id="12"/>
      <w:r w:rsidR="00C62D21">
        <w:rPr>
          <w:rStyle w:val="CommentReference"/>
        </w:rPr>
        <w:commentReference w:id="12"/>
      </w:r>
      <w:commentRangeEnd w:id="10"/>
      <w:r w:rsidR="00325F4B">
        <w:rPr>
          <w:rStyle w:val="CommentReference"/>
        </w:rPr>
        <w:commentReference w:id="10"/>
      </w:r>
      <w:r w:rsidR="005E5333" w:rsidRPr="008413DC">
        <w:t>)</w:t>
      </w:r>
      <w:r w:rsidR="00C60BA4" w:rsidRPr="008413DC">
        <w:t xml:space="preserve">. </w:t>
      </w:r>
      <w:r w:rsidR="0039130A" w:rsidRPr="008413DC">
        <w:t xml:space="preserve">Because event-beds (i.e., </w:t>
      </w:r>
      <w:proofErr w:type="spellStart"/>
      <w:r w:rsidR="0039130A" w:rsidRPr="008413DC">
        <w:t>turbidites</w:t>
      </w:r>
      <w:proofErr w:type="spellEnd"/>
      <w:r w:rsidR="0039130A" w:rsidRPr="008413DC">
        <w:t>) are the building blocks of submarine depositional environments</w:t>
      </w:r>
      <w:proofErr w:type="gramStart"/>
      <w:r w:rsidR="0039130A" w:rsidRPr="008413DC">
        <w:t>,  these</w:t>
      </w:r>
      <w:proofErr w:type="gramEnd"/>
      <w:r w:rsidR="0039130A" w:rsidRPr="008413DC">
        <w:t xml:space="preserve"> statistics need to be quantified to understand the linkages between geomorphology and stratigraphy, and how turbidity currents are responding to a seafloor that is continually modified by previous deposits (</w:t>
      </w:r>
      <w:proofErr w:type="spellStart"/>
      <w:r w:rsidR="0039130A" w:rsidRPr="008413DC">
        <w:t>Prélat</w:t>
      </w:r>
      <w:proofErr w:type="spellEnd"/>
      <w:r w:rsidR="0039130A" w:rsidRPr="008413DC">
        <w:t xml:space="preserve"> </w:t>
      </w:r>
      <w:r w:rsidR="00776B9A" w:rsidRPr="008413DC">
        <w:t>et al.,</w:t>
      </w:r>
      <w:r w:rsidRPr="008413DC">
        <w:t xml:space="preserve"> </w:t>
      </w:r>
      <w:r w:rsidR="0039130A" w:rsidRPr="008413DC">
        <w:t xml:space="preserve">2009; Romans </w:t>
      </w:r>
      <w:r w:rsidR="00776B9A" w:rsidRPr="008413DC">
        <w:t>et al.,</w:t>
      </w:r>
      <w:r w:rsidRPr="008413DC">
        <w:t xml:space="preserve"> </w:t>
      </w:r>
      <w:r w:rsidR="0039130A" w:rsidRPr="008413DC">
        <w:t xml:space="preserve">2009; </w:t>
      </w:r>
      <w:proofErr w:type="spellStart"/>
      <w:r w:rsidR="0039130A" w:rsidRPr="008413DC">
        <w:t>Jobe</w:t>
      </w:r>
      <w:proofErr w:type="spellEnd"/>
      <w:r w:rsidR="0039130A" w:rsidRPr="008413DC">
        <w:t xml:space="preserve"> </w:t>
      </w:r>
      <w:r w:rsidR="00776B9A" w:rsidRPr="008413DC">
        <w:t>et al.,</w:t>
      </w:r>
      <w:r w:rsidRPr="008413DC">
        <w:t xml:space="preserve"> </w:t>
      </w:r>
      <w:r w:rsidR="0039130A" w:rsidRPr="008413DC">
        <w:t xml:space="preserve">2017). Furthermore, in </w:t>
      </w:r>
      <w:r w:rsidR="00A15E9B" w:rsidRPr="008413DC">
        <w:t xml:space="preserve">order to understand complex reservoir architectures and vertical/lateral connectivity in submarine </w:t>
      </w:r>
      <w:r w:rsidR="005C79AA" w:rsidRPr="008413DC">
        <w:t>fan</w:t>
      </w:r>
      <w:r w:rsidR="00A15E9B" w:rsidRPr="008413DC">
        <w:t xml:space="preserve">-deposit reservoirs, these statistics need to be quantified for both the reservoir </w:t>
      </w:r>
      <w:proofErr w:type="spellStart"/>
      <w:r w:rsidR="00A15E9B" w:rsidRPr="008413DC">
        <w:t>facies</w:t>
      </w:r>
      <w:proofErr w:type="spellEnd"/>
      <w:r w:rsidR="00A15E9B" w:rsidRPr="008413DC">
        <w:t xml:space="preserve"> (i.e., </w:t>
      </w:r>
      <w:r w:rsidR="00AF0791" w:rsidRPr="008413DC">
        <w:t>sandstone bed</w:t>
      </w:r>
      <w:r w:rsidR="00A15E9B" w:rsidRPr="008413DC">
        <w:t xml:space="preserve">s) and the potential baffles and barriers (i.e., </w:t>
      </w:r>
      <w:r w:rsidR="00AF0791" w:rsidRPr="008413DC">
        <w:t>mudstone</w:t>
      </w:r>
      <w:r w:rsidR="00A15E9B" w:rsidRPr="008413DC">
        <w:t xml:space="preserve">/shale beds) </w:t>
      </w:r>
      <w:r w:rsidR="002368D5" w:rsidRPr="008413DC">
        <w:t>(Weber</w:t>
      </w:r>
      <w:r w:rsidRPr="008413DC">
        <w:t>,</w:t>
      </w:r>
      <w:r w:rsidR="002368D5" w:rsidRPr="008413DC">
        <w:t xml:space="preserve"> 1982; </w:t>
      </w:r>
      <w:proofErr w:type="spellStart"/>
      <w:r w:rsidR="002368D5" w:rsidRPr="008413DC">
        <w:t>Hazeu</w:t>
      </w:r>
      <w:proofErr w:type="spellEnd"/>
      <w:r w:rsidR="002368D5" w:rsidRPr="008413DC">
        <w:t xml:space="preserve"> </w:t>
      </w:r>
      <w:r w:rsidR="00702C7B" w:rsidRPr="008413DC">
        <w:t xml:space="preserve">et al., </w:t>
      </w:r>
      <w:r w:rsidR="002368D5" w:rsidRPr="008413DC">
        <w:t xml:space="preserve">1988; </w:t>
      </w:r>
      <w:proofErr w:type="spellStart"/>
      <w:r w:rsidR="002368D5" w:rsidRPr="008413DC">
        <w:t>Schuppers</w:t>
      </w:r>
      <w:proofErr w:type="spellEnd"/>
      <w:r w:rsidRPr="008413DC">
        <w:t>,</w:t>
      </w:r>
      <w:r w:rsidR="002368D5" w:rsidRPr="008413DC">
        <w:t xml:space="preserve"> 1993; Stephen </w:t>
      </w:r>
      <w:r w:rsidR="00776B9A" w:rsidRPr="008413DC">
        <w:t>et al.,</w:t>
      </w:r>
      <w:r w:rsidRPr="008413DC">
        <w:t xml:space="preserve"> </w:t>
      </w:r>
      <w:r w:rsidR="002368D5" w:rsidRPr="008413DC">
        <w:t>2001</w:t>
      </w:r>
      <w:r w:rsidR="000F5AFA" w:rsidRPr="008413DC">
        <w:t xml:space="preserve">; </w:t>
      </w:r>
      <w:proofErr w:type="spellStart"/>
      <w:r w:rsidR="000F5AFA" w:rsidRPr="008413DC">
        <w:t>Pyrcz</w:t>
      </w:r>
      <w:proofErr w:type="spellEnd"/>
      <w:r w:rsidR="00A57D02" w:rsidRPr="008413DC">
        <w:t xml:space="preserve"> </w:t>
      </w:r>
      <w:r w:rsidR="00776B9A" w:rsidRPr="008413DC">
        <w:t>et al.,</w:t>
      </w:r>
      <w:r w:rsidRPr="008413DC">
        <w:t xml:space="preserve"> </w:t>
      </w:r>
      <w:r w:rsidR="00A57D02" w:rsidRPr="008413DC">
        <w:t>2005</w:t>
      </w:r>
      <w:r w:rsidR="002368D5" w:rsidRPr="008413DC">
        <w:t>)</w:t>
      </w:r>
      <w:r w:rsidR="006664DB" w:rsidRPr="008413DC">
        <w:t xml:space="preserve">. </w:t>
      </w:r>
      <w:r w:rsidR="00A15E9B" w:rsidRPr="008413DC">
        <w:t xml:space="preserve">This fine-scale heterogeneity is particularly important in </w:t>
      </w:r>
      <w:r w:rsidR="00A15E9B" w:rsidRPr="008413DC">
        <w:lastRenderedPageBreak/>
        <w:t>tight-oil developments hosted in submarine lobe deposits (e.g., Permian, Wilcox, the North Sea, West Africa) (</w:t>
      </w:r>
      <w:proofErr w:type="spellStart"/>
      <w:r w:rsidR="00A15E9B" w:rsidRPr="008413DC">
        <w:t>Kerans</w:t>
      </w:r>
      <w:proofErr w:type="spellEnd"/>
      <w:r w:rsidR="00A15E9B" w:rsidRPr="008413DC">
        <w:t xml:space="preserve"> </w:t>
      </w:r>
      <w:r w:rsidR="00776B9A" w:rsidRPr="008413DC">
        <w:t>et al.,</w:t>
      </w:r>
      <w:r w:rsidRPr="008413DC">
        <w:t xml:space="preserve"> </w:t>
      </w:r>
      <w:r w:rsidR="00A15E9B" w:rsidRPr="008413DC">
        <w:t>1994;</w:t>
      </w:r>
      <w:r w:rsidR="00AF0791" w:rsidRPr="008413DC">
        <w:t xml:space="preserve"> Haughton </w:t>
      </w:r>
      <w:r w:rsidR="00776B9A" w:rsidRPr="008413DC">
        <w:t>et al.,</w:t>
      </w:r>
      <w:r w:rsidRPr="008413DC">
        <w:t xml:space="preserve"> </w:t>
      </w:r>
      <w:r w:rsidR="00AF0791" w:rsidRPr="008413DC">
        <w:t>2009;</w:t>
      </w:r>
      <w:r w:rsidR="00A15E9B" w:rsidRPr="008413DC">
        <w:t xml:space="preserve"> Kane and </w:t>
      </w:r>
      <w:proofErr w:type="spellStart"/>
      <w:r w:rsidR="00A15E9B" w:rsidRPr="008413DC">
        <w:t>Ponten</w:t>
      </w:r>
      <w:proofErr w:type="spellEnd"/>
      <w:r w:rsidR="00A15E9B" w:rsidRPr="008413DC">
        <w:t>, 2012</w:t>
      </w:r>
      <w:r w:rsidR="00F45E2A" w:rsidRPr="008413DC">
        <w:t xml:space="preserve">). </w:t>
      </w:r>
    </w:p>
    <w:p w14:paraId="3DA6100A" w14:textId="64D038F4" w:rsidR="003C3FAB" w:rsidRPr="008413DC" w:rsidRDefault="00202675" w:rsidP="001F28AF">
      <w:pPr>
        <w:spacing w:line="480" w:lineRule="auto"/>
        <w:ind w:firstLine="720"/>
      </w:pPr>
      <w:r w:rsidRPr="008413DC">
        <w:t xml:space="preserve">In this study, </w:t>
      </w:r>
      <w:r w:rsidR="00CD7543">
        <w:t>we</w:t>
      </w:r>
      <w:r w:rsidR="00B22CB3" w:rsidRPr="008413DC">
        <w:t xml:space="preserve"> pair</w:t>
      </w:r>
      <w:r w:rsidRPr="008413DC">
        <w:t xml:space="preserve"> </w:t>
      </w:r>
      <w:r w:rsidR="00B22CB3" w:rsidRPr="008413DC">
        <w:t>a</w:t>
      </w:r>
      <w:r w:rsidR="00513BB2" w:rsidRPr="008413DC">
        <w:t xml:space="preserve"> newly compiled database (from published bed-scale correlation panels) </w:t>
      </w:r>
      <w:del w:id="13" w:author="Marco Patacci" w:date="2018-08-02T18:12:00Z">
        <w:r w:rsidR="00513BB2" w:rsidRPr="008413DC" w:rsidDel="00C472ED">
          <w:delText>to compare</w:delText>
        </w:r>
      </w:del>
      <w:ins w:id="14" w:author="Marco Patacci" w:date="2018-08-02T18:12:00Z">
        <w:r w:rsidR="00C472ED">
          <w:t>of</w:t>
        </w:r>
      </w:ins>
      <w:r w:rsidR="00513BB2" w:rsidRPr="008413DC">
        <w:t xml:space="preserve"> event bed parameters (e.g. bed thickness, bed and </w:t>
      </w:r>
      <w:proofErr w:type="spellStart"/>
      <w:r w:rsidR="00513BB2" w:rsidRPr="008413DC">
        <w:t>facies</w:t>
      </w:r>
      <w:proofErr w:type="spellEnd"/>
      <w:r w:rsidR="00513BB2" w:rsidRPr="008413DC">
        <w:t xml:space="preserve"> thinning rates, net-to-gross) </w:t>
      </w:r>
      <w:ins w:id="15" w:author="Marco Patacci" w:date="2018-08-02T18:13:00Z">
        <w:r w:rsidR="00C472ED">
          <w:t>from</w:t>
        </w:r>
      </w:ins>
      <w:del w:id="16" w:author="Marco Patacci" w:date="2018-08-02T18:13:00Z">
        <w:r w:rsidR="00513BB2" w:rsidRPr="008413DC" w:rsidDel="00C472ED">
          <w:delText>of</w:delText>
        </w:r>
      </w:del>
      <w:r w:rsidR="00513BB2" w:rsidRPr="008413DC">
        <w:t xml:space="preserve"> different submarine depositional environments</w:t>
      </w:r>
      <w:r w:rsidR="00B22CB3" w:rsidRPr="008413DC">
        <w:t xml:space="preserve"> </w:t>
      </w:r>
      <w:r w:rsidR="001E7755" w:rsidRPr="008413DC">
        <w:t>(</w:t>
      </w:r>
      <w:r w:rsidR="00250168" w:rsidRPr="008413DC">
        <w:t>channels, channel-lobe-transition zones, lobes, levees, and basin plains</w:t>
      </w:r>
      <w:r w:rsidR="001E7755" w:rsidRPr="008413DC">
        <w:t xml:space="preserve">) </w:t>
      </w:r>
      <w:r w:rsidR="00513BB2" w:rsidRPr="008413DC">
        <w:t xml:space="preserve">with a </w:t>
      </w:r>
      <w:r w:rsidR="00B22CB3" w:rsidRPr="008413DC">
        <w:t>detailed bed-scale study of</w:t>
      </w:r>
      <w:r w:rsidRPr="008413DC">
        <w:t xml:space="preserve"> submarine lobe deposits of</w:t>
      </w:r>
      <w:r w:rsidR="00B22CB3" w:rsidRPr="008413DC">
        <w:t xml:space="preserve"> the Point </w:t>
      </w:r>
      <w:r w:rsidR="00500965" w:rsidRPr="008413DC">
        <w:t>Loma F</w:t>
      </w:r>
      <w:r w:rsidRPr="008413DC">
        <w:t>ormation (San Diego, California)</w:t>
      </w:r>
      <w:r w:rsidR="00043705" w:rsidRPr="008413DC">
        <w:t>. Th</w:t>
      </w:r>
      <w:ins w:id="17" w:author="Marco Patacci" w:date="2018-08-02T18:14:00Z">
        <w:r w:rsidR="00C472ED">
          <w:t>is</w:t>
        </w:r>
      </w:ins>
      <w:del w:id="18" w:author="Marco Patacci" w:date="2018-08-02T18:14:00Z">
        <w:r w:rsidR="00043705" w:rsidRPr="008413DC" w:rsidDel="00C472ED">
          <w:delText>ese</w:delText>
        </w:r>
      </w:del>
      <w:r w:rsidR="00043705" w:rsidRPr="008413DC">
        <w:t xml:space="preserve"> </w:t>
      </w:r>
      <w:del w:id="19" w:author="Marco Patacci" w:date="2018-08-02T18:14:00Z">
        <w:r w:rsidR="00043705" w:rsidRPr="008413DC" w:rsidDel="00C472ED">
          <w:delText xml:space="preserve">comparisons </w:delText>
        </w:r>
      </w:del>
      <w:ins w:id="20" w:author="Marco Patacci" w:date="2018-08-02T18:14:00Z">
        <w:r w:rsidR="00C472ED">
          <w:t>database</w:t>
        </w:r>
        <w:r w:rsidR="00C472ED" w:rsidRPr="008413DC">
          <w:t xml:space="preserve"> </w:t>
        </w:r>
      </w:ins>
      <w:r w:rsidR="00043705" w:rsidRPr="008413DC">
        <w:t>enable</w:t>
      </w:r>
      <w:ins w:id="21" w:author="Marco Patacci" w:date="2018-08-02T18:14:00Z">
        <w:r w:rsidR="00C472ED">
          <w:t>s</w:t>
        </w:r>
      </w:ins>
      <w:r w:rsidR="00043705" w:rsidRPr="008413DC">
        <w:t xml:space="preserve"> the </w:t>
      </w:r>
      <w:r w:rsidR="003C3FAB" w:rsidRPr="008413DC">
        <w:t xml:space="preserve">recognition of </w:t>
      </w:r>
      <w:r w:rsidR="00A15E9B" w:rsidRPr="008413DC">
        <w:t xml:space="preserve">(1) </w:t>
      </w:r>
      <w:r w:rsidR="003C3FAB" w:rsidRPr="008413DC">
        <w:t>architectural similarities and differences between environments</w:t>
      </w:r>
      <w:r w:rsidR="00325867" w:rsidRPr="008413DC">
        <w:t xml:space="preserve"> </w:t>
      </w:r>
      <w:r w:rsidR="00533911" w:rsidRPr="008413DC">
        <w:t>and</w:t>
      </w:r>
      <w:r w:rsidR="00325867" w:rsidRPr="008413DC">
        <w:t xml:space="preserve"> </w:t>
      </w:r>
      <w:r w:rsidR="00A15E9B" w:rsidRPr="008413DC">
        <w:t xml:space="preserve">(2) </w:t>
      </w:r>
      <w:r w:rsidR="00533911" w:rsidRPr="008413DC">
        <w:t>sub-e</w:t>
      </w:r>
      <w:r w:rsidR="00FD709B" w:rsidRPr="008413DC">
        <w:t>nvironment</w:t>
      </w:r>
      <w:r w:rsidR="00A15E9B" w:rsidRPr="008413DC">
        <w:t>s</w:t>
      </w:r>
      <w:r w:rsidR="00FD709B" w:rsidRPr="008413DC">
        <w:t xml:space="preserve"> </w:t>
      </w:r>
      <w:r w:rsidR="001D6D85" w:rsidRPr="008413DC">
        <w:t>within</w:t>
      </w:r>
      <w:r w:rsidR="00533911" w:rsidRPr="008413DC">
        <w:t xml:space="preserve"> lobe</w:t>
      </w:r>
      <w:r w:rsidRPr="008413DC">
        <w:t xml:space="preserve"> environments</w:t>
      </w:r>
      <w:r w:rsidR="00A15E9B" w:rsidRPr="008413DC">
        <w:t xml:space="preserve"> (e.g., </w:t>
      </w:r>
      <w:r w:rsidR="002F2DF3" w:rsidRPr="008413DC">
        <w:t>medial vs. distal</w:t>
      </w:r>
      <w:r w:rsidR="00043705" w:rsidRPr="008413DC">
        <w:t>, confined vs. unconfined</w:t>
      </w:r>
      <w:r w:rsidR="002F2DF3" w:rsidRPr="008413DC">
        <w:t>)</w:t>
      </w:r>
      <w:r w:rsidR="00533911" w:rsidRPr="008413DC">
        <w:t>.</w:t>
      </w:r>
      <w:r w:rsidR="003C3FAB" w:rsidRPr="008413DC">
        <w:t xml:space="preserve"> </w:t>
      </w:r>
      <w:r w:rsidRPr="008413DC">
        <w:t xml:space="preserve">This analysis </w:t>
      </w:r>
      <w:r w:rsidR="003C3FAB" w:rsidRPr="008413DC">
        <w:t xml:space="preserve">provides quantitative and statistical insights into </w:t>
      </w:r>
      <w:r w:rsidRPr="008413DC">
        <w:t xml:space="preserve">lateral variability within and among </w:t>
      </w:r>
      <w:r w:rsidR="003C3FAB" w:rsidRPr="008413DC">
        <w:t xml:space="preserve">submarine </w:t>
      </w:r>
      <w:r w:rsidRPr="008413DC">
        <w:t xml:space="preserve">depositional </w:t>
      </w:r>
      <w:r w:rsidR="003C3FAB" w:rsidRPr="008413DC">
        <w:t>environment</w:t>
      </w:r>
      <w:r w:rsidRPr="008413DC">
        <w:t>s</w:t>
      </w:r>
      <w:r w:rsidR="003C3FAB" w:rsidRPr="008413DC">
        <w:t xml:space="preserve"> and provides quanti</w:t>
      </w:r>
      <w:r w:rsidRPr="008413DC">
        <w:t xml:space="preserve">tative data </w:t>
      </w:r>
      <w:r w:rsidR="001D6D85" w:rsidRPr="008413DC">
        <w:t xml:space="preserve">for constructing </w:t>
      </w:r>
      <w:r w:rsidR="003C3FAB" w:rsidRPr="008413DC">
        <w:t>realistic</w:t>
      </w:r>
      <w:r w:rsidRPr="008413DC">
        <w:t xml:space="preserve"> geologic and </w:t>
      </w:r>
      <w:r w:rsidR="003C3FAB" w:rsidRPr="008413DC">
        <w:t>reservoir models</w:t>
      </w:r>
      <w:r w:rsidRPr="008413DC">
        <w:t xml:space="preserve">, particularly in data-poor settings where lateral </w:t>
      </w:r>
      <w:commentRangeStart w:id="22"/>
      <w:proofErr w:type="spellStart"/>
      <w:r w:rsidRPr="008413DC">
        <w:t>facies</w:t>
      </w:r>
      <w:proofErr w:type="spellEnd"/>
      <w:r w:rsidRPr="008413DC">
        <w:t xml:space="preserve"> variability </w:t>
      </w:r>
      <w:commentRangeEnd w:id="22"/>
      <w:r w:rsidR="00C472ED">
        <w:rPr>
          <w:rStyle w:val="CommentReference"/>
        </w:rPr>
        <w:commentReference w:id="22"/>
      </w:r>
      <w:r w:rsidRPr="008413DC">
        <w:t xml:space="preserve">at the bed-scale is not observable and a major uncertainty (Hofstra </w:t>
      </w:r>
      <w:r w:rsidR="00776B9A" w:rsidRPr="008413DC">
        <w:t>et al.,</w:t>
      </w:r>
      <w:r w:rsidR="00250168" w:rsidRPr="008413DC">
        <w:t xml:space="preserve"> </w:t>
      </w:r>
      <w:r w:rsidRPr="008413DC">
        <w:t>201</w:t>
      </w:r>
      <w:r w:rsidR="000074D6" w:rsidRPr="008413DC">
        <w:t>7</w:t>
      </w:r>
      <w:r w:rsidRPr="008413DC">
        <w:t>)</w:t>
      </w:r>
      <w:r w:rsidR="003C3FAB" w:rsidRPr="008413DC">
        <w:t xml:space="preserve">. </w:t>
      </w:r>
    </w:p>
    <w:p w14:paraId="22EC24FE" w14:textId="77777777" w:rsidR="005C79AA" w:rsidRPr="008413DC" w:rsidRDefault="005C79AA" w:rsidP="00FF741F">
      <w:pPr>
        <w:pStyle w:val="ListParagraph"/>
        <w:spacing w:after="120" w:line="480" w:lineRule="auto"/>
        <w:ind w:left="0" w:firstLine="360"/>
      </w:pPr>
    </w:p>
    <w:p w14:paraId="4AFB109C" w14:textId="77777777" w:rsidR="003A03BD" w:rsidRDefault="003A03BD">
      <w:pPr>
        <w:rPr>
          <w:rFonts w:eastAsiaTheme="majorEastAsia" w:cstheme="majorBidi"/>
          <w:bCs/>
          <w:caps/>
          <w:szCs w:val="28"/>
        </w:rPr>
      </w:pPr>
      <w:bookmarkStart w:id="23" w:name="_Toc520114726"/>
      <w:r>
        <w:br w:type="page"/>
      </w:r>
    </w:p>
    <w:p w14:paraId="03382FB7" w14:textId="4DA71B5B" w:rsidR="00217154" w:rsidRPr="008413DC" w:rsidRDefault="00832EAD" w:rsidP="00402329">
      <w:pPr>
        <w:pStyle w:val="Heading1"/>
        <w:spacing w:line="360" w:lineRule="auto"/>
      </w:pPr>
      <w:r w:rsidRPr="008413DC">
        <w:lastRenderedPageBreak/>
        <w:t>Methodology</w:t>
      </w:r>
      <w:bookmarkEnd w:id="23"/>
    </w:p>
    <w:p w14:paraId="5199CEBA" w14:textId="6A876778" w:rsidR="00573227" w:rsidRPr="00CD7543" w:rsidRDefault="00573227" w:rsidP="00CD7543">
      <w:pPr>
        <w:pStyle w:val="Heading2"/>
      </w:pPr>
      <w:bookmarkStart w:id="24" w:name="_Toc520114727"/>
      <w:r w:rsidRPr="00CD7543">
        <w:rPr>
          <w:rStyle w:val="Heading2Char"/>
          <w:b/>
          <w:bCs/>
          <w:i/>
        </w:rPr>
        <w:t>Compilation</w:t>
      </w:r>
      <w:r w:rsidR="00E0324A" w:rsidRPr="00CD7543">
        <w:rPr>
          <w:rStyle w:val="Heading2Char"/>
          <w:b/>
          <w:bCs/>
          <w:i/>
        </w:rPr>
        <w:t xml:space="preserve"> Database</w:t>
      </w:r>
      <w:bookmarkEnd w:id="24"/>
    </w:p>
    <w:p w14:paraId="4200FED0" w14:textId="0896002C" w:rsidR="00617A46" w:rsidRPr="008413DC" w:rsidRDefault="00032B47" w:rsidP="001D1E29">
      <w:pPr>
        <w:spacing w:line="480" w:lineRule="auto"/>
        <w:ind w:firstLine="360"/>
      </w:pPr>
      <w:r w:rsidRPr="008413DC">
        <w:t xml:space="preserve">In order to enable comparison of </w:t>
      </w:r>
      <w:r w:rsidR="00513BB2" w:rsidRPr="008413DC">
        <w:t xml:space="preserve">multiple </w:t>
      </w:r>
      <w:r w:rsidRPr="008413DC">
        <w:t xml:space="preserve">depositional environments, </w:t>
      </w:r>
      <w:r w:rsidR="00CD7543">
        <w:t>we</w:t>
      </w:r>
      <w:r w:rsidRPr="008413DC">
        <w:t xml:space="preserve"> </w:t>
      </w:r>
      <w:r w:rsidR="00573227" w:rsidRPr="008413DC">
        <w:t xml:space="preserve">collected </w:t>
      </w:r>
      <w:r w:rsidR="00006227" w:rsidRPr="008413DC">
        <w:t xml:space="preserve">bed </w:t>
      </w:r>
      <w:r w:rsidR="00573227" w:rsidRPr="008413DC">
        <w:t xml:space="preserve">geometries from </w:t>
      </w:r>
      <w:r w:rsidR="007E5311" w:rsidRPr="008413DC">
        <w:t>publications</w:t>
      </w:r>
      <w:r w:rsidR="00573227" w:rsidRPr="008413DC">
        <w:t xml:space="preserve"> containing </w:t>
      </w:r>
      <w:r w:rsidRPr="008413DC">
        <w:t xml:space="preserve">bed-scale </w:t>
      </w:r>
      <w:r w:rsidR="007E5311" w:rsidRPr="008413DC">
        <w:t>correlations</w:t>
      </w:r>
      <w:r w:rsidR="00520BA4" w:rsidRPr="008413DC">
        <w:t xml:space="preserve"> from various</w:t>
      </w:r>
      <w:ins w:id="25" w:author="Marco Patacci" w:date="2018-08-02T18:32:00Z">
        <w:r w:rsidR="0098218E">
          <w:t xml:space="preserve"> ancient</w:t>
        </w:r>
      </w:ins>
      <w:r w:rsidR="00520BA4" w:rsidRPr="008413DC">
        <w:t xml:space="preserve"> submarine depositional environments (</w:t>
      </w:r>
      <w:r w:rsidR="0030085D" w:rsidRPr="008413DC">
        <w:fldChar w:fldCharType="begin"/>
      </w:r>
      <w:r w:rsidR="0030085D" w:rsidRPr="008413DC">
        <w:instrText xml:space="preserve"> REF _Ref393024663 \h </w:instrText>
      </w:r>
      <w:r w:rsidR="008413DC" w:rsidRPr="008413DC">
        <w:instrText xml:space="preserve"> \* MERGEFORMAT </w:instrText>
      </w:r>
      <w:r w:rsidR="0030085D" w:rsidRPr="008413DC">
        <w:fldChar w:fldCharType="separate"/>
      </w:r>
      <w:r w:rsidR="000333FD">
        <w:t>Figure 1</w:t>
      </w:r>
      <w:r w:rsidR="0030085D" w:rsidRPr="008413DC">
        <w:fldChar w:fldCharType="end"/>
      </w:r>
      <w:r w:rsidR="0030085D" w:rsidRPr="008413DC">
        <w:t xml:space="preserve">; </w:t>
      </w:r>
      <w:r w:rsidR="001435D6" w:rsidRPr="008413DC">
        <w:fldChar w:fldCharType="begin"/>
      </w:r>
      <w:r w:rsidR="001435D6" w:rsidRPr="008413DC">
        <w:instrText xml:space="preserve"> REF _Ref515198343 \h  \* MERGEFORMAT </w:instrText>
      </w:r>
      <w:r w:rsidR="001435D6" w:rsidRPr="008413DC">
        <w:fldChar w:fldCharType="separate"/>
      </w:r>
      <w:r w:rsidR="007623B1">
        <w:t>Table 1</w:t>
      </w:r>
      <w:r w:rsidR="001435D6" w:rsidRPr="008413DC">
        <w:fldChar w:fldCharType="end"/>
      </w:r>
      <w:r w:rsidR="00520BA4" w:rsidRPr="008413DC">
        <w:t>)</w:t>
      </w:r>
      <w:r w:rsidR="007E5311" w:rsidRPr="008413DC">
        <w:t xml:space="preserve">. </w:t>
      </w:r>
      <w:r w:rsidR="00520BA4" w:rsidRPr="008413DC">
        <w:t>This</w:t>
      </w:r>
      <w:r w:rsidR="007E5311" w:rsidRPr="008413DC">
        <w:t xml:space="preserve"> database </w:t>
      </w:r>
      <w:r w:rsidR="00520BA4" w:rsidRPr="008413DC">
        <w:t>consists of 22</w:t>
      </w:r>
      <w:r w:rsidR="00776B9A" w:rsidRPr="008413DC">
        <w:t xml:space="preserve">51 </w:t>
      </w:r>
      <w:r w:rsidR="00F45E2A" w:rsidRPr="008413DC">
        <w:t>event bed</w:t>
      </w:r>
      <w:r w:rsidR="00520BA4" w:rsidRPr="008413DC">
        <w:t>s</w:t>
      </w:r>
      <w:r w:rsidR="00776B9A" w:rsidRPr="008413DC">
        <w:t xml:space="preserve"> (N)</w:t>
      </w:r>
      <w:r w:rsidR="00520BA4" w:rsidRPr="008413DC">
        <w:t xml:space="preserve"> from 56 correlation panels that represent </w:t>
      </w:r>
      <w:r w:rsidRPr="008413DC">
        <w:t>1</w:t>
      </w:r>
      <w:r w:rsidR="00291003" w:rsidRPr="008413DC">
        <w:t>7</w:t>
      </w:r>
      <w:r w:rsidRPr="008413DC">
        <w:t xml:space="preserve"> different formations</w:t>
      </w:r>
      <w:r w:rsidR="00520BA4" w:rsidRPr="008413DC">
        <w:t xml:space="preserve"> from outcrops around the world (</w:t>
      </w:r>
      <w:r w:rsidR="0030085D" w:rsidRPr="008413DC">
        <w:fldChar w:fldCharType="begin"/>
      </w:r>
      <w:r w:rsidR="0030085D" w:rsidRPr="008413DC">
        <w:instrText xml:space="preserve"> REF _Ref393024663 \h </w:instrText>
      </w:r>
      <w:r w:rsidR="008413DC" w:rsidRPr="008413DC">
        <w:instrText xml:space="preserve"> \* MERGEFORMAT </w:instrText>
      </w:r>
      <w:r w:rsidR="0030085D" w:rsidRPr="008413DC">
        <w:fldChar w:fldCharType="separate"/>
      </w:r>
      <w:r w:rsidR="000333FD">
        <w:t>Figure 1</w:t>
      </w:r>
      <w:r w:rsidR="0030085D" w:rsidRPr="008413DC">
        <w:fldChar w:fldCharType="end"/>
      </w:r>
      <w:r w:rsidR="0030085D" w:rsidRPr="008413DC">
        <w:t>;</w:t>
      </w:r>
      <w:r w:rsidR="00250168" w:rsidRPr="008413DC">
        <w:t xml:space="preserve"> </w:t>
      </w:r>
      <w:r w:rsidR="001435D6" w:rsidRPr="008413DC">
        <w:fldChar w:fldCharType="begin"/>
      </w:r>
      <w:r w:rsidR="001435D6" w:rsidRPr="008413DC">
        <w:instrText xml:space="preserve"> REF _Ref515198343 \h  \* MERGEFORMAT </w:instrText>
      </w:r>
      <w:r w:rsidR="001435D6" w:rsidRPr="008413DC">
        <w:fldChar w:fldCharType="separate"/>
      </w:r>
      <w:r w:rsidR="007623B1">
        <w:t>Table 1</w:t>
      </w:r>
      <w:r w:rsidR="001435D6" w:rsidRPr="008413DC">
        <w:fldChar w:fldCharType="end"/>
      </w:r>
      <w:r w:rsidR="00520BA4" w:rsidRPr="008413DC">
        <w:t>)</w:t>
      </w:r>
      <w:r w:rsidR="00B2744F" w:rsidRPr="008413DC">
        <w:t>.</w:t>
      </w:r>
      <w:r w:rsidR="00520BA4" w:rsidRPr="008413DC">
        <w:t xml:space="preserve"> </w:t>
      </w:r>
      <w:r w:rsidR="00CD7543">
        <w:t>We</w:t>
      </w:r>
      <w:r w:rsidR="005A6920" w:rsidRPr="008413DC">
        <w:t xml:space="preserve"> broadly categorized each panel into a depositional </w:t>
      </w:r>
      <w:r w:rsidR="00573227" w:rsidRPr="008413DC">
        <w:t>environment</w:t>
      </w:r>
      <w:r w:rsidR="005A6920" w:rsidRPr="008413DC">
        <w:t xml:space="preserve"> (</w:t>
      </w:r>
      <w:r w:rsidR="00573227" w:rsidRPr="008413DC">
        <w:t>channel, levee, channel-lobe transition</w:t>
      </w:r>
      <w:r w:rsidR="006E6762" w:rsidRPr="008413DC">
        <w:t xml:space="preserve"> zone (CLTZ)</w:t>
      </w:r>
      <w:r w:rsidR="00573227" w:rsidRPr="008413DC">
        <w:t>, lobe or basin plain</w:t>
      </w:r>
      <w:r w:rsidR="005A6920" w:rsidRPr="008413DC">
        <w:t xml:space="preserve">; </w:t>
      </w:r>
      <w:r w:rsidR="001D6708" w:rsidRPr="008413DC">
        <w:fldChar w:fldCharType="begin"/>
      </w:r>
      <w:r w:rsidR="001D6708" w:rsidRPr="008413DC">
        <w:instrText xml:space="preserve"> REF _Ref515198343 \h  \* MERGEFORMAT </w:instrText>
      </w:r>
      <w:r w:rsidR="001D6708" w:rsidRPr="008413DC">
        <w:fldChar w:fldCharType="separate"/>
      </w:r>
      <w:r w:rsidR="007623B1">
        <w:t>Table 1</w:t>
      </w:r>
      <w:r w:rsidR="001D6708" w:rsidRPr="008413DC">
        <w:fldChar w:fldCharType="end"/>
      </w:r>
      <w:r w:rsidR="005A6920" w:rsidRPr="008413DC">
        <w:t xml:space="preserve">). </w:t>
      </w:r>
      <w:r w:rsidR="00CD7543">
        <w:t>We</w:t>
      </w:r>
      <w:r w:rsidR="005A6920" w:rsidRPr="008413DC">
        <w:t xml:space="preserve"> chose this scheme for simplicity</w:t>
      </w:r>
      <w:r w:rsidR="00520BA4" w:rsidRPr="008413DC">
        <w:t xml:space="preserve"> of comparison</w:t>
      </w:r>
      <w:r w:rsidR="005A6920" w:rsidRPr="008413DC">
        <w:t>,</w:t>
      </w:r>
      <w:r w:rsidR="00520BA4" w:rsidRPr="008413DC">
        <w:t xml:space="preserve"> and generally </w:t>
      </w:r>
      <w:commentRangeStart w:id="26"/>
      <w:r w:rsidR="00007A3A" w:rsidRPr="008413DC">
        <w:t>my</w:t>
      </w:r>
      <w:r w:rsidR="00520BA4" w:rsidRPr="008413DC">
        <w:t xml:space="preserve"> interpretation </w:t>
      </w:r>
      <w:commentRangeEnd w:id="26"/>
      <w:r w:rsidR="0098218E">
        <w:rPr>
          <w:rStyle w:val="CommentReference"/>
        </w:rPr>
        <w:commentReference w:id="26"/>
      </w:r>
      <w:r w:rsidR="00520BA4" w:rsidRPr="008413DC">
        <w:t xml:space="preserve">is in agreement with the </w:t>
      </w:r>
      <w:r w:rsidR="005A6920" w:rsidRPr="008413DC">
        <w:t>original author’s interpretation (</w:t>
      </w:r>
      <w:r w:rsidR="001D6708" w:rsidRPr="008413DC">
        <w:fldChar w:fldCharType="begin"/>
      </w:r>
      <w:r w:rsidR="001D6708" w:rsidRPr="008413DC">
        <w:instrText xml:space="preserve"> REF _Ref515198343 \h  \* MERGEFORMAT </w:instrText>
      </w:r>
      <w:r w:rsidR="001D6708" w:rsidRPr="008413DC">
        <w:fldChar w:fldCharType="separate"/>
      </w:r>
      <w:r w:rsidR="007623B1">
        <w:t>Table 1</w:t>
      </w:r>
      <w:r w:rsidR="001D6708" w:rsidRPr="008413DC">
        <w:fldChar w:fldCharType="end"/>
      </w:r>
      <w:r w:rsidR="005A6920" w:rsidRPr="008413DC">
        <w:t>)</w:t>
      </w:r>
      <w:r w:rsidR="00DD4773" w:rsidRPr="008413DC">
        <w:t xml:space="preserve">. </w:t>
      </w:r>
      <w:r w:rsidR="00B7337E" w:rsidRPr="008413DC">
        <w:t xml:space="preserve"> </w:t>
      </w:r>
      <w:r w:rsidR="00CD7543">
        <w:t>We</w:t>
      </w:r>
      <w:r w:rsidR="00573227" w:rsidRPr="008413DC">
        <w:t xml:space="preserve"> </w:t>
      </w:r>
      <w:r w:rsidR="005A6920" w:rsidRPr="008413DC">
        <w:t xml:space="preserve">also </w:t>
      </w:r>
      <w:r w:rsidR="00573227" w:rsidRPr="008413DC">
        <w:t xml:space="preserve">associated each panel with a broad </w:t>
      </w:r>
      <w:proofErr w:type="spellStart"/>
      <w:r w:rsidR="00573227" w:rsidRPr="008413DC">
        <w:t>paleocurrent</w:t>
      </w:r>
      <w:proofErr w:type="spellEnd"/>
      <w:r w:rsidR="00573227" w:rsidRPr="008413DC">
        <w:t xml:space="preserve"> panel orientation (strike vs. dip)</w:t>
      </w:r>
      <w:r w:rsidR="00617A46" w:rsidRPr="008413DC">
        <w:t xml:space="preserve"> but did not attempt a correction</w:t>
      </w:r>
      <w:r w:rsidR="00AE3DAE" w:rsidRPr="008413DC">
        <w:t>, because tes</w:t>
      </w:r>
      <w:r w:rsidR="00B1649A" w:rsidRPr="008413DC">
        <w:t>ting indicates that corrections introduce</w:t>
      </w:r>
      <w:r w:rsidR="00AE3DAE" w:rsidRPr="008413DC">
        <w:t xml:space="preserve"> more uncertainty</w:t>
      </w:r>
      <w:r w:rsidR="00617A46" w:rsidRPr="008413DC">
        <w:t xml:space="preserve">. </w:t>
      </w:r>
      <w:r w:rsidR="001E7755" w:rsidRPr="008413DC">
        <w:t xml:space="preserve">For example, applying a correction would correctly change the lateral correlation distance, but would incorrectly adjust bed thickness because there is no available information to constrain how bed thickness changes to the new position (i.e., no outcrop constraint; see </w:t>
      </w:r>
      <w:r w:rsidR="00CE3C71">
        <w:t>Supplemental Material</w:t>
      </w:r>
      <w:r w:rsidR="001E7755" w:rsidRPr="008413DC">
        <w:t xml:space="preserve"> A for rationale). </w:t>
      </w:r>
      <w:r w:rsidR="001E7755" w:rsidRPr="008413DC" w:rsidDel="001E7755">
        <w:rPr>
          <w:rStyle w:val="CommentReference"/>
        </w:rPr>
        <w:t xml:space="preserve"> </w:t>
      </w:r>
    </w:p>
    <w:p w14:paraId="69D7B449" w14:textId="49BAD5CE" w:rsidR="003A03BD" w:rsidRPr="008413DC" w:rsidRDefault="00617A46" w:rsidP="00617A1E">
      <w:pPr>
        <w:pStyle w:val="ListParagraph"/>
        <w:spacing w:line="480" w:lineRule="auto"/>
        <w:ind w:left="0" w:firstLine="360"/>
      </w:pPr>
      <w:r w:rsidRPr="008413DC">
        <w:t xml:space="preserve">For lobe deposits, </w:t>
      </w:r>
      <w:r w:rsidR="00CD7543">
        <w:t>we</w:t>
      </w:r>
      <w:r w:rsidRPr="008413DC">
        <w:t xml:space="preserve"> also associated each panel with an interpretation of lobe position (e.g., proximal, medial, distal) </w:t>
      </w:r>
      <w:r w:rsidR="00573227" w:rsidRPr="008413DC">
        <w:t xml:space="preserve">and a </w:t>
      </w:r>
      <w:commentRangeStart w:id="27"/>
      <w:r w:rsidR="00573227" w:rsidRPr="008413DC">
        <w:t xml:space="preserve">confinement rating (0 – unconfined, 1 – </w:t>
      </w:r>
      <w:r w:rsidR="00C45008" w:rsidRPr="008413DC">
        <w:t>semi-confined</w:t>
      </w:r>
      <w:r w:rsidR="00573227" w:rsidRPr="008413DC">
        <w:t xml:space="preserve">, 2 </w:t>
      </w:r>
      <w:r w:rsidR="00C45008" w:rsidRPr="008413DC">
        <w:t xml:space="preserve">– </w:t>
      </w:r>
      <w:r w:rsidR="00573227" w:rsidRPr="008413DC">
        <w:t xml:space="preserve">confined) based on </w:t>
      </w:r>
      <w:r w:rsidR="005A6920" w:rsidRPr="008413DC">
        <w:t xml:space="preserve">contextual information and the </w:t>
      </w:r>
      <w:r w:rsidR="00520BA4" w:rsidRPr="008413DC">
        <w:t xml:space="preserve">original </w:t>
      </w:r>
      <w:r w:rsidR="005A6920" w:rsidRPr="008413DC">
        <w:t>author’s interpretation</w:t>
      </w:r>
      <w:commentRangeEnd w:id="27"/>
      <w:r w:rsidR="00D10702">
        <w:rPr>
          <w:rStyle w:val="CommentReference"/>
        </w:rPr>
        <w:commentReference w:id="27"/>
      </w:r>
      <w:r w:rsidR="00573227" w:rsidRPr="008413DC">
        <w:t xml:space="preserve">. </w:t>
      </w:r>
      <w:r w:rsidR="00B7337E" w:rsidRPr="008413DC">
        <w:t>For lobe</w:t>
      </w:r>
      <w:r w:rsidR="00520BA4" w:rsidRPr="008413DC">
        <w:t xml:space="preserve"> deposit</w:t>
      </w:r>
      <w:r w:rsidR="00B7337E" w:rsidRPr="008413DC">
        <w:t xml:space="preserve">s, </w:t>
      </w:r>
      <w:r w:rsidR="00CD7543">
        <w:t>we</w:t>
      </w:r>
      <w:r w:rsidR="00B7337E" w:rsidRPr="008413DC">
        <w:t xml:space="preserve"> </w:t>
      </w:r>
      <w:r w:rsidR="000D5F87" w:rsidRPr="008413DC">
        <w:t xml:space="preserve">use ‘effective confinement’ (Brunt </w:t>
      </w:r>
      <w:r w:rsidR="00776B9A" w:rsidRPr="008413DC">
        <w:t>et al.,</w:t>
      </w:r>
      <w:r w:rsidR="00250168" w:rsidRPr="008413DC">
        <w:t xml:space="preserve"> </w:t>
      </w:r>
      <w:r w:rsidR="000D5F87" w:rsidRPr="008413DC">
        <w:t xml:space="preserve">2004) and </w:t>
      </w:r>
      <w:r w:rsidR="00B7337E" w:rsidRPr="008413DC">
        <w:t xml:space="preserve">define </w:t>
      </w:r>
      <w:r w:rsidR="000D5F87" w:rsidRPr="008413DC">
        <w:t>categories</w:t>
      </w:r>
      <w:r w:rsidR="00B7337E" w:rsidRPr="008413DC">
        <w:t xml:space="preserve"> as the following</w:t>
      </w:r>
      <w:r w:rsidR="00520BA4" w:rsidRPr="008413DC">
        <w:t>:</w:t>
      </w:r>
      <w:r w:rsidR="00B7337E" w:rsidRPr="008413DC">
        <w:t xml:space="preserve"> an </w:t>
      </w:r>
      <w:r w:rsidR="000D5F87" w:rsidRPr="008413DC">
        <w:t>‘</w:t>
      </w:r>
      <w:r w:rsidR="00B7337E" w:rsidRPr="008413DC">
        <w:t>unconfined lobe</w:t>
      </w:r>
      <w:r w:rsidR="000D5F87" w:rsidRPr="008413DC">
        <w:t>’ as</w:t>
      </w:r>
      <w:r w:rsidR="00B7337E" w:rsidRPr="008413DC">
        <w:t xml:space="preserve"> the incoming flow has no lateral or distal barriers and is able to freely expand</w:t>
      </w:r>
      <w:r w:rsidR="00520BA4" w:rsidRPr="008413DC">
        <w:t xml:space="preserve"> (</w:t>
      </w:r>
      <w:r w:rsidR="004C4CFA" w:rsidRPr="008413DC">
        <w:t>e.g.,</w:t>
      </w:r>
      <w:r w:rsidR="00A92A79" w:rsidRPr="008413DC">
        <w:t xml:space="preserve"> </w:t>
      </w:r>
      <w:proofErr w:type="spellStart"/>
      <w:r w:rsidR="00A92A79" w:rsidRPr="008413DC">
        <w:t>J</w:t>
      </w:r>
      <w:r w:rsidR="00BE50F1" w:rsidRPr="008413DC">
        <w:t>egou</w:t>
      </w:r>
      <w:proofErr w:type="spellEnd"/>
      <w:r w:rsidR="00BE50F1" w:rsidRPr="008413DC">
        <w:t xml:space="preserve"> </w:t>
      </w:r>
      <w:r w:rsidR="00776B9A" w:rsidRPr="008413DC">
        <w:t>et al.,</w:t>
      </w:r>
      <w:r w:rsidR="00250168" w:rsidRPr="008413DC">
        <w:t xml:space="preserve"> </w:t>
      </w:r>
      <w:r w:rsidR="00BE50F1" w:rsidRPr="008413DC">
        <w:t xml:space="preserve">2008; Picot </w:t>
      </w:r>
      <w:r w:rsidR="00776B9A" w:rsidRPr="008413DC">
        <w:t>et al.,</w:t>
      </w:r>
      <w:r w:rsidR="00250168" w:rsidRPr="008413DC">
        <w:t xml:space="preserve"> </w:t>
      </w:r>
      <w:r w:rsidR="00BE50F1" w:rsidRPr="008413DC">
        <w:t>2016</w:t>
      </w:r>
      <w:r w:rsidR="00520BA4" w:rsidRPr="008413DC">
        <w:t>); a</w:t>
      </w:r>
      <w:r w:rsidR="00B7337E" w:rsidRPr="008413DC">
        <w:t xml:space="preserve"> </w:t>
      </w:r>
      <w:r w:rsidR="000D5F87" w:rsidRPr="008413DC">
        <w:t>‘</w:t>
      </w:r>
      <w:proofErr w:type="spellStart"/>
      <w:r w:rsidR="00B7337E" w:rsidRPr="008413DC">
        <w:t>semiconfined</w:t>
      </w:r>
      <w:proofErr w:type="spellEnd"/>
      <w:r w:rsidR="00B7337E" w:rsidRPr="008413DC">
        <w:t xml:space="preserve"> lobe</w:t>
      </w:r>
      <w:r w:rsidR="000D5F87" w:rsidRPr="008413DC">
        <w:t>’</w:t>
      </w:r>
      <w:r w:rsidR="00B7337E" w:rsidRPr="008413DC">
        <w:t xml:space="preserve"> has</w:t>
      </w:r>
      <w:r w:rsidR="00EE4691" w:rsidRPr="008413DC">
        <w:t xml:space="preserve"> some degree of a lateral</w:t>
      </w:r>
      <w:r w:rsidR="000F2B35" w:rsidRPr="008413DC">
        <w:t xml:space="preserve"> or frontal</w:t>
      </w:r>
      <w:r w:rsidR="00EE4691" w:rsidRPr="008413DC">
        <w:t xml:space="preserve"> barrier</w:t>
      </w:r>
      <w:r w:rsidR="00B7337E" w:rsidRPr="008413DC">
        <w:t xml:space="preserve">, but the flow </w:t>
      </w:r>
      <w:r w:rsidR="00EE4691" w:rsidRPr="008413DC">
        <w:t>is able to freely expand distally</w:t>
      </w:r>
      <w:r w:rsidR="000F2B35" w:rsidRPr="008413DC">
        <w:t xml:space="preserve"> or laterally, respectively </w:t>
      </w:r>
      <w:r w:rsidR="00520BA4" w:rsidRPr="008413DC">
        <w:t xml:space="preserve"> (</w:t>
      </w:r>
      <w:r w:rsidR="004C4CFA" w:rsidRPr="008413DC">
        <w:t>e.g.,</w:t>
      </w:r>
      <w:r w:rsidR="00BE50F1" w:rsidRPr="008413DC">
        <w:t xml:space="preserve"> Prather </w:t>
      </w:r>
      <w:r w:rsidR="00776B9A" w:rsidRPr="008413DC">
        <w:t>et al.,</w:t>
      </w:r>
      <w:r w:rsidR="00250168" w:rsidRPr="008413DC">
        <w:t xml:space="preserve"> </w:t>
      </w:r>
      <w:r w:rsidR="00BE50F1" w:rsidRPr="008413DC">
        <w:t>1998;</w:t>
      </w:r>
      <w:r w:rsidR="004C4CFA" w:rsidRPr="008413DC">
        <w:t xml:space="preserve"> </w:t>
      </w:r>
      <w:r w:rsidR="000F2B35" w:rsidRPr="008413DC">
        <w:t xml:space="preserve">Marini </w:t>
      </w:r>
      <w:r w:rsidR="00776B9A" w:rsidRPr="008413DC">
        <w:t>et al.,</w:t>
      </w:r>
      <w:r w:rsidR="00250168" w:rsidRPr="008413DC">
        <w:t xml:space="preserve"> </w:t>
      </w:r>
      <w:r w:rsidR="000F2B35" w:rsidRPr="008413DC">
        <w:t xml:space="preserve">2015; </w:t>
      </w:r>
      <w:r w:rsidR="00AE3DAE" w:rsidRPr="008413DC">
        <w:t xml:space="preserve">the “frontally or laterally confined </w:t>
      </w:r>
      <w:r w:rsidR="00AE3DAE" w:rsidRPr="008413DC">
        <w:lastRenderedPageBreak/>
        <w:t xml:space="preserve">lobes” of </w:t>
      </w:r>
      <w:proofErr w:type="spellStart"/>
      <w:r w:rsidR="000F2B35" w:rsidRPr="008413DC">
        <w:t>Tőkés</w:t>
      </w:r>
      <w:proofErr w:type="spellEnd"/>
      <w:r w:rsidR="000F2B35" w:rsidRPr="008413DC">
        <w:t xml:space="preserve"> </w:t>
      </w:r>
      <w:r w:rsidR="003A03BD" w:rsidRPr="008413DC">
        <w:t xml:space="preserve">and </w:t>
      </w:r>
      <w:proofErr w:type="spellStart"/>
      <w:r w:rsidR="003A03BD" w:rsidRPr="008413DC">
        <w:t>Pat</w:t>
      </w:r>
      <w:del w:id="28" w:author="Marco Patacci" w:date="2018-08-03T11:01:00Z">
        <w:r w:rsidR="003A03BD" w:rsidRPr="008413DC" w:rsidDel="00D10702">
          <w:delText>t</w:delText>
        </w:r>
      </w:del>
      <w:r w:rsidR="003A03BD" w:rsidRPr="008413DC">
        <w:t>acci</w:t>
      </w:r>
      <w:proofErr w:type="spellEnd"/>
      <w:r w:rsidR="003A03BD" w:rsidRPr="008413DC">
        <w:t xml:space="preserve">, </w:t>
      </w:r>
      <w:del w:id="29" w:author="Marco Patacci" w:date="2018-08-03T11:01:00Z">
        <w:r w:rsidR="003A03BD" w:rsidRPr="008413DC" w:rsidDel="00D10702">
          <w:delText>in press</w:delText>
        </w:r>
      </w:del>
      <w:ins w:id="30" w:author="Marco Patacci" w:date="2018-08-03T11:01:00Z">
        <w:r w:rsidR="00D10702">
          <w:t>2018</w:t>
        </w:r>
      </w:ins>
      <w:r w:rsidR="003A03BD" w:rsidRPr="008413DC">
        <w:t xml:space="preserve">); a ‘confined lobe’ has barriers in all directions, which are able to fully contain the flow (e.g., Lamb et al., 2006; Sylvester et al., 2015; the “ponded lobe” of </w:t>
      </w:r>
      <w:proofErr w:type="spellStart"/>
      <w:r w:rsidR="003A03BD" w:rsidRPr="008413DC">
        <w:t>Tőkés</w:t>
      </w:r>
      <w:proofErr w:type="spellEnd"/>
      <w:r w:rsidR="003A03BD" w:rsidRPr="008413DC">
        <w:t xml:space="preserve"> and </w:t>
      </w:r>
      <w:proofErr w:type="spellStart"/>
      <w:r w:rsidR="003A03BD" w:rsidRPr="008413DC">
        <w:t>Pat</w:t>
      </w:r>
      <w:del w:id="31" w:author="Marco Patacci" w:date="2018-08-03T11:03:00Z">
        <w:r w:rsidR="003A03BD" w:rsidRPr="008413DC" w:rsidDel="00D10702">
          <w:delText>t</w:delText>
        </w:r>
      </w:del>
      <w:r w:rsidR="003A03BD" w:rsidRPr="008413DC">
        <w:t>acci</w:t>
      </w:r>
      <w:proofErr w:type="spellEnd"/>
      <w:r w:rsidR="003A03BD" w:rsidRPr="008413DC">
        <w:t xml:space="preserve">,  </w:t>
      </w:r>
      <w:del w:id="32" w:author="Marco Patacci" w:date="2018-08-03T11:03:00Z">
        <w:r w:rsidR="003A03BD" w:rsidRPr="008413DC" w:rsidDel="00D10702">
          <w:delText>in press</w:delText>
        </w:r>
      </w:del>
      <w:ins w:id="33" w:author="Marco Patacci" w:date="2018-08-03T11:03:00Z">
        <w:r w:rsidR="00D10702">
          <w:t>2018</w:t>
        </w:r>
      </w:ins>
      <w:r w:rsidR="003A03BD" w:rsidRPr="008413DC">
        <w:t>).</w:t>
      </w:r>
    </w:p>
    <w:p w14:paraId="06BB7510" w14:textId="7D7F4706" w:rsidR="006A3B46" w:rsidRPr="008413DC" w:rsidRDefault="006A3B46" w:rsidP="006A3B46">
      <w:pPr>
        <w:pStyle w:val="ListParagraph"/>
        <w:spacing w:line="480" w:lineRule="auto"/>
        <w:ind w:left="0" w:firstLine="360"/>
      </w:pPr>
      <w:r w:rsidRPr="008413DC">
        <w:t xml:space="preserve">For each panel, </w:t>
      </w:r>
      <w:r w:rsidR="00CD7543">
        <w:t>we</w:t>
      </w:r>
      <w:r w:rsidRPr="008413DC">
        <w:t xml:space="preserve"> digitized each event bed with assigned lithology (e.g., </w:t>
      </w:r>
      <w:proofErr w:type="spellStart"/>
      <w:r w:rsidRPr="008413DC">
        <w:t>turbidite</w:t>
      </w:r>
      <w:proofErr w:type="spellEnd"/>
      <w:r w:rsidRPr="008413DC">
        <w:t xml:space="preserve"> sandstone, </w:t>
      </w:r>
      <w:proofErr w:type="spellStart"/>
      <w:r w:rsidRPr="008413DC">
        <w:t>turbidite</w:t>
      </w:r>
      <w:proofErr w:type="spellEnd"/>
      <w:r w:rsidRPr="008413DC">
        <w:t xml:space="preserve"> mudstone, </w:t>
      </w:r>
      <w:proofErr w:type="spellStart"/>
      <w:r w:rsidRPr="008413DC">
        <w:t>debrite</w:t>
      </w:r>
      <w:proofErr w:type="spellEnd"/>
      <w:r w:rsidRPr="008413DC">
        <w:t xml:space="preserve">) and computed bed thicknesses, thinning rates, net-to-gross, and pinch-outs. Bed thicknesses and net-to-gross values were collected only at measure section locations. </w:t>
      </w:r>
      <w:r w:rsidR="00CD7543">
        <w:t>We</w:t>
      </w:r>
      <w:r w:rsidRPr="008413DC">
        <w:t xml:space="preserve"> excluded </w:t>
      </w:r>
      <w:proofErr w:type="spellStart"/>
      <w:r w:rsidRPr="008413DC">
        <w:t>debrite</w:t>
      </w:r>
      <w:proofErr w:type="spellEnd"/>
      <w:r w:rsidRPr="008413DC">
        <w:t xml:space="preserve"> lithologies from the bed-scale analysis due to low sample numbers. </w:t>
      </w:r>
      <w:r w:rsidR="00CD7543">
        <w:t>We</w:t>
      </w:r>
      <w:r w:rsidRPr="008413DC">
        <w:t xml:space="preserve"> did not collect grain size data because some panels have no grain size information and many panels measure and draw grain size differently, making a comprehensive comparison difficult.</w:t>
      </w:r>
    </w:p>
    <w:p w14:paraId="02C3B111" w14:textId="0A3BF70E" w:rsidR="008C0862" w:rsidRPr="00617A1E" w:rsidRDefault="006A3B46" w:rsidP="00617A1E">
      <w:pPr>
        <w:pStyle w:val="ListParagraph"/>
        <w:spacing w:line="480" w:lineRule="auto"/>
        <w:ind w:left="0" w:firstLine="360"/>
        <w:rPr>
          <w:b/>
          <w:bCs/>
          <w:color w:val="4F81BD" w:themeColor="accent1"/>
          <w:sz w:val="18"/>
          <w:szCs w:val="18"/>
        </w:rPr>
      </w:pPr>
      <w:r w:rsidRPr="008413DC">
        <w:t xml:space="preserve">As with any data compilation, some assumptions and interpretations are necessary (e.g., </w:t>
      </w:r>
      <w:proofErr w:type="spellStart"/>
      <w:r w:rsidRPr="008413DC">
        <w:t>Tőkés</w:t>
      </w:r>
      <w:proofErr w:type="spellEnd"/>
      <w:r w:rsidRPr="008413DC">
        <w:t xml:space="preserve"> and </w:t>
      </w:r>
      <w:proofErr w:type="spellStart"/>
      <w:r w:rsidRPr="008413DC">
        <w:t>Pat</w:t>
      </w:r>
      <w:del w:id="34" w:author="Marco Patacci" w:date="2018-08-03T11:04:00Z">
        <w:r w:rsidRPr="008413DC" w:rsidDel="00D10702">
          <w:delText>t</w:delText>
        </w:r>
      </w:del>
      <w:r w:rsidRPr="008413DC">
        <w:t>acci</w:t>
      </w:r>
      <w:proofErr w:type="spellEnd"/>
      <w:r w:rsidRPr="008413DC">
        <w:t xml:space="preserve">, </w:t>
      </w:r>
      <w:del w:id="35" w:author="Marco Patacci" w:date="2018-08-03T11:04:00Z">
        <w:r w:rsidRPr="008413DC" w:rsidDel="00D10702">
          <w:delText>in press</w:delText>
        </w:r>
      </w:del>
      <w:ins w:id="36" w:author="Marco Patacci" w:date="2018-08-03T11:04:00Z">
        <w:r w:rsidR="00D10702">
          <w:t>2018</w:t>
        </w:r>
      </w:ins>
      <w:r w:rsidRPr="008413DC">
        <w:t xml:space="preserve">). The major assumptions here consist of bed thickness constraints, interpretation of lateral continuity, and assignment of environment. The calculated bed thickness data are skewed towards thicker (&gt;10 cm) beds due to ease of correlation as compared to thinner beds, causing an underestimate in net-to-gross values and higher characteristic bed thickness per environment. This also causes lumping of multiple lithologies (e.g. </w:t>
      </w:r>
      <w:commentRangeStart w:id="37"/>
      <w:r w:rsidRPr="008413DC">
        <w:t>thin-bedded sands within a dominantly muddy package</w:t>
      </w:r>
      <w:commentRangeEnd w:id="37"/>
      <w:r w:rsidR="00D10702">
        <w:rPr>
          <w:rStyle w:val="CommentReference"/>
        </w:rPr>
        <w:commentReference w:id="37"/>
      </w:r>
      <w:r w:rsidRPr="008413DC">
        <w:t xml:space="preserve">). However, this occurs across all depositional environments, so </w:t>
      </w:r>
      <w:r w:rsidR="00CD7543">
        <w:t>we</w:t>
      </w:r>
      <w:r w:rsidRPr="008413DC">
        <w:t xml:space="preserve"> did not apply any correction to individual environments. </w:t>
      </w:r>
      <w:r w:rsidR="00CD7543">
        <w:t>We</w:t>
      </w:r>
      <w:r w:rsidRPr="008413DC">
        <w:t xml:space="preserve"> also did not correct for outcrop orientation relative to </w:t>
      </w:r>
      <w:proofErr w:type="spellStart"/>
      <w:r w:rsidRPr="008413DC">
        <w:t>paleoflow</w:t>
      </w:r>
      <w:proofErr w:type="spellEnd"/>
      <w:r w:rsidRPr="008413DC">
        <w:t xml:space="preserve"> because outcrops generally do not provide enough information to decrease uncertainty (</w:t>
      </w:r>
      <w:r w:rsidR="00CE3C71">
        <w:t>Supplemental Material</w:t>
      </w:r>
      <w:r w:rsidRPr="008413DC">
        <w:t xml:space="preserve"> A). Bed thickness and geometry in channelized deposits are commonly poorly constrained due to amalgamation that makes lateral correlation difficult (e.g., Hubbard et al., 2014). In </w:t>
      </w:r>
      <w:commentRangeStart w:id="38"/>
      <w:r w:rsidRPr="008413DC">
        <w:t>my dataset</w:t>
      </w:r>
      <w:commentRangeEnd w:id="38"/>
      <w:r w:rsidR="00D10702">
        <w:rPr>
          <w:rStyle w:val="CommentReference"/>
        </w:rPr>
        <w:commentReference w:id="38"/>
      </w:r>
      <w:r w:rsidRPr="008413DC">
        <w:t xml:space="preserve">, this likely causes an overestimate in bed thickness and thus a lower associated thinning rate. To minimize this error </w:t>
      </w:r>
      <w:commentRangeStart w:id="39"/>
      <w:r w:rsidRPr="008413DC">
        <w:t xml:space="preserve">for channelized </w:t>
      </w:r>
      <w:r w:rsidRPr="008413DC">
        <w:lastRenderedPageBreak/>
        <w:t xml:space="preserve">deposits, </w:t>
      </w:r>
      <w:r w:rsidR="00CD7543">
        <w:t>we</w:t>
      </w:r>
      <w:r w:rsidRPr="008413DC">
        <w:t xml:space="preserve"> divided the total package thickness by the number of amalgamation surfaces documented within an amalgamated</w:t>
      </w:r>
      <w:r w:rsidR="00617A1E">
        <w:t xml:space="preserve"> </w:t>
      </w:r>
      <w:r w:rsidR="00C871FB" w:rsidRPr="008413DC">
        <w:t>body</w:t>
      </w:r>
      <w:r w:rsidR="007E5311" w:rsidRPr="008413DC">
        <w:t xml:space="preserve">, giving </w:t>
      </w:r>
      <w:r w:rsidR="00873ADB" w:rsidRPr="008413DC">
        <w:t xml:space="preserve">a representative </w:t>
      </w:r>
      <w:r w:rsidR="0031434D" w:rsidRPr="008413DC">
        <w:t xml:space="preserve">(i.e., mean) </w:t>
      </w:r>
      <w:r w:rsidR="00873ADB" w:rsidRPr="008413DC">
        <w:t>bed thickness</w:t>
      </w:r>
      <w:commentRangeEnd w:id="39"/>
      <w:r w:rsidR="00F826C6">
        <w:rPr>
          <w:rStyle w:val="CommentReference"/>
        </w:rPr>
        <w:commentReference w:id="39"/>
      </w:r>
      <w:r w:rsidR="00873ADB" w:rsidRPr="008413DC">
        <w:t xml:space="preserve">. </w:t>
      </w:r>
      <w:r w:rsidR="00C629C1" w:rsidRPr="008413DC">
        <w:t>T</w:t>
      </w:r>
      <w:r w:rsidR="00573227" w:rsidRPr="008413DC">
        <w:t xml:space="preserve">he depositional environment </w:t>
      </w:r>
      <w:r w:rsidR="009F07F7" w:rsidRPr="008413DC">
        <w:t xml:space="preserve">interpreted by the original authors </w:t>
      </w:r>
      <w:r w:rsidR="00573227" w:rsidRPr="008413DC">
        <w:t>is highly variable and contains moderate uncertainty of the precise sub-environment</w:t>
      </w:r>
      <w:r w:rsidR="007E5311" w:rsidRPr="008413DC">
        <w:t>, particularly</w:t>
      </w:r>
      <w:r w:rsidR="00573227" w:rsidRPr="008413DC">
        <w:t xml:space="preserve"> within lobe</w:t>
      </w:r>
      <w:r w:rsidR="007E5311" w:rsidRPr="008413DC">
        <w:t xml:space="preserve"> </w:t>
      </w:r>
      <w:r w:rsidR="005A02C7" w:rsidRPr="008413DC">
        <w:t>deposit</w:t>
      </w:r>
      <w:r w:rsidR="007E5311" w:rsidRPr="008413DC">
        <w:t>s</w:t>
      </w:r>
      <w:r w:rsidR="00A5410D" w:rsidRPr="008413DC">
        <w:t xml:space="preserve"> (</w:t>
      </w:r>
      <w:r w:rsidR="001435D6" w:rsidRPr="008413DC">
        <w:fldChar w:fldCharType="begin"/>
      </w:r>
      <w:r w:rsidR="001435D6" w:rsidRPr="008413DC">
        <w:instrText xml:space="preserve"> REF _Ref515198343 \h  \* MERGEFORMAT </w:instrText>
      </w:r>
      <w:r w:rsidR="001435D6" w:rsidRPr="008413DC">
        <w:fldChar w:fldCharType="separate"/>
      </w:r>
      <w:r w:rsidR="007623B1">
        <w:t>Table 1</w:t>
      </w:r>
      <w:r w:rsidR="001435D6" w:rsidRPr="008413DC">
        <w:fldChar w:fldCharType="end"/>
      </w:r>
      <w:r w:rsidR="0031434D" w:rsidRPr="008413DC">
        <w:t xml:space="preserve">; </w:t>
      </w:r>
      <w:r w:rsidR="00A5410D" w:rsidRPr="008413DC">
        <w:t xml:space="preserve">Cf. </w:t>
      </w:r>
      <w:proofErr w:type="spellStart"/>
      <w:r w:rsidR="004E0879" w:rsidRPr="008413DC">
        <w:t>Prélat</w:t>
      </w:r>
      <w:proofErr w:type="spellEnd"/>
      <w:r w:rsidR="00A5410D" w:rsidRPr="008413DC">
        <w:t xml:space="preserve"> and Hodgson, 2013)</w:t>
      </w:r>
      <w:r w:rsidR="00573227" w:rsidRPr="008413DC">
        <w:t>.</w:t>
      </w:r>
      <w:r w:rsidR="00D572EF" w:rsidRPr="008413DC">
        <w:t xml:space="preserve"> To minimize this uncertainty, </w:t>
      </w:r>
      <w:r w:rsidR="00CD7543">
        <w:t>we</w:t>
      </w:r>
      <w:r w:rsidR="00D572EF" w:rsidRPr="008413DC">
        <w:t xml:space="preserve"> categorized each panel </w:t>
      </w:r>
      <w:r w:rsidR="009F07F7" w:rsidRPr="008413DC">
        <w:t>into</w:t>
      </w:r>
      <w:r w:rsidR="00C629C1" w:rsidRPr="008413DC">
        <w:t xml:space="preserve"> </w:t>
      </w:r>
      <w:r w:rsidR="0031434D" w:rsidRPr="008413DC">
        <w:t>broad</w:t>
      </w:r>
      <w:r w:rsidR="00D572EF" w:rsidRPr="008413DC">
        <w:t xml:space="preserve"> depositional environment</w:t>
      </w:r>
      <w:r w:rsidR="009F07F7" w:rsidRPr="008413DC">
        <w:t>s: channel, levee, channel-lobe transition, lobe</w:t>
      </w:r>
      <w:r w:rsidR="00F02DC2" w:rsidRPr="008413DC">
        <w:t xml:space="preserve"> </w:t>
      </w:r>
      <w:r w:rsidR="009F07F7" w:rsidRPr="008413DC">
        <w:t>or basin plain</w:t>
      </w:r>
      <w:r w:rsidR="00FE3A1F" w:rsidRPr="008413DC">
        <w:t xml:space="preserve"> (</w:t>
      </w:r>
      <w:r w:rsidR="00EA3757" w:rsidRPr="008413DC">
        <w:fldChar w:fldCharType="begin"/>
      </w:r>
      <w:r w:rsidR="00EA3757" w:rsidRPr="008413DC">
        <w:instrText xml:space="preserve"> REF _Ref515198343 \h </w:instrText>
      </w:r>
      <w:r w:rsidR="00FD709B" w:rsidRPr="008413DC">
        <w:instrText xml:space="preserve"> \* MERGEFORMAT </w:instrText>
      </w:r>
      <w:r w:rsidR="00EA3757" w:rsidRPr="008413DC">
        <w:fldChar w:fldCharType="separate"/>
      </w:r>
      <w:r w:rsidR="007623B1">
        <w:t>Table 1</w:t>
      </w:r>
      <w:r w:rsidR="00EA3757" w:rsidRPr="008413DC">
        <w:fldChar w:fldCharType="end"/>
      </w:r>
      <w:r w:rsidR="00FE3A1F" w:rsidRPr="008413DC">
        <w:t>)</w:t>
      </w:r>
      <w:r w:rsidR="00873ADB" w:rsidRPr="008413DC">
        <w:t xml:space="preserve">. Finally, while differing interpretations exist for </w:t>
      </w:r>
      <w:r w:rsidR="0031434D" w:rsidRPr="008413DC">
        <w:t xml:space="preserve">some </w:t>
      </w:r>
      <w:r w:rsidR="00873ADB" w:rsidRPr="008413DC">
        <w:t>outcrop loca</w:t>
      </w:r>
      <w:r w:rsidR="0031434D" w:rsidRPr="008413DC">
        <w:t>lities</w:t>
      </w:r>
      <w:r w:rsidR="00FE3A1F" w:rsidRPr="008413DC">
        <w:t xml:space="preserve"> (</w:t>
      </w:r>
      <w:r w:rsidR="00543272" w:rsidRPr="008413DC">
        <w:t xml:space="preserve">e.g. </w:t>
      </w:r>
      <w:proofErr w:type="spellStart"/>
      <w:r w:rsidR="009F07F7" w:rsidRPr="008413DC">
        <w:t>Chalufy</w:t>
      </w:r>
      <w:proofErr w:type="spellEnd"/>
      <w:r w:rsidR="009F07F7" w:rsidRPr="008413DC">
        <w:t xml:space="preserve"> locality of the </w:t>
      </w:r>
      <w:proofErr w:type="spellStart"/>
      <w:r w:rsidR="00543272" w:rsidRPr="008413DC">
        <w:t>Gres</w:t>
      </w:r>
      <w:proofErr w:type="spellEnd"/>
      <w:r w:rsidR="00543272" w:rsidRPr="008413DC">
        <w:t xml:space="preserve"> </w:t>
      </w:r>
      <w:proofErr w:type="spellStart"/>
      <w:r w:rsidR="00543272" w:rsidRPr="008413DC">
        <w:t>d’Annot</w:t>
      </w:r>
      <w:proofErr w:type="spellEnd"/>
      <w:r w:rsidR="00543272" w:rsidRPr="008413DC">
        <w:t>: Hilton &amp; Pickering</w:t>
      </w:r>
      <w:r w:rsidR="00953455" w:rsidRPr="008413DC">
        <w:t>,</w:t>
      </w:r>
      <w:r w:rsidR="00B703BB" w:rsidRPr="008413DC">
        <w:t xml:space="preserve"> 1995</w:t>
      </w:r>
      <w:r w:rsidR="00543272" w:rsidRPr="008413DC">
        <w:t xml:space="preserve"> </w:t>
      </w:r>
      <w:r w:rsidR="00B703BB" w:rsidRPr="008413DC">
        <w:t>(slope basin)</w:t>
      </w:r>
      <w:r w:rsidR="00F74CE0" w:rsidRPr="008413DC">
        <w:t xml:space="preserve">, </w:t>
      </w:r>
      <w:r w:rsidR="00543272" w:rsidRPr="008413DC">
        <w:t>Smith &amp; Joseph</w:t>
      </w:r>
      <w:r w:rsidR="00953455" w:rsidRPr="008413DC">
        <w:t>,</w:t>
      </w:r>
      <w:r w:rsidR="00543272" w:rsidRPr="008413DC">
        <w:t xml:space="preserve"> 2004</w:t>
      </w:r>
      <w:r w:rsidR="00B703BB" w:rsidRPr="008413DC">
        <w:t xml:space="preserve"> (outer basin </w:t>
      </w:r>
      <w:proofErr w:type="spellStart"/>
      <w:r w:rsidR="00B703BB" w:rsidRPr="008413DC">
        <w:t>onlap</w:t>
      </w:r>
      <w:proofErr w:type="spellEnd"/>
      <w:r w:rsidR="00B703BB" w:rsidRPr="008413DC">
        <w:t>)</w:t>
      </w:r>
      <w:r w:rsidR="00F74CE0" w:rsidRPr="008413DC">
        <w:t>,</w:t>
      </w:r>
      <w:r w:rsidR="00B703BB" w:rsidRPr="008413DC">
        <w:t xml:space="preserve"> and Joseph et al.</w:t>
      </w:r>
      <w:r w:rsidR="00953455" w:rsidRPr="008413DC">
        <w:t>,</w:t>
      </w:r>
      <w:r w:rsidR="00B703BB" w:rsidRPr="008413DC">
        <w:t xml:space="preserve"> 2012 (</w:t>
      </w:r>
      <w:r w:rsidR="0063787C" w:rsidRPr="008413DC">
        <w:t>channelized lobe</w:t>
      </w:r>
      <w:r w:rsidR="00B703BB" w:rsidRPr="008413DC">
        <w:t>)</w:t>
      </w:r>
      <w:r w:rsidR="00FE3A1F" w:rsidRPr="008413DC">
        <w:t>)</w:t>
      </w:r>
      <w:r w:rsidR="00873ADB" w:rsidRPr="008413DC">
        <w:t xml:space="preserve">, </w:t>
      </w:r>
      <w:r w:rsidR="00CD7543">
        <w:t>we</w:t>
      </w:r>
      <w:r w:rsidR="00873ADB" w:rsidRPr="008413DC">
        <w:t xml:space="preserve"> </w:t>
      </w:r>
      <w:r w:rsidR="007B649D" w:rsidRPr="008413DC">
        <w:t>used the</w:t>
      </w:r>
      <w:r w:rsidR="00DD4773" w:rsidRPr="008413DC">
        <w:t xml:space="preserve"> environment from the </w:t>
      </w:r>
      <w:r w:rsidR="00873ADB" w:rsidRPr="008413DC">
        <w:t>publication</w:t>
      </w:r>
      <w:r w:rsidR="007B649D" w:rsidRPr="008413DC">
        <w:t xml:space="preserve"> </w:t>
      </w:r>
      <w:commentRangeStart w:id="40"/>
      <w:r w:rsidR="007B649D" w:rsidRPr="008413DC">
        <w:t>that demonstrated the most evidence</w:t>
      </w:r>
      <w:r w:rsidR="00DD4773" w:rsidRPr="008413DC">
        <w:t xml:space="preserve"> for their interpretation</w:t>
      </w:r>
      <w:r w:rsidR="00F02DC2" w:rsidRPr="008413DC">
        <w:t xml:space="preserve"> </w:t>
      </w:r>
      <w:commentRangeEnd w:id="40"/>
      <w:r w:rsidR="00A25FB8">
        <w:rPr>
          <w:rStyle w:val="CommentReference"/>
        </w:rPr>
        <w:commentReference w:id="40"/>
      </w:r>
      <w:r w:rsidR="00F02DC2" w:rsidRPr="008413DC">
        <w:t>(</w:t>
      </w:r>
      <w:r w:rsidR="00F02DC2" w:rsidRPr="008413DC">
        <w:fldChar w:fldCharType="begin"/>
      </w:r>
      <w:r w:rsidR="00F02DC2" w:rsidRPr="008413DC">
        <w:instrText xml:space="preserve"> REF _Ref515198343 \h  \* MERGEFORMAT </w:instrText>
      </w:r>
      <w:r w:rsidR="00F02DC2" w:rsidRPr="008413DC">
        <w:fldChar w:fldCharType="separate"/>
      </w:r>
      <w:r w:rsidR="007623B1">
        <w:t>Table 1</w:t>
      </w:r>
      <w:r w:rsidR="00F02DC2" w:rsidRPr="008413DC">
        <w:fldChar w:fldCharType="end"/>
      </w:r>
      <w:r w:rsidR="00F02DC2" w:rsidRPr="008413DC">
        <w:t>)</w:t>
      </w:r>
      <w:r w:rsidR="00873ADB" w:rsidRPr="008413DC">
        <w:t xml:space="preserve">. </w:t>
      </w:r>
    </w:p>
    <w:p w14:paraId="4CFFAA96" w14:textId="75BA7746" w:rsidR="00573227" w:rsidRPr="008413DC" w:rsidRDefault="00035D92" w:rsidP="00FD709B">
      <w:pPr>
        <w:pStyle w:val="Heading2"/>
        <w:spacing w:line="480" w:lineRule="auto"/>
      </w:pPr>
      <w:bookmarkStart w:id="41" w:name="_Toc520114728"/>
      <w:r w:rsidRPr="008413DC">
        <w:t>Statistical Analysis – Quantitative Parameters</w:t>
      </w:r>
      <w:bookmarkEnd w:id="41"/>
    </w:p>
    <w:p w14:paraId="716558ED" w14:textId="3B27BA29" w:rsidR="00293F27" w:rsidRPr="008413DC" w:rsidRDefault="00974468" w:rsidP="00FD709B">
      <w:pPr>
        <w:spacing w:line="480" w:lineRule="auto"/>
        <w:ind w:firstLine="360"/>
      </w:pPr>
      <w:r w:rsidRPr="008413DC">
        <w:t xml:space="preserve">For statistical comparison, bed thickness and lateral distance are the two most important types of data collected in this study. </w:t>
      </w:r>
      <w:r w:rsidR="00F74CE0" w:rsidRPr="008413DC">
        <w:t xml:space="preserve">In the Point Loma Formation, bed </w:t>
      </w:r>
      <w:r w:rsidR="00293F27" w:rsidRPr="008413DC">
        <w:t xml:space="preserve">thicknesses were collected from measured sections and lateral distance was collected from </w:t>
      </w:r>
      <w:r w:rsidR="00F74CE0" w:rsidRPr="008413DC">
        <w:t xml:space="preserve">map measurements and </w:t>
      </w:r>
      <w:r w:rsidR="00293F27" w:rsidRPr="008413DC">
        <w:t xml:space="preserve">GPS locations. </w:t>
      </w:r>
      <w:r w:rsidR="00525C33" w:rsidRPr="008413DC">
        <w:t xml:space="preserve">In the data compilation, bed thickness and lateral distance </w:t>
      </w:r>
      <w:r w:rsidR="0057502F" w:rsidRPr="008413DC">
        <w:t>were</w:t>
      </w:r>
      <w:r w:rsidR="00525C33" w:rsidRPr="008413DC">
        <w:t xml:space="preserve"> measured from the published correlation panel. </w:t>
      </w:r>
      <w:r w:rsidR="00CD7543">
        <w:t>We</w:t>
      </w:r>
      <w:r w:rsidR="00F74CE0" w:rsidRPr="008413DC">
        <w:t xml:space="preserve"> use equation 1 to compute the </w:t>
      </w:r>
      <w:r w:rsidR="00293F27" w:rsidRPr="008413DC">
        <w:t xml:space="preserve">thinning </w:t>
      </w:r>
      <w:proofErr w:type="gramStart"/>
      <w:r w:rsidR="00293F27" w:rsidRPr="008413DC">
        <w:t>rate</w:t>
      </w:r>
      <w:r w:rsidR="00F74CE0" w:rsidRPr="008413DC">
        <w:t>,</w:t>
      </w:r>
      <w:proofErr w:type="gramEnd"/>
      <w:r w:rsidR="00F74CE0" w:rsidRPr="008413DC">
        <w:t xml:space="preserve"> </w:t>
      </w:r>
      <w:r w:rsidR="00293F27" w:rsidRPr="008413DC">
        <w:t xml:space="preserve">a dimensionless number that </w:t>
      </w:r>
      <w:r w:rsidR="00F74CE0" w:rsidRPr="008413DC">
        <w:t xml:space="preserve">enables </w:t>
      </w:r>
      <w:r w:rsidR="00293F27" w:rsidRPr="008413DC">
        <w:t xml:space="preserve">comparison </w:t>
      </w:r>
      <w:r w:rsidR="00F74CE0" w:rsidRPr="008413DC">
        <w:t xml:space="preserve">of </w:t>
      </w:r>
      <w:r w:rsidR="00293F27" w:rsidRPr="008413DC">
        <w:t>bed thickness changes over a lateral distance</w:t>
      </w:r>
      <w:r w:rsidR="00BE50F1" w:rsidRPr="008413DC">
        <w:t xml:space="preserve"> (</w:t>
      </w:r>
      <w:proofErr w:type="spellStart"/>
      <w:r w:rsidR="00BE50F1" w:rsidRPr="008413DC">
        <w:t>Deptuck</w:t>
      </w:r>
      <w:proofErr w:type="spellEnd"/>
      <w:r w:rsidR="00BE50F1" w:rsidRPr="008413DC">
        <w:t xml:space="preserve"> et al.</w:t>
      </w:r>
      <w:r w:rsidR="00925319" w:rsidRPr="008413DC">
        <w:t>,</w:t>
      </w:r>
      <w:r w:rsidR="00BE50F1" w:rsidRPr="008413DC">
        <w:t xml:space="preserve"> 2008;</w:t>
      </w:r>
      <w:r w:rsidR="000F2B35" w:rsidRPr="008413DC">
        <w:t xml:space="preserve"> Marini </w:t>
      </w:r>
      <w:r w:rsidR="00776B9A" w:rsidRPr="008413DC">
        <w:t>et al.,</w:t>
      </w:r>
      <w:r w:rsidR="00136035" w:rsidRPr="008413DC">
        <w:t xml:space="preserve"> </w:t>
      </w:r>
      <w:r w:rsidR="000F2B35" w:rsidRPr="008413DC">
        <w:t>2015;</w:t>
      </w:r>
      <w:r w:rsidR="00BE50F1" w:rsidRPr="008413DC">
        <w:t xml:space="preserve"> </w:t>
      </w:r>
      <w:r w:rsidR="00925319" w:rsidRPr="008413DC">
        <w:t xml:space="preserve">Liu et al., 2018; </w:t>
      </w:r>
      <w:proofErr w:type="spellStart"/>
      <w:r w:rsidR="00925319" w:rsidRPr="008413DC">
        <w:t>Tőkés</w:t>
      </w:r>
      <w:proofErr w:type="spellEnd"/>
      <w:r w:rsidR="00BE50F1" w:rsidRPr="008413DC">
        <w:t xml:space="preserve"> and </w:t>
      </w:r>
      <w:proofErr w:type="spellStart"/>
      <w:r w:rsidR="00BE50F1" w:rsidRPr="008413DC">
        <w:t>Patacci</w:t>
      </w:r>
      <w:proofErr w:type="spellEnd"/>
      <w:r w:rsidR="00136035" w:rsidRPr="008413DC">
        <w:t xml:space="preserve">, </w:t>
      </w:r>
      <w:del w:id="42" w:author="Marco Patacci" w:date="2018-08-03T11:19:00Z">
        <w:r w:rsidR="00136035" w:rsidRPr="008413DC" w:rsidDel="00F826C6">
          <w:delText>in press</w:delText>
        </w:r>
      </w:del>
      <w:ins w:id="43" w:author="Marco Patacci" w:date="2018-08-03T11:19:00Z">
        <w:r w:rsidR="00F826C6">
          <w:t>2018</w:t>
        </w:r>
      </w:ins>
      <w:r w:rsidR="00BE50F1" w:rsidRPr="008413DC">
        <w:t>)</w:t>
      </w:r>
      <w:r w:rsidR="00293F27" w:rsidRPr="008413DC">
        <w:t xml:space="preserve">. </w:t>
      </w:r>
      <w:r w:rsidR="00F74CE0" w:rsidRPr="008413DC">
        <w:t>The sign (e.g., + or -) convention</w:t>
      </w:r>
      <w:r w:rsidR="00293F27" w:rsidRPr="008413DC">
        <w:t xml:space="preserve"> </w:t>
      </w:r>
      <w:r w:rsidR="00F74CE0" w:rsidRPr="008413DC">
        <w:t xml:space="preserve">for </w:t>
      </w:r>
      <w:r w:rsidR="00293F27" w:rsidRPr="008413DC">
        <w:t xml:space="preserve">thinning </w:t>
      </w:r>
      <w:r w:rsidR="001B698B" w:rsidRPr="008413DC">
        <w:t>rate is arbitrary</w:t>
      </w:r>
      <w:r w:rsidR="00F74CE0" w:rsidRPr="008413DC">
        <w:t xml:space="preserve"> and depends on which direction the thinning/thickening is occurring</w:t>
      </w:r>
      <w:r w:rsidR="009E0459" w:rsidRPr="008413DC">
        <w:t xml:space="preserve"> for a given change in bed thickness</w:t>
      </w:r>
      <w:r w:rsidR="00F74CE0" w:rsidRPr="008413DC">
        <w:t xml:space="preserve">. With </w:t>
      </w:r>
      <w:commentRangeStart w:id="44"/>
      <w:r w:rsidR="00007A3A" w:rsidRPr="008413DC">
        <w:t>my</w:t>
      </w:r>
      <w:r w:rsidR="00F74CE0" w:rsidRPr="008413DC">
        <w:t xml:space="preserve"> method</w:t>
      </w:r>
      <w:commentRangeEnd w:id="44"/>
      <w:r w:rsidR="00F826C6">
        <w:rPr>
          <w:rStyle w:val="CommentReference"/>
        </w:rPr>
        <w:commentReference w:id="44"/>
      </w:r>
      <w:r w:rsidR="00F74CE0" w:rsidRPr="008413DC">
        <w:t>, t</w:t>
      </w:r>
      <w:r w:rsidR="00293F27" w:rsidRPr="008413DC">
        <w:t xml:space="preserve">he </w:t>
      </w:r>
      <w:r w:rsidRPr="008413DC">
        <w:t xml:space="preserve">computed </w:t>
      </w:r>
      <w:r w:rsidR="00293F27" w:rsidRPr="008413DC">
        <w:t xml:space="preserve">thinning rate </w:t>
      </w:r>
      <w:r w:rsidR="0057502F" w:rsidRPr="008413DC">
        <w:t xml:space="preserve">and lateral distance </w:t>
      </w:r>
      <w:r w:rsidRPr="008413DC">
        <w:t xml:space="preserve">are </w:t>
      </w:r>
      <w:r w:rsidR="00293F27" w:rsidRPr="008413DC">
        <w:t xml:space="preserve">associated with the first </w:t>
      </w:r>
      <w:r w:rsidR="00F74CE0" w:rsidRPr="008413DC">
        <w:t xml:space="preserve">measured </w:t>
      </w:r>
      <w:r w:rsidR="00293F27" w:rsidRPr="008413DC">
        <w:t>section</w:t>
      </w:r>
      <w:r w:rsidR="00F74CE0" w:rsidRPr="008413DC">
        <w:t>’</w:t>
      </w:r>
      <w:r w:rsidR="00293F27" w:rsidRPr="008413DC">
        <w:t>s bed thickness for all future comparisons. The lateral distance was not</w:t>
      </w:r>
      <w:r w:rsidR="00F74CE0" w:rsidRPr="008413DC">
        <w:t xml:space="preserve"> corrected</w:t>
      </w:r>
      <w:r w:rsidR="00293F27" w:rsidRPr="008413DC">
        <w:t xml:space="preserve"> for </w:t>
      </w:r>
      <w:proofErr w:type="spellStart"/>
      <w:r w:rsidR="00293F27" w:rsidRPr="008413DC">
        <w:t>paleocurrent</w:t>
      </w:r>
      <w:proofErr w:type="spellEnd"/>
      <w:r w:rsidR="00293F27" w:rsidRPr="008413DC">
        <w:t xml:space="preserve"> direction as it created more uncertainty </w:t>
      </w:r>
      <w:del w:id="45" w:author="Marco Patacci" w:date="2018-08-03T11:23:00Z">
        <w:r w:rsidR="00293F27" w:rsidRPr="008413DC" w:rsidDel="00F826C6">
          <w:delText>with</w:delText>
        </w:r>
      </w:del>
      <w:r w:rsidR="00293F27" w:rsidRPr="008413DC">
        <w:t xml:space="preserve">in the thinning rate calculation </w:t>
      </w:r>
      <w:del w:id="46" w:author="Marco Patacci" w:date="2018-08-03T11:23:00Z">
        <w:r w:rsidR="00293F27" w:rsidRPr="008413DC" w:rsidDel="00F826C6">
          <w:delText xml:space="preserve">through </w:delText>
        </w:r>
      </w:del>
      <w:ins w:id="47" w:author="Marco Patacci" w:date="2018-08-03T11:23:00Z">
        <w:r w:rsidR="00F826C6">
          <w:t>because of</w:t>
        </w:r>
        <w:r w:rsidR="00F826C6" w:rsidRPr="008413DC">
          <w:t xml:space="preserve"> </w:t>
        </w:r>
      </w:ins>
      <w:r w:rsidR="00293F27" w:rsidRPr="008413DC">
        <w:t xml:space="preserve">the unknown bed thickness change across </w:t>
      </w:r>
      <w:r w:rsidRPr="008413DC">
        <w:lastRenderedPageBreak/>
        <w:t xml:space="preserve">the </w:t>
      </w:r>
      <w:r w:rsidR="00293F27" w:rsidRPr="008413DC">
        <w:t>project</w:t>
      </w:r>
      <w:r w:rsidR="00525C33" w:rsidRPr="008413DC">
        <w:t>ed distance</w:t>
      </w:r>
      <w:r w:rsidR="00D572EF" w:rsidRPr="008413DC">
        <w:t xml:space="preserve"> (</w:t>
      </w:r>
      <w:r w:rsidR="00525C33" w:rsidRPr="008413DC">
        <w:t xml:space="preserve">see </w:t>
      </w:r>
      <w:r w:rsidR="00CE3C71">
        <w:t>Supplemental Material</w:t>
      </w:r>
      <w:r w:rsidR="00E32630" w:rsidRPr="008413DC">
        <w:t xml:space="preserve"> A</w:t>
      </w:r>
      <w:r w:rsidR="00C75805" w:rsidRPr="008413DC">
        <w:t>)</w:t>
      </w:r>
      <w:r w:rsidR="00293F27" w:rsidRPr="008413DC">
        <w:t xml:space="preserve">. Thinning rates were acquired </w:t>
      </w:r>
      <w:r w:rsidR="00525C33" w:rsidRPr="008413DC">
        <w:t>in pairwise fashion (</w:t>
      </w:r>
      <w:r w:rsidR="005C79AA" w:rsidRPr="008413DC">
        <w:fldChar w:fldCharType="begin"/>
      </w:r>
      <w:r w:rsidR="005C79AA" w:rsidRPr="008413DC">
        <w:instrText xml:space="preserve"> REF _Ref393024663 \h </w:instrText>
      </w:r>
      <w:r w:rsidR="008413DC" w:rsidRPr="008413DC">
        <w:instrText xml:space="preserve"> \* MERGEFORMAT </w:instrText>
      </w:r>
      <w:r w:rsidR="005C79AA" w:rsidRPr="008413DC">
        <w:fldChar w:fldCharType="separate"/>
      </w:r>
      <w:r w:rsidR="000333FD">
        <w:t>Figure 1</w:t>
      </w:r>
      <w:r w:rsidR="005C79AA" w:rsidRPr="008413DC">
        <w:fldChar w:fldCharType="end"/>
      </w:r>
      <w:r w:rsidR="005C79AA" w:rsidRPr="008413DC">
        <w:t xml:space="preserve">B; </w:t>
      </w:r>
      <w:r w:rsidR="00525C33" w:rsidRPr="008413DC">
        <w:t xml:space="preserve">e.g., section 1 to 2, 1 to 3, 1 to 4, etc.) </w:t>
      </w:r>
      <w:r w:rsidR="00293F27" w:rsidRPr="008413DC">
        <w:t xml:space="preserve">to </w:t>
      </w:r>
      <w:r w:rsidR="00525C33" w:rsidRPr="008413DC">
        <w:t xml:space="preserve">provide a distribution of thinning rates and to decrease the sampling bias </w:t>
      </w:r>
      <w:r w:rsidR="009E0459" w:rsidRPr="008413DC">
        <w:t>created from measured section spacing</w:t>
      </w:r>
      <w:r w:rsidR="00525C33" w:rsidRPr="008413DC">
        <w:t xml:space="preserve">. </w:t>
      </w:r>
      <w:r w:rsidR="001B698B" w:rsidRPr="008413DC">
        <w:t xml:space="preserve">Thinning rates were calculated for </w:t>
      </w:r>
      <w:r w:rsidRPr="008413DC">
        <w:t xml:space="preserve">both </w:t>
      </w:r>
      <w:r w:rsidR="001B698B" w:rsidRPr="008413DC">
        <w:t>sand</w:t>
      </w:r>
      <w:ins w:id="48" w:author="Marco Patacci" w:date="2018-08-03T11:21:00Z">
        <w:r w:rsidR="00F826C6">
          <w:t>stone</w:t>
        </w:r>
      </w:ins>
      <w:r w:rsidR="001B698B" w:rsidRPr="008413DC">
        <w:t xml:space="preserve"> and mud</w:t>
      </w:r>
      <w:ins w:id="49" w:author="Marco Patacci" w:date="2018-08-03T11:21:00Z">
        <w:r w:rsidR="00F826C6">
          <w:t>stone</w:t>
        </w:r>
      </w:ins>
      <w:r w:rsidR="001B698B" w:rsidRPr="008413DC">
        <w:t xml:space="preserve"> lithologies.</w:t>
      </w:r>
      <w:r w:rsidR="008C2C8D" w:rsidRPr="008413DC">
        <w:t xml:space="preserve"> </w:t>
      </w:r>
      <w:proofErr w:type="gramStart"/>
      <w:r w:rsidR="008C2C8D" w:rsidRPr="008413DC">
        <w:t xml:space="preserve">A 2D kernel density </w:t>
      </w:r>
      <w:r w:rsidR="00C67F89" w:rsidRPr="008413DC">
        <w:t>estimation</w:t>
      </w:r>
      <w:proofErr w:type="gramEnd"/>
      <w:r w:rsidR="008C2C8D" w:rsidRPr="008413DC">
        <w:t xml:space="preserve"> </w:t>
      </w:r>
      <w:r w:rsidR="00C67F89" w:rsidRPr="008413DC">
        <w:t xml:space="preserve">(KDE) is used to estimate the distribution of the two </w:t>
      </w:r>
      <w:r w:rsidR="00FF20F8" w:rsidRPr="008413DC">
        <w:t>cross-</w:t>
      </w:r>
      <w:r w:rsidR="00C67F89" w:rsidRPr="008413DC">
        <w:t xml:space="preserve">plotted variables with the kernel shown as a contour map. The </w:t>
      </w:r>
      <w:r w:rsidR="00FF20F8" w:rsidRPr="008413DC">
        <w:t>KDE</w:t>
      </w:r>
      <w:r w:rsidR="00C67F89" w:rsidRPr="008413DC">
        <w:t xml:space="preserve"> percentage indicates the amount of the</w:t>
      </w:r>
      <w:r w:rsidR="00B1649A" w:rsidRPr="008413DC">
        <w:t xml:space="preserve"> </w:t>
      </w:r>
      <w:r w:rsidR="00C67F89" w:rsidRPr="008413DC">
        <w:t xml:space="preserve">data </w:t>
      </w:r>
      <w:r w:rsidR="00FF20F8" w:rsidRPr="008413DC">
        <w:t>distribution</w:t>
      </w:r>
      <w:r w:rsidR="00C67F89" w:rsidRPr="008413DC">
        <w:t xml:space="preserve"> included within that contour. </w:t>
      </w:r>
    </w:p>
    <w:p w14:paraId="6DE5C4F2" w14:textId="72181E6C" w:rsidR="00C20FA0" w:rsidRPr="00C20FA0" w:rsidRDefault="00DE6F34" w:rsidP="00DE6F34">
      <w:pPr>
        <w:pStyle w:val="ListParagraph"/>
        <w:spacing w:line="480" w:lineRule="auto"/>
        <w:ind w:left="0"/>
        <w:jc w:val="center"/>
        <w:rPr>
          <w:rFonts w:eastAsiaTheme="minorEastAsia"/>
        </w:rPr>
      </w:pPr>
      <w:r>
        <w:rPr>
          <w:rFonts w:ascii="Cambria Math" w:hAnsi="Cambria Math"/>
          <w:noProof/>
          <w:szCs w:val="24"/>
        </w:rPr>
        <mc:AlternateContent>
          <mc:Choice Requires="wps">
            <w:drawing>
              <wp:anchor distT="0" distB="0" distL="114300" distR="114300" simplePos="0" relativeHeight="251831296" behindDoc="0" locked="0" layoutInCell="1" allowOverlap="1" wp14:anchorId="2253FDE9" wp14:editId="5798B880">
                <wp:simplePos x="0" y="0"/>
                <wp:positionH relativeFrom="column">
                  <wp:posOffset>5379703</wp:posOffset>
                </wp:positionH>
                <wp:positionV relativeFrom="paragraph">
                  <wp:posOffset>-15875</wp:posOffset>
                </wp:positionV>
                <wp:extent cx="641985" cy="428625"/>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 cy="428625"/>
                        </a:xfrm>
                        <a:prstGeom prst="rect">
                          <a:avLst/>
                        </a:prstGeom>
                        <a:noFill/>
                        <a:ln w="9525">
                          <a:noFill/>
                          <a:miter lim="800000"/>
                          <a:headEnd/>
                          <a:tailEnd/>
                        </a:ln>
                      </wps:spPr>
                      <wps:txbx>
                        <w:txbxContent>
                          <w:p w14:paraId="639AEB35" w14:textId="631753E7" w:rsidR="00906827" w:rsidRDefault="00906827">
                            <w: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2253FDE9" id="_x0000_t202" coordsize="21600,21600" o:spt="202" path="m,l,21600r21600,l21600,xe">
                <v:stroke joinstyle="miter"/>
                <v:path gradientshapeok="t" o:connecttype="rect"/>
              </v:shapetype>
              <v:shape id="Text Box 2" o:spid="_x0000_s1026" type="#_x0000_t202" style="position:absolute;left:0;text-align:left;margin-left:423.6pt;margin-top:-1.25pt;width:50.6pt;height:110.55pt;z-index:251831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" filled="f" stroked="f">
                <v:textbox style="mso-fit-shape-to-text:t">
                  <w:txbxContent>
                    <w:p w14:paraId="639AEB35" w14:textId="631753E7" w:rsidR="00D10702" w:rsidRDefault="00D10702">
                      <w:r>
                        <w:t>(2.1)</w:t>
                      </w:r>
                    </w:p>
                  </w:txbxContent>
                </v:textbox>
              </v:shape>
            </w:pict>
          </mc:Fallback>
        </mc:AlternateContent>
      </w:r>
      <m:oMath>
        <m:r>
          <m:rPr>
            <m:sty m:val="p"/>
          </m:rPr>
          <w:rPr>
            <w:rFonts w:ascii="Cambria Math" w:hAnsi="Cambria Math"/>
            <w:szCs w:val="24"/>
          </w:rPr>
          <m:t xml:space="preserve">Thinning Rate (TR)  =  </m:t>
        </m:r>
        <m:f>
          <m:fPr>
            <m:ctrlPr>
              <w:rPr>
                <w:rFonts w:ascii="Cambria Math" w:hAnsi="Cambria Math"/>
                <w:szCs w:val="24"/>
              </w:rPr>
            </m:ctrlPr>
          </m:fPr>
          <m:num>
            <m:r>
              <m:rPr>
                <m:sty m:val="p"/>
              </m:rPr>
              <w:rPr>
                <w:rFonts w:ascii="Cambria Math" w:hAnsi="Cambria Math"/>
                <w:szCs w:val="24"/>
              </w:rPr>
              <m:t>∆Bed Thickness (Th)</m:t>
            </m:r>
          </m:num>
          <m:den>
            <m:r>
              <m:rPr>
                <m:sty m:val="p"/>
              </m:rPr>
              <w:rPr>
                <w:rFonts w:ascii="Cambria Math" w:hAnsi="Cambria Math"/>
                <w:szCs w:val="24"/>
              </w:rPr>
              <m:t>Distance (x)</m:t>
            </m:r>
          </m:den>
        </m:f>
        <m:r>
          <m:rPr>
            <m:sty m:val="p"/>
          </m:rPr>
          <w:rPr>
            <w:rFonts w:ascii="Cambria Math" w:hAnsi="Cambria Math"/>
            <w:szCs w:val="24"/>
          </w:rPr>
          <m:t xml:space="preserve">  =  </m:t>
        </m:r>
        <m:f>
          <m:fPr>
            <m:ctrlPr>
              <w:rPr>
                <w:rFonts w:ascii="Cambria Math" w:hAnsi="Cambria Math"/>
                <w:szCs w:val="24"/>
              </w:rPr>
            </m:ctrlPr>
          </m:fPr>
          <m:num>
            <m:sSub>
              <m:sSubPr>
                <m:ctrlPr>
                  <w:rPr>
                    <w:rFonts w:ascii="Cambria Math" w:hAnsi="Cambria Math"/>
                    <w:szCs w:val="24"/>
                  </w:rPr>
                </m:ctrlPr>
              </m:sSubPr>
              <m:e>
                <m:r>
                  <m:rPr>
                    <m:sty m:val="p"/>
                  </m:rPr>
                  <w:rPr>
                    <w:rFonts w:ascii="Cambria Math" w:hAnsi="Cambria Math"/>
                    <w:szCs w:val="24"/>
                  </w:rPr>
                  <m:t>Th</m:t>
                </m:r>
              </m:e>
              <m:sub>
                <m:r>
                  <m:rPr>
                    <m:sty m:val="p"/>
                  </m:rPr>
                  <w:rPr>
                    <w:rFonts w:ascii="Cambria Math" w:hAnsi="Cambria Math"/>
                    <w:szCs w:val="24"/>
                  </w:rPr>
                  <m:t>M1B1</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Th</m:t>
                </m:r>
              </m:e>
              <m:sub>
                <m:r>
                  <m:rPr>
                    <m:sty m:val="p"/>
                  </m:rPr>
                  <w:rPr>
                    <w:rFonts w:ascii="Cambria Math" w:hAnsi="Cambria Math"/>
                    <w:szCs w:val="24"/>
                  </w:rPr>
                  <m:t>M2B1</m:t>
                </m:r>
              </m:sub>
            </m:sSub>
          </m:num>
          <m:den>
            <m:r>
              <m:rPr>
                <m:sty m:val="p"/>
              </m:rPr>
              <w:rPr>
                <w:rFonts w:ascii="Cambria Math" w:hAnsi="Cambria Math"/>
                <w:szCs w:val="24"/>
              </w:rPr>
              <m:t>x</m:t>
            </m:r>
          </m:den>
        </m:f>
      </m:oMath>
      <w:r>
        <w:rPr>
          <w:rFonts w:eastAsiaTheme="minorEastAsia"/>
        </w:rPr>
        <w:t xml:space="preserve">   </w:t>
      </w:r>
    </w:p>
    <w:p w14:paraId="558A3C09" w14:textId="2C4E0E18" w:rsidR="00C61F26" w:rsidRPr="008413DC" w:rsidRDefault="00293F27" w:rsidP="00836254">
      <w:pPr>
        <w:spacing w:line="480" w:lineRule="auto"/>
        <w:ind w:firstLine="720"/>
        <w:rPr>
          <w:rStyle w:val="Heading1Char"/>
          <w:rFonts w:asciiTheme="minorHAnsi" w:eastAsiaTheme="minorHAnsi" w:hAnsiTheme="minorHAnsi" w:cstheme="minorBidi"/>
          <w:b w:val="0"/>
          <w:bCs w:val="0"/>
          <w:sz w:val="22"/>
          <w:szCs w:val="22"/>
        </w:rPr>
      </w:pPr>
      <w:commentRangeStart w:id="50"/>
      <w:r w:rsidRPr="008413DC">
        <w:t xml:space="preserve">Net-to-gross ratios were calculated at measured section locations through </w:t>
      </w:r>
      <w:r w:rsidR="001E7755" w:rsidRPr="008413DC">
        <w:t xml:space="preserve">dividing the total </w:t>
      </w:r>
      <w:r w:rsidR="00F20250" w:rsidRPr="008413DC">
        <w:t>sandstone</w:t>
      </w:r>
      <w:r w:rsidR="0063787C" w:rsidRPr="008413DC">
        <w:t xml:space="preserve"> thickness </w:t>
      </w:r>
      <w:r w:rsidRPr="008413DC">
        <w:t xml:space="preserve">by </w:t>
      </w:r>
      <w:r w:rsidR="001E7755" w:rsidRPr="008413DC">
        <w:t xml:space="preserve">the </w:t>
      </w:r>
      <w:r w:rsidRPr="008413DC">
        <w:t xml:space="preserve">total </w:t>
      </w:r>
      <w:r w:rsidR="001E7755" w:rsidRPr="008413DC">
        <w:t xml:space="preserve">section </w:t>
      </w:r>
      <w:r w:rsidRPr="008413DC">
        <w:t>thickness</w:t>
      </w:r>
      <w:commentRangeEnd w:id="50"/>
      <w:r w:rsidR="006764ED">
        <w:rPr>
          <w:rStyle w:val="CommentReference"/>
        </w:rPr>
        <w:commentReference w:id="50"/>
      </w:r>
      <w:r w:rsidRPr="008413DC">
        <w:t xml:space="preserve">. </w:t>
      </w:r>
      <w:commentRangeStart w:id="51"/>
      <w:r w:rsidRPr="008413DC">
        <w:t xml:space="preserve">The </w:t>
      </w:r>
      <w:r w:rsidR="00974468" w:rsidRPr="008413DC">
        <w:t>‘</w:t>
      </w:r>
      <w:r w:rsidRPr="008413DC">
        <w:t>frequency of pinch-out</w:t>
      </w:r>
      <w:r w:rsidR="00974468" w:rsidRPr="008413DC">
        <w:t>’</w:t>
      </w:r>
      <w:r w:rsidRPr="008413DC">
        <w:t xml:space="preserve"> parameter is the number of pinch-outs between each section normalized by the</w:t>
      </w:r>
      <w:r w:rsidR="00037CF6" w:rsidRPr="008413DC">
        <w:t xml:space="preserve"> lateral</w:t>
      </w:r>
      <w:r w:rsidRPr="008413DC">
        <w:t xml:space="preserve"> distance </w:t>
      </w:r>
      <w:r w:rsidR="00037CF6" w:rsidRPr="008413DC">
        <w:t xml:space="preserve">and </w:t>
      </w:r>
      <w:r w:rsidRPr="008413DC">
        <w:t xml:space="preserve">the number of beds within that </w:t>
      </w:r>
      <w:r w:rsidR="00037CF6" w:rsidRPr="008413DC">
        <w:t>panel</w:t>
      </w:r>
      <w:r w:rsidRPr="008413DC">
        <w:t xml:space="preserve">. </w:t>
      </w:r>
      <w:r w:rsidR="00EE4691" w:rsidRPr="008413DC">
        <w:t xml:space="preserve">For example, if a panel has 5 total </w:t>
      </w:r>
      <w:r w:rsidR="00AF0791" w:rsidRPr="008413DC">
        <w:t>sandstone bed</w:t>
      </w:r>
      <w:r w:rsidR="00EE4691" w:rsidRPr="008413DC">
        <w:t xml:space="preserve"> pinch-outs over 20 beds </w:t>
      </w:r>
      <w:r w:rsidR="00CF2B10" w:rsidRPr="008413DC">
        <w:t>with a lateral distance of 1 k</w:t>
      </w:r>
      <w:r w:rsidR="00EE4691" w:rsidRPr="008413DC">
        <w:t xml:space="preserve">m, the frequency of pinch-outs for this panel would be </w:t>
      </w:r>
      <w:r w:rsidR="00CF2B10" w:rsidRPr="008413DC">
        <w:t xml:space="preserve">0.00025 per meter. For a given </w:t>
      </w:r>
      <w:r w:rsidR="00AF0791" w:rsidRPr="008413DC">
        <w:t>sandstone bed</w:t>
      </w:r>
      <w:r w:rsidR="00CF2B10" w:rsidRPr="008413DC">
        <w:t>, this statistic would imply that there is a 2</w:t>
      </w:r>
      <w:r w:rsidR="0000152F" w:rsidRPr="008413DC">
        <w:t>.</w:t>
      </w:r>
      <w:r w:rsidR="00CF2B10" w:rsidRPr="008413DC">
        <w:t xml:space="preserve">5% probability a </w:t>
      </w:r>
      <w:r w:rsidR="00AF0791" w:rsidRPr="008413DC">
        <w:t>sandstone bed</w:t>
      </w:r>
      <w:r w:rsidR="00CF2B10" w:rsidRPr="008413DC">
        <w:t xml:space="preserve"> would pinch out over 100</w:t>
      </w:r>
      <w:r w:rsidR="00B064C8" w:rsidRPr="008413DC">
        <w:t xml:space="preserve"> </w:t>
      </w:r>
      <w:r w:rsidR="00CF2B10" w:rsidRPr="008413DC">
        <w:t xml:space="preserve">m. </w:t>
      </w:r>
      <w:r w:rsidRPr="008413DC">
        <w:t xml:space="preserve">This gives a pinch-out count per meter to enable comparable ratios between </w:t>
      </w:r>
      <w:r w:rsidR="00037CF6" w:rsidRPr="008413DC">
        <w:t xml:space="preserve">environments. </w:t>
      </w:r>
      <w:commentRangeEnd w:id="51"/>
      <w:r w:rsidR="00F826C6">
        <w:rPr>
          <w:rStyle w:val="CommentReference"/>
        </w:rPr>
        <w:commentReference w:id="51"/>
      </w:r>
    </w:p>
    <w:p w14:paraId="0BE2257D" w14:textId="77777777" w:rsidR="00742111" w:rsidRDefault="00742111">
      <w:pPr>
        <w:rPr>
          <w:rFonts w:eastAsiaTheme="majorEastAsia" w:cstheme="majorBidi"/>
          <w:bCs/>
          <w:caps/>
          <w:szCs w:val="28"/>
        </w:rPr>
      </w:pPr>
      <w:r>
        <w:br w:type="page"/>
      </w:r>
    </w:p>
    <w:p w14:paraId="33976465" w14:textId="74544180" w:rsidR="00396AAA" w:rsidRPr="008413DC" w:rsidRDefault="00396AAA">
      <w:pPr>
        <w:pStyle w:val="Heading1"/>
      </w:pPr>
      <w:bookmarkStart w:id="52" w:name="_Toc520114729"/>
      <w:r w:rsidRPr="008413DC">
        <w:lastRenderedPageBreak/>
        <w:t>Results and Analysis</w:t>
      </w:r>
      <w:bookmarkEnd w:id="52"/>
    </w:p>
    <w:p w14:paraId="0E711BE1" w14:textId="5C8BE0D7" w:rsidR="00396AAA" w:rsidRPr="008413DC" w:rsidRDefault="00396AAA" w:rsidP="00396AAA">
      <w:pPr>
        <w:pStyle w:val="Heading2"/>
      </w:pPr>
      <w:bookmarkStart w:id="53" w:name="_Toc520114730"/>
      <w:r w:rsidRPr="008413DC">
        <w:t xml:space="preserve">Lateral Event Bed Continuity </w:t>
      </w:r>
      <w:commentRangeStart w:id="54"/>
      <w:del w:id="55" w:author="Rosie Fryer" w:date="2019-01-20T18:46:00Z">
        <w:r w:rsidRPr="008413DC" w:rsidDel="00A35720">
          <w:delText xml:space="preserve">Between </w:delText>
        </w:r>
      </w:del>
      <w:ins w:id="56" w:author="Rosie Fryer" w:date="2019-01-20T18:46:00Z">
        <w:r w:rsidR="00A35720">
          <w:t>by</w:t>
        </w:r>
        <w:r w:rsidR="00A35720" w:rsidRPr="008413DC">
          <w:t xml:space="preserve"> </w:t>
        </w:r>
      </w:ins>
      <w:r w:rsidRPr="008413DC">
        <w:t>Depositional Environment</w:t>
      </w:r>
      <w:del w:id="57" w:author="Rosie Fryer" w:date="2019-01-20T18:46:00Z">
        <w:r w:rsidRPr="008413DC" w:rsidDel="00A35720">
          <w:delText>s</w:delText>
        </w:r>
      </w:del>
      <w:commentRangeEnd w:id="54"/>
      <w:r w:rsidR="00F826C6">
        <w:rPr>
          <w:rStyle w:val="CommentReference"/>
          <w:rFonts w:eastAsiaTheme="minorHAnsi" w:cstheme="minorBidi"/>
          <w:b w:val="0"/>
          <w:bCs w:val="0"/>
          <w:i w:val="0"/>
        </w:rPr>
        <w:commentReference w:id="54"/>
      </w:r>
      <w:r w:rsidRPr="008413DC">
        <w:t>: Results</w:t>
      </w:r>
      <w:bookmarkEnd w:id="53"/>
    </w:p>
    <w:p w14:paraId="244746CE" w14:textId="2F9D7ECA" w:rsidR="00396AAA" w:rsidRPr="008413DC" w:rsidRDefault="00396AAA" w:rsidP="00107F45">
      <w:pPr>
        <w:spacing w:line="480" w:lineRule="auto"/>
        <w:ind w:firstLine="360"/>
      </w:pPr>
      <w:r w:rsidRPr="008413DC">
        <w:t>Using the compiled correlation panels (</w:t>
      </w:r>
      <w:r w:rsidRPr="008413DC">
        <w:fldChar w:fldCharType="begin"/>
      </w:r>
      <w:r w:rsidRPr="008413DC">
        <w:instrText xml:space="preserve"> REF _Ref515198343 \h </w:instrText>
      </w:r>
      <w:r w:rsidR="008413DC" w:rsidRPr="008413DC">
        <w:instrText xml:space="preserve"> \* MERGEFORMAT </w:instrText>
      </w:r>
      <w:r w:rsidRPr="008413DC">
        <w:fldChar w:fldCharType="separate"/>
      </w:r>
      <w:r w:rsidR="007623B1">
        <w:t>Table 1</w:t>
      </w:r>
      <w:r w:rsidRPr="008413DC">
        <w:fldChar w:fldCharType="end"/>
      </w:r>
      <w:r w:rsidRPr="008413DC">
        <w:t xml:space="preserve">), </w:t>
      </w:r>
      <w:r w:rsidR="00CD7543">
        <w:t>we</w:t>
      </w:r>
      <w:r w:rsidRPr="008413DC">
        <w:t xml:space="preserve"> can investigate architectural parameters of event beds among different submarine depositional environments. </w:t>
      </w:r>
      <w:r w:rsidRPr="008413DC">
        <w:fldChar w:fldCharType="begin"/>
      </w:r>
      <w:r w:rsidRPr="008413DC">
        <w:instrText xml:space="preserve"> REF _Ref515198536 \h  \* MERGEFORMAT </w:instrText>
      </w:r>
      <w:r w:rsidRPr="008413DC">
        <w:fldChar w:fldCharType="separate"/>
      </w:r>
      <w:r w:rsidR="000333FD">
        <w:t>Figure 2</w:t>
      </w:r>
      <w:r w:rsidRPr="008413DC">
        <w:fldChar w:fldCharType="end"/>
      </w:r>
      <w:r w:rsidRPr="008413DC">
        <w:t>A shows the relationship between thinning rate and bed thickness (</w:t>
      </w:r>
      <w:commentRangeStart w:id="58"/>
      <w:r w:rsidRPr="008413DC">
        <w:t>sandstone and mudstone combined</w:t>
      </w:r>
      <w:commentRangeEnd w:id="58"/>
      <w:r w:rsidR="006D4312">
        <w:rPr>
          <w:rStyle w:val="CommentReference"/>
        </w:rPr>
        <w:commentReference w:id="58"/>
      </w:r>
      <w:r w:rsidRPr="008413DC">
        <w:t>) for each environment. Channel deposits show the highest bed thickness and thinning rate ranges with 10cm to 3m and 0.03 to 10 cm/m, respectively (</w:t>
      </w:r>
      <w:r w:rsidRPr="008413DC">
        <w:fldChar w:fldCharType="begin"/>
      </w:r>
      <w:r w:rsidRPr="008413DC">
        <w:instrText xml:space="preserve"> REF _Ref515198536 \h </w:instrText>
      </w:r>
      <w:r w:rsidR="008413DC" w:rsidRPr="008413DC">
        <w:instrText xml:space="preserve"> \* MERGEFORMAT </w:instrText>
      </w:r>
      <w:r w:rsidRPr="008413DC">
        <w:fldChar w:fldCharType="separate"/>
      </w:r>
      <w:r w:rsidR="000333FD">
        <w:t>Figure 2</w:t>
      </w:r>
      <w:r w:rsidRPr="008413DC">
        <w:fldChar w:fldCharType="end"/>
      </w:r>
      <w:r w:rsidRPr="008413DC">
        <w:t>A). Basin</w:t>
      </w:r>
      <w:r w:rsidR="00567859" w:rsidRPr="008413DC">
        <w:t>-</w:t>
      </w:r>
      <w:r w:rsidRPr="008413DC">
        <w:t xml:space="preserve">plain </w:t>
      </w:r>
      <w:r w:rsidR="00567859" w:rsidRPr="008413DC">
        <w:t xml:space="preserve">deposits </w:t>
      </w:r>
      <w:r w:rsidRPr="008413DC">
        <w:t>show thick beds (10 cm to 3 m) and the lowest thinning rates (0.0001 to 0.01 cm/m). Levee deposits display moderate bed thicknesses of 10 cm to 1 m with moderate to low thinning rates of 0.001 to 0.1 cm/m (</w:t>
      </w:r>
      <w:r w:rsidRPr="008413DC">
        <w:fldChar w:fldCharType="begin"/>
      </w:r>
      <w:r w:rsidRPr="008413DC">
        <w:instrText xml:space="preserve"> REF _Ref515198536 \h </w:instrText>
      </w:r>
      <w:r w:rsidR="008413DC" w:rsidRPr="008413DC">
        <w:instrText xml:space="preserve"> \* MERGEFORMAT </w:instrText>
      </w:r>
      <w:r w:rsidRPr="008413DC">
        <w:fldChar w:fldCharType="separate"/>
      </w:r>
      <w:r w:rsidR="000333FD">
        <w:t>Figure 2</w:t>
      </w:r>
      <w:r w:rsidRPr="008413DC">
        <w:fldChar w:fldCharType="end"/>
      </w:r>
      <w:r w:rsidRPr="008413DC">
        <w:t>A). Channel-lobe</w:t>
      </w:r>
      <w:r w:rsidR="00567859" w:rsidRPr="008413DC">
        <w:t>-</w:t>
      </w:r>
      <w:r w:rsidRPr="008413DC">
        <w:t>transition</w:t>
      </w:r>
      <w:r w:rsidR="00567859" w:rsidRPr="008413DC">
        <w:t>-</w:t>
      </w:r>
      <w:r w:rsidRPr="008413DC">
        <w:t>zone deposits show moderate to high bed thicknesses of 5 cm to 1 m with moderate to high thinning rates of 0.005 to 2.5 cm/m. Lobe deposits overall ar</w:t>
      </w:r>
      <w:r w:rsidR="005A02C7" w:rsidRPr="008413DC">
        <w:t>e quite similar to channel-lobe-transition-</w:t>
      </w:r>
      <w:r w:rsidRPr="008413DC">
        <w:t xml:space="preserve">zone deposits, but display the largest range of bed thicknesses (1 cm to 1 m) and a wide range of thinning rates (0.002 to 5 cm/m; </w:t>
      </w:r>
      <w:r w:rsidRPr="008413DC">
        <w:fldChar w:fldCharType="begin"/>
      </w:r>
      <w:r w:rsidRPr="008413DC">
        <w:instrText xml:space="preserve"> REF _Ref515198536 \h </w:instrText>
      </w:r>
      <w:r w:rsidR="008413DC" w:rsidRPr="008413DC">
        <w:instrText xml:space="preserve"> \* MERGEFORMAT </w:instrText>
      </w:r>
      <w:r w:rsidRPr="008413DC">
        <w:fldChar w:fldCharType="separate"/>
      </w:r>
      <w:r w:rsidR="000333FD">
        <w:t>Figure 2</w:t>
      </w:r>
      <w:r w:rsidRPr="008413DC">
        <w:fldChar w:fldCharType="end"/>
      </w:r>
      <w:r w:rsidRPr="008413DC">
        <w:t xml:space="preserve">A). </w:t>
      </w:r>
    </w:p>
    <w:p w14:paraId="5D740BED" w14:textId="6DA75A58" w:rsidR="00396AAA" w:rsidRPr="008413DC" w:rsidRDefault="00396AAA" w:rsidP="00396AAA">
      <w:pPr>
        <w:spacing w:line="480" w:lineRule="auto"/>
        <w:ind w:firstLine="360"/>
      </w:pPr>
      <w:r w:rsidRPr="008413DC">
        <w:t xml:space="preserve">Splitting up the event bed into sandstone and </w:t>
      </w:r>
      <w:del w:id="59" w:author="Marco Patacci" w:date="2018-08-03T11:53:00Z">
        <w:r w:rsidRPr="008413DC" w:rsidDel="00447C62">
          <w:delText xml:space="preserve">mudstone </w:delText>
        </w:r>
      </w:del>
      <w:commentRangeStart w:id="60"/>
      <w:ins w:id="61" w:author="Marco Patacci" w:date="2018-08-03T11:53:00Z">
        <w:r w:rsidR="00447C62" w:rsidRPr="008413DC">
          <w:t>mudstone</w:t>
        </w:r>
        <w:r w:rsidR="00447C62">
          <w:t xml:space="preserve">-dominated </w:t>
        </w:r>
        <w:proofErr w:type="spellStart"/>
        <w:r w:rsidR="00447C62">
          <w:t>intervals</w:t>
        </w:r>
        <w:commentRangeEnd w:id="60"/>
        <w:r w:rsidR="00447C62">
          <w:rPr>
            <w:rStyle w:val="CommentReference"/>
          </w:rPr>
          <w:commentReference w:id="60"/>
        </w:r>
      </w:ins>
      <w:del w:id="62" w:author="Marco Patacci" w:date="2018-08-03T11:49:00Z">
        <w:r w:rsidRPr="008413DC" w:rsidDel="00D44816">
          <w:delText xml:space="preserve">beds </w:delText>
        </w:r>
      </w:del>
      <w:r w:rsidRPr="008413DC">
        <w:t>shows</w:t>
      </w:r>
      <w:proofErr w:type="spellEnd"/>
      <w:r w:rsidRPr="008413DC">
        <w:t xml:space="preserve"> that each environment displays different characteristic sandstone/mudstone thicknesses and thinning rates (</w:t>
      </w:r>
      <w:r w:rsidRPr="008413DC">
        <w:fldChar w:fldCharType="begin"/>
      </w:r>
      <w:r w:rsidRPr="008413DC">
        <w:instrText xml:space="preserve"> REF _Ref515198536 \h  \* MERGEFORMAT </w:instrText>
      </w:r>
      <w:r w:rsidRPr="008413DC">
        <w:fldChar w:fldCharType="separate"/>
      </w:r>
      <w:r w:rsidR="000333FD">
        <w:t>Figure 2</w:t>
      </w:r>
      <w:r w:rsidRPr="008413DC">
        <w:fldChar w:fldCharType="end"/>
      </w:r>
      <w:r w:rsidRPr="008413DC">
        <w:t xml:space="preserve">B). Based on the </w:t>
      </w:r>
      <w:r w:rsidR="00567859" w:rsidRPr="008413DC">
        <w:t xml:space="preserve">median values </w:t>
      </w:r>
      <w:r w:rsidRPr="008413DC">
        <w:t xml:space="preserve">and </w:t>
      </w:r>
      <w:commentRangeStart w:id="63"/>
      <w:r w:rsidRPr="008413DC">
        <w:t xml:space="preserve">90% KDE </w:t>
      </w:r>
      <w:r w:rsidR="00567859" w:rsidRPr="008413DC">
        <w:t>contour polygons</w:t>
      </w:r>
      <w:commentRangeEnd w:id="63"/>
      <w:r w:rsidR="00D44816">
        <w:rPr>
          <w:rStyle w:val="CommentReference"/>
        </w:rPr>
        <w:commentReference w:id="63"/>
      </w:r>
      <w:r w:rsidRPr="008413DC">
        <w:t>, sandstone deposits in channel environments are thicker and have larger thinning rates compared to mudstone</w:t>
      </w:r>
      <w:ins w:id="64" w:author="Marco Patacci" w:date="2018-08-03T11:54:00Z">
        <w:r w:rsidR="00447C62">
          <w:t>-dominated</w:t>
        </w:r>
      </w:ins>
      <w:r w:rsidRPr="008413DC">
        <w:t xml:space="preserve"> units (</w:t>
      </w:r>
      <w:r w:rsidRPr="008413DC">
        <w:fldChar w:fldCharType="begin"/>
      </w:r>
      <w:r w:rsidRPr="008413DC">
        <w:instrText xml:space="preserve"> REF _Ref515198536 \h  \* MERGEFORMAT </w:instrText>
      </w:r>
      <w:r w:rsidRPr="008413DC">
        <w:fldChar w:fldCharType="separate"/>
      </w:r>
      <w:r w:rsidR="000333FD">
        <w:t>Figure 2</w:t>
      </w:r>
      <w:r w:rsidRPr="008413DC">
        <w:fldChar w:fldCharType="end"/>
      </w:r>
      <w:r w:rsidRPr="008413DC">
        <w:t>B). Levee deposits show the opposite trend with the mudstone</w:t>
      </w:r>
      <w:ins w:id="65" w:author="Marco Patacci" w:date="2018-08-03T11:54:00Z">
        <w:r w:rsidR="00447C62">
          <w:t>-dominated</w:t>
        </w:r>
      </w:ins>
      <w:r w:rsidRPr="008413DC">
        <w:t xml:space="preserve"> units being thicker and thinning more rapidly than sandstone beds.</w:t>
      </w:r>
      <w:commentRangeStart w:id="66"/>
      <w:r w:rsidR="005A02C7" w:rsidRPr="008413DC">
        <w:t xml:space="preserve"> It should be noted that this result is due to the broad grouping of multiple mudstone beds and thin sandstone beds within the panel and does not reflect individual mudstone beds. </w:t>
      </w:r>
      <w:commentRangeEnd w:id="66"/>
      <w:r w:rsidR="00447C62">
        <w:rPr>
          <w:rStyle w:val="CommentReference"/>
        </w:rPr>
        <w:commentReference w:id="66"/>
      </w:r>
      <w:r w:rsidR="0016394C" w:rsidRPr="008413DC">
        <w:t>Channel-lobe-transition-</w:t>
      </w:r>
      <w:r w:rsidRPr="008413DC">
        <w:t>zone deposits appear very similar to channels, but with slightly thinner beds and slightly lower thinning rates (</w:t>
      </w:r>
      <w:r w:rsidRPr="008413DC">
        <w:fldChar w:fldCharType="begin"/>
      </w:r>
      <w:r w:rsidRPr="008413DC">
        <w:instrText xml:space="preserve"> REF _Ref515198536 \h  \* MERGEFORMAT </w:instrText>
      </w:r>
      <w:r w:rsidRPr="008413DC">
        <w:fldChar w:fldCharType="separate"/>
      </w:r>
      <w:r w:rsidR="000333FD">
        <w:t>Figure 2</w:t>
      </w:r>
      <w:r w:rsidRPr="008413DC">
        <w:fldChar w:fldCharType="end"/>
      </w:r>
      <w:r w:rsidRPr="008413DC">
        <w:t>B). Lobe</w:t>
      </w:r>
      <w:r w:rsidR="00567859" w:rsidRPr="008413DC">
        <w:t xml:space="preserve"> deposit</w:t>
      </w:r>
      <w:r w:rsidRPr="008413DC">
        <w:t xml:space="preserve">s show very similar sandstone and </w:t>
      </w:r>
      <w:commentRangeStart w:id="67"/>
      <w:r w:rsidRPr="008413DC">
        <w:t xml:space="preserve">mudstone </w:t>
      </w:r>
      <w:commentRangeEnd w:id="67"/>
      <w:r w:rsidR="00447C62">
        <w:rPr>
          <w:rStyle w:val="CommentReference"/>
        </w:rPr>
        <w:commentReference w:id="67"/>
      </w:r>
      <w:r w:rsidRPr="008413DC">
        <w:t xml:space="preserve">thicknesses </w:t>
      </w:r>
      <w:r w:rsidRPr="008413DC">
        <w:lastRenderedPageBreak/>
        <w:t>and thinning rates. Basin</w:t>
      </w:r>
      <w:r w:rsidR="00567859" w:rsidRPr="008413DC">
        <w:t>-</w:t>
      </w:r>
      <w:r w:rsidRPr="008413DC">
        <w:t xml:space="preserve">plain </w:t>
      </w:r>
      <w:r w:rsidR="00567859" w:rsidRPr="008413DC">
        <w:t xml:space="preserve">deposits </w:t>
      </w:r>
      <w:r w:rsidRPr="008413DC">
        <w:t xml:space="preserve">display higher </w:t>
      </w:r>
      <w:commentRangeStart w:id="68"/>
      <w:r w:rsidRPr="008413DC">
        <w:t xml:space="preserve">mudstone bed </w:t>
      </w:r>
      <w:commentRangeEnd w:id="68"/>
      <w:r w:rsidR="00447C62">
        <w:rPr>
          <w:rStyle w:val="CommentReference"/>
        </w:rPr>
        <w:commentReference w:id="68"/>
      </w:r>
      <w:r w:rsidRPr="008413DC">
        <w:t>thickness and thinning rates compared to sandstone beds (</w:t>
      </w:r>
      <w:r w:rsidRPr="008413DC">
        <w:fldChar w:fldCharType="begin"/>
      </w:r>
      <w:r w:rsidRPr="008413DC">
        <w:instrText xml:space="preserve"> REF _Ref515198536 \h  \* MERGEFORMAT </w:instrText>
      </w:r>
      <w:r w:rsidRPr="008413DC">
        <w:fldChar w:fldCharType="separate"/>
      </w:r>
      <w:r w:rsidR="000333FD">
        <w:t>Figure 2</w:t>
      </w:r>
      <w:r w:rsidRPr="008413DC">
        <w:fldChar w:fldCharType="end"/>
      </w:r>
      <w:r w:rsidRPr="008413DC">
        <w:t xml:space="preserve">B). </w:t>
      </w:r>
    </w:p>
    <w:p w14:paraId="47FA5AB0" w14:textId="12B7D2D1" w:rsidR="00396AAA" w:rsidRDefault="00396AAA" w:rsidP="00396AAA">
      <w:pPr>
        <w:pStyle w:val="ListParagraph"/>
        <w:spacing w:line="480" w:lineRule="auto"/>
        <w:ind w:left="0" w:firstLine="360"/>
      </w:pPr>
      <w:r w:rsidRPr="008413DC">
        <w:t>The lateral distance over which the thinning rate is measured (see Equation 1) is also useful to differentiate environments (</w:t>
      </w:r>
      <w:r w:rsidRPr="008413DC">
        <w:fldChar w:fldCharType="begin"/>
      </w:r>
      <w:r w:rsidRPr="008413DC">
        <w:instrText xml:space="preserve"> REF _Ref516576004 \h </w:instrText>
      </w:r>
      <w:r w:rsidR="008413DC" w:rsidRPr="008413DC">
        <w:instrText xml:space="preserve"> \* MERGEFORMAT </w:instrText>
      </w:r>
      <w:r w:rsidRPr="008413DC">
        <w:fldChar w:fldCharType="separate"/>
      </w:r>
      <w:r w:rsidR="000333FD">
        <w:t>Figure 3</w:t>
      </w:r>
      <w:r w:rsidRPr="008413DC">
        <w:fldChar w:fldCharType="end"/>
      </w:r>
      <w:r w:rsidRPr="008413DC">
        <w:t xml:space="preserve">). The overall negative slope of the data in </w:t>
      </w:r>
      <w:r w:rsidRPr="008413DC">
        <w:fldChar w:fldCharType="begin"/>
      </w:r>
      <w:r w:rsidRPr="008413DC">
        <w:instrText xml:space="preserve"> REF _Ref516576004 \h </w:instrText>
      </w:r>
      <w:r w:rsidR="008413DC" w:rsidRPr="008413DC">
        <w:instrText xml:space="preserve"> \* MERGEFORMAT </w:instrText>
      </w:r>
      <w:r w:rsidRPr="008413DC">
        <w:fldChar w:fldCharType="separate"/>
      </w:r>
      <w:r w:rsidR="000333FD">
        <w:t>Figure 3</w:t>
      </w:r>
      <w:r w:rsidRPr="008413DC">
        <w:fldChar w:fldCharType="end"/>
      </w:r>
      <w:r w:rsidRPr="008413DC">
        <w:t xml:space="preserve"> is intuitive and caused by distance being the denominator </w:t>
      </w:r>
      <w:del w:id="69" w:author="Marco Patacci" w:date="2018-08-03T11:55:00Z">
        <w:r w:rsidRPr="008413DC" w:rsidDel="00447C62">
          <w:delText>with</w:delText>
        </w:r>
      </w:del>
      <w:r w:rsidRPr="008413DC">
        <w:t xml:space="preserve">in the calculation for thinning rate (Equation 1). </w:t>
      </w:r>
      <w:commentRangeStart w:id="70"/>
      <w:r w:rsidRPr="008413DC">
        <w:t xml:space="preserve">The vertical striping </w:t>
      </w:r>
      <w:commentRangeEnd w:id="70"/>
      <w:r w:rsidR="00447C62">
        <w:rPr>
          <w:rStyle w:val="CommentReference"/>
        </w:rPr>
        <w:commentReference w:id="70"/>
      </w:r>
      <w:r w:rsidRPr="008413DC">
        <w:t xml:space="preserve">in </w:t>
      </w:r>
      <w:r w:rsidRPr="008413DC">
        <w:fldChar w:fldCharType="begin"/>
      </w:r>
      <w:r w:rsidRPr="008413DC">
        <w:instrText xml:space="preserve"> REF _Ref516576004 \h </w:instrText>
      </w:r>
      <w:r w:rsidR="008413DC" w:rsidRPr="008413DC">
        <w:instrText xml:space="preserve"> \* MERGEFORMAT </w:instrText>
      </w:r>
      <w:r w:rsidRPr="008413DC">
        <w:fldChar w:fldCharType="separate"/>
      </w:r>
      <w:r w:rsidR="000333FD">
        <w:t>Figure 3</w:t>
      </w:r>
      <w:r w:rsidRPr="008413DC">
        <w:fldChar w:fldCharType="end"/>
      </w:r>
      <w:r w:rsidRPr="008413DC">
        <w:t xml:space="preserve"> is caused by sampling bias (i.e., the measured section</w:t>
      </w:r>
      <w:r w:rsidR="00567859" w:rsidRPr="008413DC">
        <w:t xml:space="preserve"> spacing</w:t>
      </w:r>
      <w:r w:rsidRPr="008413DC">
        <w:t xml:space="preserve">). Channel deposits display the highest thinning rates and the shortest bed correlation distance (1-300 m, with a </w:t>
      </w:r>
      <w:r w:rsidR="00776B9A" w:rsidRPr="008413DC">
        <w:t xml:space="preserve">median </w:t>
      </w:r>
      <w:r w:rsidRPr="008413DC">
        <w:t xml:space="preserve">at 30 m). </w:t>
      </w:r>
      <w:r w:rsidR="00776B9A" w:rsidRPr="008413DC">
        <w:t>Channel-lobe-transition-zone deposits</w:t>
      </w:r>
      <w:r w:rsidRPr="008413DC">
        <w:t xml:space="preserve"> display moderate correlation distances from 20 to 800 m with a </w:t>
      </w:r>
      <w:r w:rsidR="00776B9A" w:rsidRPr="008413DC">
        <w:t>median</w:t>
      </w:r>
      <w:r w:rsidRPr="008413DC">
        <w:t xml:space="preserve"> at 95 m (</w:t>
      </w:r>
      <w:r w:rsidRPr="008413DC">
        <w:fldChar w:fldCharType="begin"/>
      </w:r>
      <w:r w:rsidRPr="008413DC">
        <w:instrText xml:space="preserve"> REF _Ref516576004 \h </w:instrText>
      </w:r>
      <w:r w:rsidR="008413DC" w:rsidRPr="008413DC">
        <w:instrText xml:space="preserve"> \* MERGEFORMAT </w:instrText>
      </w:r>
      <w:r w:rsidRPr="008413DC">
        <w:fldChar w:fldCharType="separate"/>
      </w:r>
      <w:r w:rsidR="000333FD">
        <w:t>Figure 3</w:t>
      </w:r>
      <w:r w:rsidRPr="008413DC">
        <w:fldChar w:fldCharType="end"/>
      </w:r>
      <w:r w:rsidRPr="008413DC">
        <w:t xml:space="preserve">). Lobe deposits span the largest range of bed correlation distances of 2 m to 8 km with a </w:t>
      </w:r>
      <w:r w:rsidR="00776B9A" w:rsidRPr="008413DC">
        <w:t>median</w:t>
      </w:r>
      <w:r w:rsidRPr="008413DC">
        <w:t xml:space="preserve"> at 70 m. Levee deposits characteristically show larger correlation distances of 300 m to 1.1 km with a </w:t>
      </w:r>
      <w:r w:rsidR="00776B9A" w:rsidRPr="008413DC">
        <w:t>median</w:t>
      </w:r>
      <w:r w:rsidRPr="008413DC">
        <w:t xml:space="preserve"> at 600 m (</w:t>
      </w:r>
      <w:r w:rsidRPr="008413DC">
        <w:fldChar w:fldCharType="begin"/>
      </w:r>
      <w:r w:rsidRPr="008413DC">
        <w:instrText xml:space="preserve"> REF _Ref516576004 \h </w:instrText>
      </w:r>
      <w:r w:rsidR="008413DC" w:rsidRPr="008413DC">
        <w:instrText xml:space="preserve"> \* MERGEFORMAT </w:instrText>
      </w:r>
      <w:r w:rsidRPr="008413DC">
        <w:fldChar w:fldCharType="separate"/>
      </w:r>
      <w:r w:rsidR="000333FD">
        <w:t>Figure 3</w:t>
      </w:r>
      <w:r w:rsidRPr="008413DC">
        <w:fldChar w:fldCharType="end"/>
      </w:r>
      <w:r w:rsidRPr="008413DC">
        <w:t>). Finally, basin</w:t>
      </w:r>
      <w:r w:rsidR="00567859" w:rsidRPr="008413DC">
        <w:t>-</w:t>
      </w:r>
      <w:r w:rsidRPr="008413DC">
        <w:t xml:space="preserve">plain deposits show the largest characteristic correlation distances of 1.2 to 17 km with a </w:t>
      </w:r>
      <w:r w:rsidR="00776B9A" w:rsidRPr="008413DC">
        <w:t>median</w:t>
      </w:r>
      <w:r w:rsidRPr="008413DC">
        <w:t xml:space="preserve"> at 10 km. </w:t>
      </w:r>
    </w:p>
    <w:p w14:paraId="14F29E2D" w14:textId="78E5E868" w:rsidR="006A3B46" w:rsidRPr="008413DC" w:rsidRDefault="006A3B46" w:rsidP="00396AAA">
      <w:pPr>
        <w:pStyle w:val="ListParagraph"/>
        <w:spacing w:line="480" w:lineRule="auto"/>
        <w:ind w:left="0" w:firstLine="360"/>
      </w:pPr>
      <w:r w:rsidRPr="008413DC">
        <w:t xml:space="preserve">Understanding the frequency of pinch-outs by environment is important for building stratigraphic forward models and reservoir models (e.g., </w:t>
      </w:r>
      <w:proofErr w:type="spellStart"/>
      <w:r w:rsidRPr="008413DC">
        <w:t>Pyrcz</w:t>
      </w:r>
      <w:proofErr w:type="spellEnd"/>
      <w:r w:rsidRPr="008413DC">
        <w:t xml:space="preserve"> et al., 2005).  </w:t>
      </w:r>
      <w:r w:rsidRPr="008413DC">
        <w:fldChar w:fldCharType="begin"/>
      </w:r>
      <w:r w:rsidRPr="008413DC">
        <w:instrText xml:space="preserve"> REF _Ref515198608 \h  \* MERGEFORMAT </w:instrText>
      </w:r>
      <w:r w:rsidRPr="008413DC">
        <w:fldChar w:fldCharType="separate"/>
      </w:r>
      <w:r w:rsidR="000333FD">
        <w:t>Figure 4</w:t>
      </w:r>
      <w:r w:rsidRPr="008413DC">
        <w:fldChar w:fldCharType="end"/>
      </w:r>
      <w:r w:rsidRPr="008413DC">
        <w:t xml:space="preserve"> displays the 90</w:t>
      </w:r>
      <w:r w:rsidRPr="008413DC">
        <w:rPr>
          <w:vertAlign w:val="superscript"/>
        </w:rPr>
        <w:t>th</w:t>
      </w:r>
      <w:r w:rsidRPr="008413DC">
        <w:t xml:space="preserve"> percentile frequency of pinch-outs </w:t>
      </w:r>
      <w:commentRangeStart w:id="71"/>
      <w:r w:rsidRPr="008413DC">
        <w:t xml:space="preserve">over a lateral distance of 25 m </w:t>
      </w:r>
      <w:commentRangeEnd w:id="71"/>
      <w:r w:rsidR="00084CE0">
        <w:rPr>
          <w:rStyle w:val="CommentReference"/>
        </w:rPr>
        <w:commentReference w:id="71"/>
      </w:r>
      <w:r w:rsidRPr="008413DC">
        <w:t xml:space="preserve">by lithology and environment. The lowest to highest pinch-out by sandstone and mudstone lithologies is as follows: basin plain, levee, </w:t>
      </w:r>
      <w:proofErr w:type="gramStart"/>
      <w:r w:rsidRPr="008413DC">
        <w:t>channel-lobe transition, lobe and channel deposits</w:t>
      </w:r>
      <w:proofErr w:type="gramEnd"/>
      <w:r w:rsidRPr="008413DC">
        <w:t xml:space="preserve"> (</w:t>
      </w:r>
      <w:r w:rsidRPr="008413DC">
        <w:fldChar w:fldCharType="begin"/>
      </w:r>
      <w:r w:rsidRPr="008413DC">
        <w:instrText xml:space="preserve"> REF _Ref515198608 \h  \* MERGEFORMAT </w:instrText>
      </w:r>
      <w:r w:rsidRPr="008413DC">
        <w:fldChar w:fldCharType="separate"/>
      </w:r>
      <w:r w:rsidR="000333FD">
        <w:t>Figure 4</w:t>
      </w:r>
      <w:r w:rsidRPr="008413DC">
        <w:fldChar w:fldCharType="end"/>
      </w:r>
      <w:r w:rsidRPr="008413DC">
        <w:t>). While it appears that basin plains have no data, the 90</w:t>
      </w:r>
      <w:r w:rsidRPr="008413DC">
        <w:rPr>
          <w:vertAlign w:val="superscript"/>
        </w:rPr>
        <w:t>th</w:t>
      </w:r>
      <w:r w:rsidRPr="008413DC">
        <w:t xml:space="preserve"> percentile is actually extremely close to zero. This is an intuitive result, and indicates that basin-plain deposits have the least likelihood of either lithology (sandstone or mudstone) pinching out over 25 m whereas channels display the highest likelihood of mudstone lithologies to pinch out within 25 m. </w:t>
      </w:r>
      <w:commentRangeStart w:id="72"/>
      <w:r w:rsidRPr="008413DC">
        <w:t xml:space="preserve">A key result is that lobes </w:t>
      </w:r>
    </w:p>
    <w:p w14:paraId="48C9C452" w14:textId="719DD3D0" w:rsidR="00182316" w:rsidRPr="008413DC" w:rsidRDefault="0002569E" w:rsidP="006A3B46">
      <w:pPr>
        <w:pStyle w:val="ListParagraph"/>
        <w:spacing w:line="480" w:lineRule="auto"/>
        <w:ind w:left="0"/>
      </w:pPr>
      <w:proofErr w:type="gramStart"/>
      <w:r w:rsidRPr="008413DC">
        <w:lastRenderedPageBreak/>
        <w:t>display</w:t>
      </w:r>
      <w:proofErr w:type="gramEnd"/>
      <w:r w:rsidRPr="006A3B46">
        <w:t xml:space="preserve"> </w:t>
      </w:r>
      <w:r w:rsidRPr="008413DC">
        <w:t>similar pinch-out rates between sandstones and mudstones (</w:t>
      </w:r>
      <w:r w:rsidRPr="008413DC">
        <w:fldChar w:fldCharType="begin"/>
      </w:r>
      <w:r w:rsidRPr="008413DC">
        <w:instrText xml:space="preserve"> REF _Ref515198608 \h  \* MERGEFORMAT </w:instrText>
      </w:r>
      <w:r w:rsidRPr="008413DC">
        <w:fldChar w:fldCharType="separate"/>
      </w:r>
      <w:r w:rsidR="000333FD">
        <w:t>Figure 4</w:t>
      </w:r>
      <w:r w:rsidRPr="008413DC">
        <w:fldChar w:fldCharType="end"/>
      </w:r>
      <w:r w:rsidRPr="008413DC">
        <w:t xml:space="preserve">). </w:t>
      </w:r>
      <w:commentRangeEnd w:id="72"/>
      <w:r w:rsidR="00084CE0">
        <w:rPr>
          <w:rStyle w:val="CommentReference"/>
        </w:rPr>
        <w:commentReference w:id="72"/>
      </w:r>
      <w:r w:rsidRPr="008413DC">
        <w:t>The 10</w:t>
      </w:r>
      <w:r w:rsidRPr="008413DC">
        <w:rPr>
          <w:vertAlign w:val="superscript"/>
        </w:rPr>
        <w:t>th</w:t>
      </w:r>
      <w:r w:rsidRPr="008413DC">
        <w:t xml:space="preserve"> percentile </w:t>
      </w:r>
      <w:r w:rsidR="00396AAA" w:rsidRPr="008413DC">
        <w:t>frequency of pinch-outs over 25 m for all environments is zero (i.e., all beds correlate across 25 m).</w:t>
      </w:r>
      <w:r w:rsidR="00182316" w:rsidRPr="008413DC">
        <w:t xml:space="preserve"> </w:t>
      </w:r>
    </w:p>
    <w:p w14:paraId="6E458190" w14:textId="4C600BCC" w:rsidR="00396AAA" w:rsidRDefault="00396AAA" w:rsidP="00182316">
      <w:pPr>
        <w:pStyle w:val="ListParagraph"/>
        <w:spacing w:line="480" w:lineRule="auto"/>
        <w:ind w:left="0" w:firstLine="360"/>
      </w:pPr>
      <w:r w:rsidRPr="008413DC">
        <w:t xml:space="preserve">Net-to-gross is a commonly used parameter to infer depositional environments (Prather et al., 1998). The violin plots in </w:t>
      </w:r>
      <w:r w:rsidRPr="008413DC">
        <w:fldChar w:fldCharType="begin"/>
      </w:r>
      <w:r w:rsidRPr="008413DC">
        <w:instrText xml:space="preserve"> REF _Ref515198615 \h  \* MERGEFORMAT </w:instrText>
      </w:r>
      <w:r w:rsidRPr="008413DC">
        <w:fldChar w:fldCharType="separate"/>
      </w:r>
      <w:r w:rsidR="00107F45" w:rsidRPr="00107F45">
        <w:softHyphen/>
      </w:r>
      <w:r w:rsidR="00107F45" w:rsidRPr="00107F45">
        <w:softHyphen/>
      </w:r>
      <w:r w:rsidR="000333FD">
        <w:t>Figure 5</w:t>
      </w:r>
      <w:r w:rsidRPr="008413DC">
        <w:fldChar w:fldCharType="end"/>
      </w:r>
      <w:r w:rsidRPr="008413DC">
        <w:t xml:space="preserve"> show the distribution of net-to-gross values for each environment. Based on the medians, the lowest to highest characteristic net to gross environments are levee, basin</w:t>
      </w:r>
      <w:r w:rsidR="0016394C" w:rsidRPr="008413DC">
        <w:t>-plain, lobe, channel-lobe-</w:t>
      </w:r>
      <w:r w:rsidRPr="008413DC">
        <w:t>transition</w:t>
      </w:r>
      <w:r w:rsidR="0016394C" w:rsidRPr="008413DC">
        <w:t>-zone</w:t>
      </w:r>
      <w:r w:rsidRPr="008413DC">
        <w:t>, and channel deposits. However, the overlap in the distribu</w:t>
      </w:r>
      <w:r w:rsidR="0016394C" w:rsidRPr="008413DC">
        <w:t>tions for channel, channel-lobe-</w:t>
      </w:r>
      <w:r w:rsidRPr="008413DC">
        <w:t>transitio</w:t>
      </w:r>
      <w:r w:rsidR="0016394C" w:rsidRPr="008413DC">
        <w:t>n-</w:t>
      </w:r>
      <w:r w:rsidRPr="008413DC">
        <w:t xml:space="preserve">zone, and lobe deposits shows that net-to-gross alone is a very poor indicator of depositional environment. This effect is compounded by the often-arbitrary measurement of ‘gross’ intervals. </w:t>
      </w:r>
      <w:r w:rsidR="0027722D" w:rsidRPr="008413DC">
        <w:t>Channel-lobe-transition-zone and basin plain deposits display the smallest variances (</w:t>
      </w:r>
      <w:r w:rsidR="000333FD">
        <w:t>Figure 5</w:t>
      </w:r>
      <w:r w:rsidR="0027722D" w:rsidRPr="008413DC">
        <w:rPr>
          <w:noProof/>
        </w:rPr>
        <w:t>)</w:t>
      </w:r>
      <w:r w:rsidR="0027722D" w:rsidRPr="008413DC">
        <w:t>. Whereas, channel deposits display the largest spread of data with the highest variance (</w:t>
      </w:r>
      <w:r w:rsidR="000333FD">
        <w:t>Figure 5</w:t>
      </w:r>
      <w:r w:rsidR="0027722D" w:rsidRPr="008413DC">
        <w:rPr>
          <w:noProof/>
        </w:rPr>
        <w:t>)</w:t>
      </w:r>
      <w:r w:rsidR="0027722D" w:rsidRPr="008413DC">
        <w:t>. Channel, channel-lobe-transition-zone and lobe deposits are skewed towards higher net-to-gross values than their means (</w:t>
      </w:r>
      <w:r w:rsidR="000333FD">
        <w:t>Figure 5</w:t>
      </w:r>
      <w:r w:rsidR="0027722D" w:rsidRPr="008413DC">
        <w:rPr>
          <w:noProof/>
        </w:rPr>
        <w:t>)</w:t>
      </w:r>
      <w:r w:rsidR="0027722D" w:rsidRPr="008413DC">
        <w:t>.</w:t>
      </w:r>
    </w:p>
    <w:p w14:paraId="2A5F121F" w14:textId="75F96204" w:rsidR="006A3B46" w:rsidRPr="008413DC" w:rsidRDefault="006A3B46" w:rsidP="006A3B46">
      <w:pPr>
        <w:pStyle w:val="Heading2"/>
      </w:pPr>
      <w:bookmarkStart w:id="73" w:name="_Toc520114731"/>
      <w:r w:rsidRPr="008413DC">
        <w:t xml:space="preserve">Lateral Event Bed Continuity </w:t>
      </w:r>
      <w:commentRangeStart w:id="74"/>
      <w:r w:rsidRPr="008413DC">
        <w:t>Between Depositional Environments</w:t>
      </w:r>
      <w:commentRangeEnd w:id="74"/>
      <w:r w:rsidR="00084CE0">
        <w:rPr>
          <w:rStyle w:val="CommentReference"/>
          <w:rFonts w:eastAsiaTheme="minorHAnsi" w:cstheme="minorBidi"/>
          <w:b w:val="0"/>
          <w:bCs w:val="0"/>
          <w:i w:val="0"/>
        </w:rPr>
        <w:commentReference w:id="74"/>
      </w:r>
      <w:r w:rsidRPr="008413DC">
        <w:t>: Analysis</w:t>
      </w:r>
      <w:bookmarkEnd w:id="73"/>
    </w:p>
    <w:p w14:paraId="62BDE74B" w14:textId="666256D5" w:rsidR="006A3B46" w:rsidRPr="008413DC" w:rsidRDefault="006A3B46" w:rsidP="006A3B46">
      <w:pPr>
        <w:pStyle w:val="ListParagraph"/>
        <w:spacing w:line="480" w:lineRule="auto"/>
        <w:ind w:left="0" w:firstLine="360"/>
      </w:pPr>
      <w:r w:rsidRPr="008413DC">
        <w:t>Thinning rates and bed thicknesses can be utilized for reservoir characterization to estimate reservoir extent and volume. However, based on the overlap in net-to-gross or bed thickness between each environment (</w:t>
      </w:r>
      <w:r w:rsidRPr="008413DC">
        <w:fldChar w:fldCharType="begin"/>
      </w:r>
      <w:r w:rsidRPr="008413DC">
        <w:instrText xml:space="preserve"> REF _Ref515198536 \h  \* MERGEFORMAT </w:instrText>
      </w:r>
      <w:r w:rsidRPr="008413DC">
        <w:fldChar w:fldCharType="separate"/>
      </w:r>
      <w:r w:rsidR="000333FD">
        <w:t>Figure 2</w:t>
      </w:r>
      <w:r w:rsidRPr="008413DC">
        <w:fldChar w:fldCharType="end"/>
      </w:r>
      <w:r w:rsidRPr="008413DC">
        <w:t xml:space="preserve">; </w:t>
      </w:r>
      <w:r w:rsidRPr="008413DC">
        <w:fldChar w:fldCharType="begin"/>
      </w:r>
      <w:r w:rsidRPr="008413DC">
        <w:instrText xml:space="preserve"> REF _Ref516576004 \h  \* MERGEFORMAT </w:instrText>
      </w:r>
      <w:r w:rsidRPr="008413DC">
        <w:fldChar w:fldCharType="separate"/>
      </w:r>
      <w:r w:rsidR="000333FD">
        <w:t>Figure 3</w:t>
      </w:r>
      <w:r w:rsidRPr="008413DC">
        <w:fldChar w:fldCharType="end"/>
      </w:r>
      <w:r w:rsidRPr="008413DC">
        <w:t xml:space="preserve">; </w:t>
      </w:r>
      <w:r w:rsidRPr="008413DC">
        <w:fldChar w:fldCharType="begin"/>
      </w:r>
      <w:r w:rsidRPr="008413DC">
        <w:instrText xml:space="preserve"> REF _Ref515198615 \h  \* MERGEFORMAT </w:instrText>
      </w:r>
      <w:r w:rsidRPr="008413DC">
        <w:fldChar w:fldCharType="separate"/>
      </w:r>
      <w:r w:rsidR="00107F45" w:rsidRPr="00107F45">
        <w:softHyphen/>
      </w:r>
      <w:r w:rsidR="00107F45" w:rsidRPr="00107F45">
        <w:softHyphen/>
      </w:r>
      <w:r w:rsidR="000333FD">
        <w:t>Figure 5</w:t>
      </w:r>
      <w:r w:rsidRPr="008413DC">
        <w:fldChar w:fldCharType="end"/>
      </w:r>
      <w:r w:rsidRPr="008413DC">
        <w:t>), these parameters alone</w:t>
      </w:r>
      <w:r w:rsidRPr="008413DC">
        <w:softHyphen/>
        <w:t xml:space="preserve"> are not </w:t>
      </w:r>
      <w:del w:id="75" w:author="Marco Patacci" w:date="2018-08-03T13:38:00Z">
        <w:r w:rsidRPr="008413DC" w:rsidDel="00B827E2">
          <w:delText xml:space="preserve">useful </w:delText>
        </w:r>
      </w:del>
      <w:ins w:id="76" w:author="Marco Patacci" w:date="2018-08-03T13:38:00Z">
        <w:r w:rsidR="00B827E2">
          <w:t>sufficient</w:t>
        </w:r>
        <w:r w:rsidR="00B827E2" w:rsidRPr="008413DC">
          <w:t xml:space="preserve"> </w:t>
        </w:r>
      </w:ins>
      <w:r w:rsidRPr="008413DC">
        <w:t>to interpret depositional environment. Using a combination of bed thickness and thinning rate (</w:t>
      </w:r>
      <w:r w:rsidRPr="008413DC">
        <w:fldChar w:fldCharType="begin"/>
      </w:r>
      <w:r w:rsidRPr="008413DC">
        <w:instrText xml:space="preserve"> REF _Ref515198536 \h  \* MERGEFORMAT </w:instrText>
      </w:r>
      <w:r w:rsidRPr="008413DC">
        <w:fldChar w:fldCharType="separate"/>
      </w:r>
      <w:r w:rsidR="000333FD">
        <w:t>Figure 2</w:t>
      </w:r>
      <w:r w:rsidRPr="008413DC">
        <w:fldChar w:fldCharType="end"/>
      </w:r>
      <w:r w:rsidRPr="008413DC">
        <w:t>) is effective to differentiate channels, levees and basin plains (</w:t>
      </w:r>
      <w:r w:rsidRPr="008413DC">
        <w:fldChar w:fldCharType="begin"/>
      </w:r>
      <w:r w:rsidRPr="008413DC">
        <w:instrText xml:space="preserve"> REF _Ref519849961 \h  \* MERGEFORMAT </w:instrText>
      </w:r>
      <w:r w:rsidRPr="008413DC">
        <w:fldChar w:fldCharType="separate"/>
      </w:r>
      <w:r w:rsidR="000333FD">
        <w:t>Figure 6</w:t>
      </w:r>
      <w:r w:rsidRPr="008413DC">
        <w:fldChar w:fldCharType="end"/>
      </w:r>
      <w:r w:rsidRPr="008413DC">
        <w:t xml:space="preserve">). However, channel-lobe-transition-zone and lobe deposits display very similar bed thickness and thinning rate distributions, indicating these deposits are indistinguishable using these metrics. </w:t>
      </w:r>
    </w:p>
    <w:p w14:paraId="177BF793" w14:textId="18EA37DF" w:rsidR="00182316" w:rsidRPr="008413DC" w:rsidRDefault="00182316" w:rsidP="00182316">
      <w:pPr>
        <w:pStyle w:val="ListParagraph"/>
        <w:spacing w:line="480" w:lineRule="auto"/>
        <w:ind w:left="0" w:firstLine="360"/>
      </w:pPr>
    </w:p>
    <w:p w14:paraId="39C13AAC" w14:textId="3389B002" w:rsidR="00396AAA" w:rsidRPr="008413DC" w:rsidRDefault="0002569E" w:rsidP="006A3B46">
      <w:pPr>
        <w:spacing w:line="480" w:lineRule="auto"/>
      </w:pPr>
      <w:r w:rsidRPr="008413DC">
        <w:lastRenderedPageBreak/>
        <w:t>Wynn et al., (2002) document numerous erosional features in channel-lobe transition zones (CLTZ), and</w:t>
      </w:r>
      <w:r w:rsidR="00396AAA" w:rsidRPr="008413DC">
        <w:t xml:space="preserve"> perhaps including a parameter that quantifies erosion (e.g., amalgamation ratio) would better </w:t>
      </w:r>
      <w:r w:rsidR="00D1235F" w:rsidRPr="008413DC">
        <w:t xml:space="preserve">differentiate </w:t>
      </w:r>
      <w:r w:rsidR="00396AAA" w:rsidRPr="008413DC">
        <w:t xml:space="preserve">CLTZ and lobe </w:t>
      </w:r>
      <w:r w:rsidR="005A02C7" w:rsidRPr="008413DC">
        <w:t>deposit</w:t>
      </w:r>
      <w:r w:rsidR="00396AAA" w:rsidRPr="008413DC">
        <w:t xml:space="preserve">s.   </w:t>
      </w:r>
    </w:p>
    <w:p w14:paraId="44F4A1FD" w14:textId="4EE70584" w:rsidR="00396AAA" w:rsidRPr="008413DC" w:rsidRDefault="00396AAA" w:rsidP="00107F45">
      <w:pPr>
        <w:spacing w:line="480" w:lineRule="auto"/>
        <w:ind w:firstLine="360"/>
      </w:pPr>
      <w:r w:rsidRPr="008413DC">
        <w:tab/>
      </w:r>
      <w:commentRangeStart w:id="77"/>
      <w:r w:rsidRPr="008413DC">
        <w:t xml:space="preserve">Sandstone and mudstone lithologies display </w:t>
      </w:r>
      <w:r w:rsidR="00D1235F" w:rsidRPr="008413DC">
        <w:t>distinctive</w:t>
      </w:r>
      <w:r w:rsidRPr="008413DC">
        <w:t xml:space="preserve"> thinning </w:t>
      </w:r>
      <w:commentRangeEnd w:id="77"/>
      <w:r w:rsidR="00B827E2">
        <w:rPr>
          <w:rStyle w:val="CommentReference"/>
        </w:rPr>
        <w:commentReference w:id="77"/>
      </w:r>
      <w:r w:rsidRPr="008413DC">
        <w:t xml:space="preserve">rate and bed thickness </w:t>
      </w:r>
      <w:r w:rsidR="00D1235F" w:rsidRPr="008413DC">
        <w:t xml:space="preserve">relationships </w:t>
      </w:r>
      <w:r w:rsidRPr="008413DC">
        <w:t>in different environments (</w:t>
      </w:r>
      <w:r w:rsidRPr="008413DC">
        <w:fldChar w:fldCharType="begin"/>
      </w:r>
      <w:r w:rsidRPr="008413DC">
        <w:instrText xml:space="preserve"> REF _Ref515198536 \h </w:instrText>
      </w:r>
      <w:r w:rsidR="008413DC" w:rsidRPr="008413DC">
        <w:instrText xml:space="preserve"> \* MERGEFORMAT </w:instrText>
      </w:r>
      <w:r w:rsidRPr="008413DC">
        <w:fldChar w:fldCharType="separate"/>
      </w:r>
      <w:r w:rsidR="000333FD">
        <w:t>Figure 2</w:t>
      </w:r>
      <w:r w:rsidRPr="008413DC">
        <w:fldChar w:fldCharType="end"/>
      </w:r>
      <w:r w:rsidRPr="008413DC">
        <w:t>B</w:t>
      </w:r>
      <w:r w:rsidR="00D91447" w:rsidRPr="008413DC">
        <w:t xml:space="preserve">; </w:t>
      </w:r>
      <w:r w:rsidR="00D91447" w:rsidRPr="008413DC">
        <w:fldChar w:fldCharType="begin"/>
      </w:r>
      <w:r w:rsidR="00D91447" w:rsidRPr="008413DC">
        <w:instrText xml:space="preserve"> REF _Ref519849961 \h </w:instrText>
      </w:r>
      <w:r w:rsidR="008413DC" w:rsidRPr="008413DC">
        <w:instrText xml:space="preserve"> \* MERGEFORMAT </w:instrText>
      </w:r>
      <w:r w:rsidR="00D91447" w:rsidRPr="008413DC">
        <w:fldChar w:fldCharType="separate"/>
      </w:r>
      <w:r w:rsidR="000333FD">
        <w:t>Figure 6</w:t>
      </w:r>
      <w:r w:rsidR="00D91447" w:rsidRPr="008413DC">
        <w:fldChar w:fldCharType="end"/>
      </w:r>
      <w:r w:rsidRPr="008413DC">
        <w:t xml:space="preserve">) that are likely caused by their respective transport and deposition mechanisms. For example, sandstone and mudstone deposition in levee </w:t>
      </w:r>
      <w:r w:rsidR="005A02C7" w:rsidRPr="008413DC">
        <w:t>deposit</w:t>
      </w:r>
      <w:r w:rsidRPr="008413DC">
        <w:t xml:space="preserve">s is strongly influenced by flow stripping of the active channel (Piper and </w:t>
      </w:r>
      <w:proofErr w:type="spellStart"/>
      <w:r w:rsidRPr="008413DC">
        <w:t>Normark</w:t>
      </w:r>
      <w:proofErr w:type="spellEnd"/>
      <w:r w:rsidR="00136035" w:rsidRPr="008413DC">
        <w:t>,</w:t>
      </w:r>
      <w:r w:rsidRPr="008413DC">
        <w:t xml:space="preserve"> 1983; </w:t>
      </w:r>
      <w:proofErr w:type="spellStart"/>
      <w:r w:rsidRPr="008413DC">
        <w:t>Peakall</w:t>
      </w:r>
      <w:proofErr w:type="spellEnd"/>
      <w:r w:rsidRPr="008413DC">
        <w:t xml:space="preserve"> </w:t>
      </w:r>
      <w:r w:rsidR="00776B9A" w:rsidRPr="008413DC">
        <w:t>et al.,</w:t>
      </w:r>
      <w:r w:rsidR="00136035" w:rsidRPr="008413DC">
        <w:t xml:space="preserve"> </w:t>
      </w:r>
      <w:r w:rsidRPr="008413DC">
        <w:t xml:space="preserve">2000; </w:t>
      </w:r>
      <w:proofErr w:type="spellStart"/>
      <w:r w:rsidRPr="008413DC">
        <w:t>Fildani</w:t>
      </w:r>
      <w:proofErr w:type="spellEnd"/>
      <w:r w:rsidRPr="008413DC">
        <w:t xml:space="preserve"> </w:t>
      </w:r>
      <w:r w:rsidR="00776B9A" w:rsidRPr="008413DC">
        <w:t>et al.,</w:t>
      </w:r>
      <w:r w:rsidR="00136035" w:rsidRPr="008413DC">
        <w:t xml:space="preserve"> </w:t>
      </w:r>
      <w:r w:rsidRPr="008413DC">
        <w:t xml:space="preserve">2006). However, the sands are only deposited by flows that are suspending sand grains higher than the active levee crest, whereas muds </w:t>
      </w:r>
      <w:commentRangeStart w:id="78"/>
      <w:r w:rsidRPr="008413DC">
        <w:t>are suspended above the levee crest during nearly every flow</w:t>
      </w:r>
      <w:commentRangeEnd w:id="78"/>
      <w:r w:rsidR="00B827E2">
        <w:rPr>
          <w:rStyle w:val="CommentReference"/>
        </w:rPr>
        <w:commentReference w:id="78"/>
      </w:r>
      <w:r w:rsidRPr="008413DC">
        <w:t>. Therefore, sandstone bed thickness is indicative of a single flow event, whereas the mud event bed boundaries are likely indistinguishable (</w:t>
      </w:r>
      <w:proofErr w:type="spellStart"/>
      <w:r w:rsidRPr="008413DC">
        <w:t>Dennielou</w:t>
      </w:r>
      <w:proofErr w:type="spellEnd"/>
      <w:r w:rsidRPr="008413DC">
        <w:t xml:space="preserve"> et al., 2006), producing higher characteristic mudstone bed thickness. </w:t>
      </w:r>
      <w:commentRangeStart w:id="79"/>
      <w:r w:rsidR="000F19FC" w:rsidRPr="008413DC">
        <w:t>The higher mudstone-thinning rate is due to the high degree of</w:t>
      </w:r>
      <w:r w:rsidR="00226DEE" w:rsidRPr="008413DC">
        <w:t xml:space="preserve"> thin bedded sandstone beds lumping into a single mud bed</w:t>
      </w:r>
      <w:commentRangeEnd w:id="79"/>
      <w:r w:rsidR="00B827E2">
        <w:rPr>
          <w:rStyle w:val="CommentReference"/>
        </w:rPr>
        <w:commentReference w:id="79"/>
      </w:r>
      <w:r w:rsidR="00226DEE" w:rsidRPr="008413DC">
        <w:t xml:space="preserve">, inability for complete sandstone correlation, and indistinguishable mudstone bed boundaries </w:t>
      </w:r>
      <w:r w:rsidR="000F19FC" w:rsidRPr="008413DC">
        <w:t xml:space="preserve">within the </w:t>
      </w:r>
      <w:r w:rsidR="00226DEE" w:rsidRPr="008413DC">
        <w:t>original</w:t>
      </w:r>
      <w:r w:rsidR="000F19FC" w:rsidRPr="008413DC">
        <w:t xml:space="preserve"> panel</w:t>
      </w:r>
      <w:r w:rsidR="00226DEE" w:rsidRPr="008413DC">
        <w:t xml:space="preserve"> creating a rapid mudstone bed thickness change and increased thinning rate</w:t>
      </w:r>
      <w:r w:rsidR="000F19FC" w:rsidRPr="008413DC">
        <w:t>.</w:t>
      </w:r>
      <w:r w:rsidRPr="008413DC">
        <w:t xml:space="preserve"> </w:t>
      </w:r>
      <w:r w:rsidR="00226DEE" w:rsidRPr="008413DC">
        <w:t xml:space="preserve">While </w:t>
      </w:r>
      <w:r w:rsidR="00D1235F" w:rsidRPr="008413DC">
        <w:t xml:space="preserve">this study only has </w:t>
      </w:r>
      <w:ins w:id="80" w:author="Marco Patacci" w:date="2018-08-03T13:42:00Z">
        <w:r w:rsidR="00B827E2">
          <w:t>one</w:t>
        </w:r>
      </w:ins>
      <w:del w:id="81" w:author="Marco Patacci" w:date="2018-08-03T13:42:00Z">
        <w:r w:rsidR="00D1235F" w:rsidRPr="008413DC" w:rsidDel="00B827E2">
          <w:delText>1</w:delText>
        </w:r>
      </w:del>
      <w:r w:rsidR="00D1235F" w:rsidRPr="008413DC">
        <w:t xml:space="preserve"> panel available for levee deposits (</w:t>
      </w:r>
      <w:r w:rsidR="00776B9A" w:rsidRPr="008413DC">
        <w:fldChar w:fldCharType="begin"/>
      </w:r>
      <w:r w:rsidR="00776B9A" w:rsidRPr="008413DC">
        <w:instrText xml:space="preserve"> REF _Ref515198343 \h </w:instrText>
      </w:r>
      <w:r w:rsidR="008413DC" w:rsidRPr="008413DC">
        <w:instrText xml:space="preserve"> \* MERGEFORMAT </w:instrText>
      </w:r>
      <w:r w:rsidR="00776B9A" w:rsidRPr="008413DC">
        <w:fldChar w:fldCharType="separate"/>
      </w:r>
      <w:r w:rsidR="007623B1">
        <w:t>Table 1</w:t>
      </w:r>
      <w:r w:rsidR="00776B9A" w:rsidRPr="008413DC">
        <w:fldChar w:fldCharType="end"/>
      </w:r>
      <w:r w:rsidR="00D1235F" w:rsidRPr="008413DC">
        <w:t xml:space="preserve">), </w:t>
      </w:r>
      <w:commentRangeStart w:id="82"/>
      <w:r w:rsidR="00226DEE" w:rsidRPr="008413DC">
        <w:t>t</w:t>
      </w:r>
      <w:r w:rsidRPr="008413DC">
        <w:t xml:space="preserve">he </w:t>
      </w:r>
      <w:r w:rsidR="00226DEE" w:rsidRPr="008413DC">
        <w:t xml:space="preserve">broad </w:t>
      </w:r>
      <w:r w:rsidRPr="008413DC">
        <w:t>theoretical understanding of levee dynamics is displayed within the quantified parameters of this study</w:t>
      </w:r>
      <w:r w:rsidR="00226DEE" w:rsidRPr="008413DC">
        <w:t xml:space="preserve"> </w:t>
      </w:r>
      <w:commentRangeEnd w:id="82"/>
      <w:r w:rsidR="00A77EFE">
        <w:rPr>
          <w:rStyle w:val="CommentReference"/>
        </w:rPr>
        <w:commentReference w:id="82"/>
      </w:r>
      <w:r w:rsidR="00226DEE" w:rsidRPr="008413DC">
        <w:t xml:space="preserve">(Piper and </w:t>
      </w:r>
      <w:proofErr w:type="spellStart"/>
      <w:r w:rsidR="00226DEE" w:rsidRPr="008413DC">
        <w:t>Normark</w:t>
      </w:r>
      <w:proofErr w:type="spellEnd"/>
      <w:r w:rsidR="00776B9A" w:rsidRPr="008413DC">
        <w:t>,</w:t>
      </w:r>
      <w:r w:rsidR="00226DEE" w:rsidRPr="008413DC">
        <w:t xml:space="preserve"> 1983; </w:t>
      </w:r>
      <w:proofErr w:type="spellStart"/>
      <w:r w:rsidR="00226DEE" w:rsidRPr="008413DC">
        <w:t>Peakall</w:t>
      </w:r>
      <w:proofErr w:type="spellEnd"/>
      <w:r w:rsidR="00226DEE" w:rsidRPr="008413DC">
        <w:t xml:space="preserve"> et al</w:t>
      </w:r>
      <w:r w:rsidR="00776B9A" w:rsidRPr="008413DC">
        <w:t>.,</w:t>
      </w:r>
      <w:r w:rsidR="00226DEE" w:rsidRPr="008413DC">
        <w:t xml:space="preserve"> 2000; </w:t>
      </w:r>
      <w:proofErr w:type="spellStart"/>
      <w:r w:rsidR="00226DEE" w:rsidRPr="008413DC">
        <w:t>Fildani</w:t>
      </w:r>
      <w:proofErr w:type="spellEnd"/>
      <w:r w:rsidR="00226DEE" w:rsidRPr="008413DC">
        <w:t xml:space="preserve"> et al.</w:t>
      </w:r>
      <w:r w:rsidR="00776B9A" w:rsidRPr="008413DC">
        <w:t>,</w:t>
      </w:r>
      <w:r w:rsidR="00226DEE" w:rsidRPr="008413DC">
        <w:t xml:space="preserve"> 2006). However, additional bed-scale correlation and quantification is needed to create a more robust dataset of levee deposits.</w:t>
      </w:r>
      <w:r w:rsidR="000F19FC" w:rsidRPr="008413DC">
        <w:t xml:space="preserve"> </w:t>
      </w:r>
    </w:p>
    <w:p w14:paraId="77F74804" w14:textId="281958CC" w:rsidR="00396AAA" w:rsidRPr="008413DC" w:rsidRDefault="00396AAA" w:rsidP="00396AAA">
      <w:pPr>
        <w:spacing w:line="480" w:lineRule="auto"/>
        <w:ind w:firstLine="720"/>
      </w:pPr>
      <w:r w:rsidRPr="008413DC">
        <w:t xml:space="preserve">Channelized </w:t>
      </w:r>
      <w:r w:rsidR="005A02C7" w:rsidRPr="008413DC">
        <w:t>environments</w:t>
      </w:r>
      <w:r w:rsidRPr="008413DC">
        <w:t xml:space="preserve"> are typically the highest-energy portions of the submarine depositional system and </w:t>
      </w:r>
      <w:r w:rsidR="00D1235F" w:rsidRPr="008413DC">
        <w:t xml:space="preserve">thus </w:t>
      </w:r>
      <w:r w:rsidRPr="008413DC">
        <w:t>display the highest amounts of erosion and bypass (</w:t>
      </w:r>
      <w:proofErr w:type="spellStart"/>
      <w:r w:rsidRPr="008413DC">
        <w:t>Mutti</w:t>
      </w:r>
      <w:proofErr w:type="spellEnd"/>
      <w:r w:rsidRPr="008413DC">
        <w:t xml:space="preserve"> and </w:t>
      </w:r>
      <w:proofErr w:type="spellStart"/>
      <w:r w:rsidRPr="008413DC">
        <w:t>Normark</w:t>
      </w:r>
      <w:proofErr w:type="spellEnd"/>
      <w:r w:rsidRPr="008413DC">
        <w:t xml:space="preserve">, 1987; Hubbard </w:t>
      </w:r>
      <w:r w:rsidR="00776B9A" w:rsidRPr="008413DC">
        <w:t>et al.,</w:t>
      </w:r>
      <w:r w:rsidR="00136035" w:rsidRPr="008413DC">
        <w:t xml:space="preserve"> </w:t>
      </w:r>
      <w:r w:rsidRPr="008413DC">
        <w:t xml:space="preserve">2014; Stevenson et al., 2015). Thick sandstone beds and thinner </w:t>
      </w:r>
      <w:r w:rsidRPr="008413DC">
        <w:lastRenderedPageBreak/>
        <w:t>mudstone beds, high net-to-gross, and high frequency of pinch-outs characterize the channel fill (</w:t>
      </w:r>
      <w:r w:rsidRPr="008413DC">
        <w:fldChar w:fldCharType="begin"/>
      </w:r>
      <w:r w:rsidRPr="008413DC">
        <w:instrText xml:space="preserve"> REF _Ref515198536 \h </w:instrText>
      </w:r>
      <w:r w:rsidR="008413DC" w:rsidRPr="008413DC">
        <w:instrText xml:space="preserve"> \* MERGEFORMAT </w:instrText>
      </w:r>
      <w:r w:rsidRPr="008413DC">
        <w:fldChar w:fldCharType="separate"/>
      </w:r>
      <w:r w:rsidR="000333FD">
        <w:t>Figure 2</w:t>
      </w:r>
      <w:r w:rsidRPr="008413DC">
        <w:fldChar w:fldCharType="end"/>
      </w:r>
      <w:r w:rsidRPr="008413DC">
        <w:t>,</w:t>
      </w:r>
      <w:r w:rsidR="00136035" w:rsidRPr="008413DC">
        <w:t xml:space="preserve"> </w:t>
      </w:r>
      <w:r w:rsidR="00136035" w:rsidRPr="008413DC">
        <w:fldChar w:fldCharType="begin"/>
      </w:r>
      <w:r w:rsidR="00136035" w:rsidRPr="008413DC">
        <w:instrText xml:space="preserve"> REF _Ref515198608 \h </w:instrText>
      </w:r>
      <w:r w:rsidR="008413DC" w:rsidRPr="008413DC">
        <w:instrText xml:space="preserve"> \* MERGEFORMAT </w:instrText>
      </w:r>
      <w:r w:rsidR="00136035" w:rsidRPr="008413DC">
        <w:fldChar w:fldCharType="separate"/>
      </w:r>
      <w:r w:rsidR="003A03BD">
        <w:t>Figure</w:t>
      </w:r>
      <w:r w:rsidR="00107F45" w:rsidRPr="00107F45">
        <w:t xml:space="preserve"> </w:t>
      </w:r>
      <w:r w:rsidR="00107F45" w:rsidRPr="00107F45">
        <w:rPr>
          <w:noProof/>
        </w:rPr>
        <w:t>4</w:t>
      </w:r>
      <w:r w:rsidR="00136035" w:rsidRPr="008413DC">
        <w:fldChar w:fldCharType="end"/>
      </w:r>
      <w:r w:rsidR="00D91447" w:rsidRPr="008413DC">
        <w:t xml:space="preserve">, </w:t>
      </w:r>
      <w:r w:rsidR="00136035" w:rsidRPr="008413DC">
        <w:fldChar w:fldCharType="begin"/>
      </w:r>
      <w:r w:rsidR="00136035" w:rsidRPr="008413DC">
        <w:instrText xml:space="preserve"> REF _Ref515198615 \h  \* MERGEFORMAT </w:instrText>
      </w:r>
      <w:r w:rsidR="00136035" w:rsidRPr="008413DC">
        <w:fldChar w:fldCharType="separate"/>
      </w:r>
      <w:r w:rsidR="00107F45" w:rsidRPr="00107F45">
        <w:rPr>
          <w:noProof/>
        </w:rPr>
        <w:softHyphen/>
      </w:r>
      <w:r w:rsidR="00107F45" w:rsidRPr="00107F45">
        <w:rPr>
          <w:noProof/>
        </w:rPr>
        <w:softHyphen/>
      </w:r>
      <w:r w:rsidR="000333FD">
        <w:rPr>
          <w:noProof/>
        </w:rPr>
        <w:t>Figure 5</w:t>
      </w:r>
      <w:r w:rsidR="00136035" w:rsidRPr="008413DC">
        <w:fldChar w:fldCharType="end"/>
      </w:r>
      <w:r w:rsidR="00A15572">
        <w:t xml:space="preserve">, </w:t>
      </w:r>
      <w:r w:rsidR="00D91447" w:rsidRPr="008413DC">
        <w:fldChar w:fldCharType="begin"/>
      </w:r>
      <w:r w:rsidR="00D91447" w:rsidRPr="008413DC">
        <w:instrText xml:space="preserve"> REF _Ref519849961 \h </w:instrText>
      </w:r>
      <w:r w:rsidR="008413DC" w:rsidRPr="008413DC">
        <w:instrText xml:space="preserve"> \* MERGEFORMAT </w:instrText>
      </w:r>
      <w:r w:rsidR="00D91447" w:rsidRPr="008413DC">
        <w:fldChar w:fldCharType="separate"/>
      </w:r>
      <w:r w:rsidR="000333FD">
        <w:t>Figure 6</w:t>
      </w:r>
      <w:r w:rsidR="00D91447" w:rsidRPr="008413DC">
        <w:fldChar w:fldCharType="end"/>
      </w:r>
      <w:r w:rsidRPr="008413DC">
        <w:t xml:space="preserve">). High </w:t>
      </w:r>
      <w:r w:rsidR="00D1235F" w:rsidRPr="008413DC">
        <w:t xml:space="preserve">flow </w:t>
      </w:r>
      <w:r w:rsidRPr="008413DC">
        <w:t xml:space="preserve">shear stresses </w:t>
      </w:r>
      <w:del w:id="83" w:author="Marco Patacci" w:date="2018-08-03T13:52:00Z">
        <w:r w:rsidRPr="008413DC" w:rsidDel="00A77EFE">
          <w:delText>with</w:delText>
        </w:r>
      </w:del>
      <w:r w:rsidRPr="008413DC">
        <w:t xml:space="preserve">in channelized settings </w:t>
      </w:r>
      <w:r w:rsidR="00D1235F" w:rsidRPr="008413DC">
        <w:t>lead</w:t>
      </w:r>
      <w:del w:id="84" w:author="Marco Patacci" w:date="2018-08-03T13:52:00Z">
        <w:r w:rsidR="00D1235F" w:rsidRPr="008413DC" w:rsidDel="00A77EFE">
          <w:delText>s</w:delText>
        </w:r>
      </w:del>
      <w:r w:rsidR="00D1235F" w:rsidRPr="008413DC">
        <w:t xml:space="preserve"> to erosion, bypass of muddy sediment, and deposition of coarse-grained sediment </w:t>
      </w:r>
      <w:r w:rsidRPr="008413DC">
        <w:t>(</w:t>
      </w:r>
      <w:proofErr w:type="spellStart"/>
      <w:r w:rsidR="0030499C" w:rsidRPr="008413DC">
        <w:t>Mutti</w:t>
      </w:r>
      <w:proofErr w:type="spellEnd"/>
      <w:r w:rsidR="0030499C" w:rsidRPr="008413DC">
        <w:t xml:space="preserve"> and </w:t>
      </w:r>
      <w:proofErr w:type="spellStart"/>
      <w:r w:rsidR="0030499C" w:rsidRPr="008413DC">
        <w:t>Normark</w:t>
      </w:r>
      <w:proofErr w:type="spellEnd"/>
      <w:r w:rsidR="0030499C" w:rsidRPr="008413DC">
        <w:t xml:space="preserve">, 1987; </w:t>
      </w:r>
      <w:proofErr w:type="spellStart"/>
      <w:r w:rsidRPr="008413DC">
        <w:t>Normark</w:t>
      </w:r>
      <w:proofErr w:type="spellEnd"/>
      <w:r w:rsidRPr="008413DC">
        <w:t>, 1989</w:t>
      </w:r>
      <w:r w:rsidR="00586258" w:rsidRPr="008413DC">
        <w:t xml:space="preserve">; </w:t>
      </w:r>
      <w:proofErr w:type="spellStart"/>
      <w:r w:rsidR="0030499C" w:rsidRPr="008413DC">
        <w:t>Hiscott</w:t>
      </w:r>
      <w:proofErr w:type="spellEnd"/>
      <w:r w:rsidR="0030499C" w:rsidRPr="008413DC">
        <w:t xml:space="preserve"> et al., 1997; </w:t>
      </w:r>
      <w:proofErr w:type="spellStart"/>
      <w:r w:rsidR="00586258" w:rsidRPr="008413DC">
        <w:t>Peakall</w:t>
      </w:r>
      <w:proofErr w:type="spellEnd"/>
      <w:r w:rsidR="00586258" w:rsidRPr="008413DC">
        <w:t xml:space="preserve"> et al., 2000</w:t>
      </w:r>
      <w:r w:rsidR="0030499C" w:rsidRPr="008413DC">
        <w:t xml:space="preserve">; </w:t>
      </w:r>
      <w:proofErr w:type="spellStart"/>
      <w:r w:rsidR="0030499C" w:rsidRPr="008413DC">
        <w:t>Keevil</w:t>
      </w:r>
      <w:proofErr w:type="spellEnd"/>
      <w:r w:rsidR="0030499C" w:rsidRPr="008413DC">
        <w:t xml:space="preserve"> et al., 2006</w:t>
      </w:r>
      <w:r w:rsidRPr="008413DC">
        <w:t>), creating thick sandstone beds and high net-to-gross values observed in</w:t>
      </w:r>
      <w:r w:rsidR="00D1235F" w:rsidRPr="008413DC">
        <w:t xml:space="preserve"> channel deposits</w:t>
      </w:r>
      <w:r w:rsidRPr="008413DC">
        <w:t xml:space="preserve"> </w:t>
      </w:r>
      <w:r w:rsidR="00D1235F" w:rsidRPr="008413DC">
        <w:t>(</w:t>
      </w:r>
      <w:r w:rsidRPr="008413DC">
        <w:fldChar w:fldCharType="begin"/>
      </w:r>
      <w:r w:rsidRPr="008413DC">
        <w:instrText xml:space="preserve"> REF _Ref515198536 \h </w:instrText>
      </w:r>
      <w:r w:rsidR="008413DC" w:rsidRPr="008413DC">
        <w:instrText xml:space="preserve"> \* MERGEFORMAT </w:instrText>
      </w:r>
      <w:r w:rsidRPr="008413DC">
        <w:fldChar w:fldCharType="separate"/>
      </w:r>
      <w:r w:rsidR="000333FD">
        <w:t>Figure 2</w:t>
      </w:r>
      <w:r w:rsidRPr="008413DC">
        <w:fldChar w:fldCharType="end"/>
      </w:r>
      <w:proofErr w:type="gramStart"/>
      <w:r w:rsidR="00D1235F" w:rsidRPr="008413DC">
        <w:t xml:space="preserve">; </w:t>
      </w:r>
      <w:r w:rsidRPr="008413DC">
        <w:t xml:space="preserve"> </w:t>
      </w:r>
      <w:proofErr w:type="gramEnd"/>
      <w:r w:rsidR="00136035" w:rsidRPr="008413DC">
        <w:fldChar w:fldCharType="begin"/>
      </w:r>
      <w:r w:rsidR="00136035" w:rsidRPr="008413DC">
        <w:instrText xml:space="preserve"> REF _Ref515198615 \h </w:instrText>
      </w:r>
      <w:r w:rsidR="008413DC" w:rsidRPr="008413DC">
        <w:instrText xml:space="preserve"> \* MERGEFORMAT </w:instrText>
      </w:r>
      <w:r w:rsidR="00136035" w:rsidRPr="008413DC">
        <w:fldChar w:fldCharType="separate"/>
      </w:r>
      <w:r w:rsidR="00107F45" w:rsidRPr="00107F45">
        <w:softHyphen/>
      </w:r>
      <w:r w:rsidR="00107F45" w:rsidRPr="00107F45">
        <w:softHyphen/>
      </w:r>
      <w:r w:rsidR="000333FD">
        <w:t>Figure 5</w:t>
      </w:r>
      <w:r w:rsidR="00136035" w:rsidRPr="008413DC">
        <w:fldChar w:fldCharType="end"/>
      </w:r>
      <w:r w:rsidR="00D1235F" w:rsidRPr="008413DC">
        <w:t>)</w:t>
      </w:r>
      <w:r w:rsidRPr="008413DC">
        <w:t>. Confined flow in channelized environments creates abundant erosion (Smith et al., 2005; Conway et al., 2012), producing the high pinch-out frequency of both sandstone and mudstone (</w:t>
      </w:r>
      <w:r w:rsidRPr="008413DC">
        <w:fldChar w:fldCharType="begin"/>
      </w:r>
      <w:r w:rsidRPr="008413DC">
        <w:instrText xml:space="preserve"> REF _Ref515198608 \h  \* MERGEFORMAT </w:instrText>
      </w:r>
      <w:r w:rsidRPr="008413DC">
        <w:fldChar w:fldCharType="separate"/>
      </w:r>
      <w:r w:rsidR="003A03BD">
        <w:t>Figure</w:t>
      </w:r>
      <w:r w:rsidR="00107F45" w:rsidRPr="00107F45">
        <w:t xml:space="preserve"> </w:t>
      </w:r>
      <w:r w:rsidR="00107F45" w:rsidRPr="00107F45">
        <w:rPr>
          <w:noProof/>
        </w:rPr>
        <w:t>4</w:t>
      </w:r>
      <w:r w:rsidRPr="008413DC">
        <w:fldChar w:fldCharType="end"/>
      </w:r>
      <w:r w:rsidRPr="008413DC">
        <w:t>). The wide-ranging distribution of channel net-to-gross (</w:t>
      </w:r>
      <w:r w:rsidRPr="008413DC">
        <w:fldChar w:fldCharType="begin"/>
      </w:r>
      <w:r w:rsidRPr="008413DC">
        <w:instrText xml:space="preserve"> REF _Ref515198615 \h  \* MERGEFORMAT </w:instrText>
      </w:r>
      <w:r w:rsidRPr="008413DC">
        <w:fldChar w:fldCharType="separate"/>
      </w:r>
      <w:r w:rsidR="00107F45" w:rsidRPr="00107F45">
        <w:softHyphen/>
      </w:r>
      <w:r w:rsidR="00107F45" w:rsidRPr="00107F45">
        <w:softHyphen/>
      </w:r>
      <w:r w:rsidR="000333FD">
        <w:t>Figure 5</w:t>
      </w:r>
      <w:r w:rsidRPr="008413DC">
        <w:fldChar w:fldCharType="end"/>
      </w:r>
      <w:r w:rsidRPr="008413DC">
        <w:t xml:space="preserve">) is indicative of the inclusion of axis, off-axis, and margin </w:t>
      </w:r>
      <w:proofErr w:type="spellStart"/>
      <w:r w:rsidRPr="008413DC">
        <w:t>facies</w:t>
      </w:r>
      <w:proofErr w:type="spellEnd"/>
      <w:r w:rsidRPr="008413DC">
        <w:t xml:space="preserve"> into channel</w:t>
      </w:r>
      <w:r w:rsidR="00D1235F" w:rsidRPr="008413DC">
        <w:t>-deposit</w:t>
      </w:r>
      <w:r w:rsidRPr="008413DC">
        <w:t xml:space="preserve"> correlation panels (e.g., Hubbard et al., 2014). </w:t>
      </w:r>
      <w:r w:rsidR="00D1235F" w:rsidRPr="008413DC">
        <w:t xml:space="preserve">While it is out-of-scope for this study, more detailed dissection of this </w:t>
      </w:r>
      <w:proofErr w:type="spellStart"/>
      <w:r w:rsidR="00D1235F" w:rsidRPr="008413DC">
        <w:t>facies</w:t>
      </w:r>
      <w:proofErr w:type="spellEnd"/>
      <w:r w:rsidR="00D1235F" w:rsidRPr="008413DC">
        <w:t xml:space="preserve">-level data may lead to better constraints on channel-deposit architecture. </w:t>
      </w:r>
      <w:r w:rsidRPr="008413DC">
        <w:t xml:space="preserve">The event bed correlation distance in channel </w:t>
      </w:r>
      <w:r w:rsidR="005A02C7" w:rsidRPr="008413DC">
        <w:t>deposit</w:t>
      </w:r>
      <w:r w:rsidRPr="008413DC">
        <w:t>s is less than 300 m (</w:t>
      </w:r>
      <w:r w:rsidRPr="008413DC">
        <w:fldChar w:fldCharType="begin"/>
      </w:r>
      <w:r w:rsidRPr="008413DC">
        <w:instrText xml:space="preserve"> REF _Ref516576004 \h </w:instrText>
      </w:r>
      <w:r w:rsidR="008413DC" w:rsidRPr="008413DC">
        <w:instrText xml:space="preserve"> \* MERGEFORMAT </w:instrText>
      </w:r>
      <w:r w:rsidRPr="008413DC">
        <w:fldChar w:fldCharType="separate"/>
      </w:r>
      <w:r w:rsidR="000333FD">
        <w:t>Figure 3</w:t>
      </w:r>
      <w:r w:rsidRPr="008413DC">
        <w:fldChar w:fldCharType="end"/>
      </w:r>
      <w:r w:rsidRPr="008413DC">
        <w:t>) and is limited by the channel dimensions (</w:t>
      </w:r>
      <w:proofErr w:type="spellStart"/>
      <w:r w:rsidRPr="008413DC">
        <w:t>Konsoer</w:t>
      </w:r>
      <w:proofErr w:type="spellEnd"/>
      <w:r w:rsidRPr="008413DC">
        <w:t xml:space="preserve"> et al., 2013; Shumaker et al., in </w:t>
      </w:r>
      <w:r w:rsidR="00136035" w:rsidRPr="008413DC">
        <w:t>press</w:t>
      </w:r>
      <w:r w:rsidRPr="008413DC">
        <w:t xml:space="preserve">). </w:t>
      </w:r>
    </w:p>
    <w:p w14:paraId="6492AAE0" w14:textId="25D37403" w:rsidR="00396AAA" w:rsidRPr="008413DC" w:rsidRDefault="00396AAA" w:rsidP="00396AAA">
      <w:pPr>
        <w:spacing w:line="480" w:lineRule="auto"/>
      </w:pPr>
      <w:r w:rsidRPr="008413DC">
        <w:tab/>
        <w:t>Channel lobe transition zones (CLTZs) are characterized by the initial loss of confinement from the active channel but still contain a high degree of erosion and bypass (</w:t>
      </w:r>
      <w:proofErr w:type="spellStart"/>
      <w:r w:rsidRPr="008413DC">
        <w:t>Mutti</w:t>
      </w:r>
      <w:proofErr w:type="spellEnd"/>
      <w:r w:rsidRPr="008413DC">
        <w:t xml:space="preserve"> and </w:t>
      </w:r>
      <w:proofErr w:type="spellStart"/>
      <w:r w:rsidRPr="008413DC">
        <w:t>Normark</w:t>
      </w:r>
      <w:proofErr w:type="spellEnd"/>
      <w:r w:rsidRPr="008413DC">
        <w:t>, 1987), which is commonly displayed as smaller channels and mega-flutes (Wynn et al., 2002</w:t>
      </w:r>
      <w:r w:rsidR="00652E3D" w:rsidRPr="008413DC">
        <w:t xml:space="preserve">; </w:t>
      </w:r>
      <w:proofErr w:type="spellStart"/>
      <w:r w:rsidR="00322ED8" w:rsidRPr="008413DC">
        <w:t>Covault</w:t>
      </w:r>
      <w:proofErr w:type="spellEnd"/>
      <w:r w:rsidR="00322ED8" w:rsidRPr="008413DC">
        <w:t xml:space="preserve"> et al., 2016; </w:t>
      </w:r>
      <w:proofErr w:type="spellStart"/>
      <w:r w:rsidR="00652E3D" w:rsidRPr="008413DC">
        <w:t>Carvajal</w:t>
      </w:r>
      <w:proofErr w:type="spellEnd"/>
      <w:r w:rsidR="00652E3D" w:rsidRPr="008413DC">
        <w:t xml:space="preserve"> et al</w:t>
      </w:r>
      <w:proofErr w:type="gramStart"/>
      <w:r w:rsidR="00322ED8" w:rsidRPr="008413DC">
        <w:t>,</w:t>
      </w:r>
      <w:r w:rsidR="00652E3D" w:rsidRPr="008413DC">
        <w:t>.</w:t>
      </w:r>
      <w:proofErr w:type="gramEnd"/>
      <w:r w:rsidR="00652E3D" w:rsidRPr="008413DC">
        <w:t xml:space="preserve"> 2017</w:t>
      </w:r>
      <w:r w:rsidRPr="008413DC">
        <w:t>). The data collected from CLTZs show slightly lower bed thicknesses and thinning rates in both lithologies, longer correlation distances and lower net-to-gross as compared to channels (</w:t>
      </w:r>
      <w:r w:rsidRPr="008413DC">
        <w:fldChar w:fldCharType="begin"/>
      </w:r>
      <w:r w:rsidRPr="008413DC">
        <w:instrText xml:space="preserve"> REF _Ref515198536 \h </w:instrText>
      </w:r>
      <w:r w:rsidR="008413DC" w:rsidRPr="008413DC">
        <w:instrText xml:space="preserve"> \* MERGEFORMAT </w:instrText>
      </w:r>
      <w:r w:rsidRPr="008413DC">
        <w:fldChar w:fldCharType="separate"/>
      </w:r>
      <w:r w:rsidR="000333FD">
        <w:t>Figure 2</w:t>
      </w:r>
      <w:r w:rsidRPr="008413DC">
        <w:fldChar w:fldCharType="end"/>
      </w:r>
      <w:r w:rsidRPr="008413DC">
        <w:t xml:space="preserve"> &amp; </w:t>
      </w:r>
      <w:r w:rsidRPr="008413DC">
        <w:fldChar w:fldCharType="begin"/>
      </w:r>
      <w:r w:rsidRPr="008413DC">
        <w:instrText xml:space="preserve"> REF _Ref516576004 \h </w:instrText>
      </w:r>
      <w:r w:rsidR="008413DC" w:rsidRPr="008413DC">
        <w:instrText xml:space="preserve"> \* MERGEFORMAT </w:instrText>
      </w:r>
      <w:r w:rsidRPr="008413DC">
        <w:fldChar w:fldCharType="separate"/>
      </w:r>
      <w:r w:rsidR="000333FD">
        <w:t>Figure 3</w:t>
      </w:r>
      <w:r w:rsidRPr="008413DC">
        <w:fldChar w:fldCharType="end"/>
      </w:r>
      <w:r w:rsidRPr="008413DC">
        <w:t xml:space="preserve">). The loss of confinement and decrease in shear stress allows the flow to distribute the sediment across a wider surface, reducing bed thickness and thinning rates. The narrow distribution of high net-to-gross found within the CLTZ’s supports the erosion documented in these </w:t>
      </w:r>
      <w:r w:rsidR="005A02C7" w:rsidRPr="008413DC">
        <w:t>deposit</w:t>
      </w:r>
      <w:r w:rsidRPr="008413DC">
        <w:t>s (Wynn et al., 2002</w:t>
      </w:r>
      <w:r w:rsidR="00322ED8" w:rsidRPr="008413DC">
        <w:t xml:space="preserve">; </w:t>
      </w:r>
      <w:proofErr w:type="spellStart"/>
      <w:r w:rsidR="00322ED8" w:rsidRPr="008413DC">
        <w:lastRenderedPageBreak/>
        <w:t>Covault</w:t>
      </w:r>
      <w:proofErr w:type="spellEnd"/>
      <w:r w:rsidR="00322ED8" w:rsidRPr="008413DC">
        <w:t xml:space="preserve"> et al., 2016; </w:t>
      </w:r>
      <w:proofErr w:type="spellStart"/>
      <w:r w:rsidR="00322ED8" w:rsidRPr="008413DC">
        <w:t>Carvajal</w:t>
      </w:r>
      <w:proofErr w:type="spellEnd"/>
      <w:r w:rsidR="00322ED8" w:rsidRPr="008413DC">
        <w:t xml:space="preserve"> et al., 2017</w:t>
      </w:r>
      <w:r w:rsidRPr="008413DC">
        <w:t xml:space="preserve">), and suggests that mud is </w:t>
      </w:r>
      <w:r w:rsidR="002F1811" w:rsidRPr="008413DC">
        <w:t>either being eroded here or rarely deposited</w:t>
      </w:r>
      <w:r w:rsidRPr="008413DC">
        <w:t xml:space="preserve"> (</w:t>
      </w:r>
      <w:r w:rsidRPr="008413DC">
        <w:fldChar w:fldCharType="begin"/>
      </w:r>
      <w:r w:rsidRPr="008413DC">
        <w:instrText xml:space="preserve"> REF _Ref515198615 \h  \* MERGEFORMAT </w:instrText>
      </w:r>
      <w:r w:rsidRPr="008413DC">
        <w:fldChar w:fldCharType="separate"/>
      </w:r>
      <w:r w:rsidR="00107F45" w:rsidRPr="00107F45">
        <w:softHyphen/>
      </w:r>
      <w:r w:rsidR="00107F45" w:rsidRPr="00107F45">
        <w:softHyphen/>
      </w:r>
      <w:r w:rsidR="000333FD">
        <w:t>Figure 5</w:t>
      </w:r>
      <w:r w:rsidRPr="008413DC">
        <w:fldChar w:fldCharType="end"/>
      </w:r>
      <w:r w:rsidRPr="008413DC">
        <w:t xml:space="preserve">). </w:t>
      </w:r>
    </w:p>
    <w:p w14:paraId="69B24317" w14:textId="4BD141BA" w:rsidR="00396AAA" w:rsidRPr="008413DC" w:rsidRDefault="00396AAA" w:rsidP="00396AAA">
      <w:pPr>
        <w:spacing w:line="480" w:lineRule="auto"/>
      </w:pPr>
      <w:r w:rsidRPr="008413DC">
        <w:tab/>
        <w:t xml:space="preserve">In general, lobe </w:t>
      </w:r>
      <w:r w:rsidR="005A02C7" w:rsidRPr="008413DC">
        <w:t>environments</w:t>
      </w:r>
      <w:r w:rsidRPr="008413DC">
        <w:t xml:space="preserve"> are described by the total loss of channel confinement (Piper and </w:t>
      </w:r>
      <w:proofErr w:type="spellStart"/>
      <w:r w:rsidRPr="008413DC">
        <w:t>Normark</w:t>
      </w:r>
      <w:proofErr w:type="spellEnd"/>
      <w:r w:rsidRPr="008413DC">
        <w:t xml:space="preserve">, 1983). As the flow expands, the environment becomes dominated by deposition with a distal increase in mud (e.g., </w:t>
      </w:r>
      <w:proofErr w:type="spellStart"/>
      <w:r w:rsidRPr="008413DC">
        <w:t>Mutti</w:t>
      </w:r>
      <w:proofErr w:type="spellEnd"/>
      <w:r w:rsidRPr="008413DC">
        <w:t xml:space="preserve"> and </w:t>
      </w:r>
      <w:proofErr w:type="spellStart"/>
      <w:r w:rsidRPr="008413DC">
        <w:t>Normark</w:t>
      </w:r>
      <w:proofErr w:type="spellEnd"/>
      <w:r w:rsidRPr="008413DC">
        <w:t xml:space="preserve">, 1987; </w:t>
      </w:r>
      <w:proofErr w:type="spellStart"/>
      <w:r w:rsidRPr="008413DC">
        <w:t>Deptuck</w:t>
      </w:r>
      <w:proofErr w:type="spellEnd"/>
      <w:r w:rsidRPr="008413DC">
        <w:t xml:space="preserve"> et al., 2008). However, basin confinement can alter this </w:t>
      </w:r>
      <w:proofErr w:type="spellStart"/>
      <w:r w:rsidRPr="008413DC">
        <w:t>facies</w:t>
      </w:r>
      <w:proofErr w:type="spellEnd"/>
      <w:r w:rsidRPr="008413DC">
        <w:t xml:space="preserve"> model (discussed below;</w:t>
      </w:r>
      <w:r w:rsidR="002F1811" w:rsidRPr="008413DC">
        <w:t xml:space="preserve"> also see</w:t>
      </w:r>
      <w:r w:rsidRPr="008413DC">
        <w:t xml:space="preserve"> </w:t>
      </w:r>
      <w:proofErr w:type="spellStart"/>
      <w:r w:rsidRPr="008413DC">
        <w:t>Jobe</w:t>
      </w:r>
      <w:proofErr w:type="spellEnd"/>
      <w:r w:rsidRPr="008413DC">
        <w:t xml:space="preserve"> et al., 2017). In lobe </w:t>
      </w:r>
      <w:r w:rsidR="005A02C7" w:rsidRPr="008413DC">
        <w:t>deposit</w:t>
      </w:r>
      <w:r w:rsidRPr="008413DC">
        <w:t>s, sandstone and mudstone beds display similar thickness values, with sandstones occasionally being thicker, as shown by the net-to-gross skewed towards higher values (</w:t>
      </w:r>
      <w:r w:rsidRPr="008413DC">
        <w:fldChar w:fldCharType="begin"/>
      </w:r>
      <w:r w:rsidRPr="008413DC">
        <w:instrText xml:space="preserve"> REF _Ref515198536 \h </w:instrText>
      </w:r>
      <w:r w:rsidR="008413DC" w:rsidRPr="008413DC">
        <w:instrText xml:space="preserve"> \* MERGEFORMAT </w:instrText>
      </w:r>
      <w:r w:rsidRPr="008413DC">
        <w:fldChar w:fldCharType="separate"/>
      </w:r>
      <w:r w:rsidR="000333FD">
        <w:t>Figure 2</w:t>
      </w:r>
      <w:r w:rsidRPr="008413DC">
        <w:fldChar w:fldCharType="end"/>
      </w:r>
      <w:r w:rsidRPr="008413DC">
        <w:t xml:space="preserve"> &amp; </w:t>
      </w:r>
      <w:r w:rsidRPr="008413DC">
        <w:fldChar w:fldCharType="begin"/>
      </w:r>
      <w:r w:rsidRPr="008413DC">
        <w:instrText xml:space="preserve"> REF _Ref515198615 \h  \* MERGEFORMAT </w:instrText>
      </w:r>
      <w:r w:rsidRPr="008413DC">
        <w:fldChar w:fldCharType="separate"/>
      </w:r>
      <w:r w:rsidR="00107F45" w:rsidRPr="00107F45">
        <w:softHyphen/>
      </w:r>
      <w:r w:rsidR="00107F45" w:rsidRPr="00107F45">
        <w:softHyphen/>
      </w:r>
      <w:r w:rsidR="000333FD">
        <w:t>Figure 5</w:t>
      </w:r>
      <w:r w:rsidRPr="008413DC">
        <w:fldChar w:fldCharType="end"/>
      </w:r>
      <w:r w:rsidRPr="008413DC">
        <w:t>). However, the broad distribution of net-to-gross values (</w:t>
      </w:r>
      <w:r w:rsidRPr="008413DC">
        <w:fldChar w:fldCharType="begin"/>
      </w:r>
      <w:r w:rsidRPr="008413DC">
        <w:instrText xml:space="preserve"> REF _Ref515198615 \h  \* MERGEFORMAT </w:instrText>
      </w:r>
      <w:r w:rsidRPr="008413DC">
        <w:fldChar w:fldCharType="separate"/>
      </w:r>
      <w:r w:rsidR="00107F45" w:rsidRPr="00107F45">
        <w:softHyphen/>
      </w:r>
      <w:r w:rsidR="00107F45" w:rsidRPr="00107F45">
        <w:softHyphen/>
      </w:r>
      <w:r w:rsidR="000333FD">
        <w:t>Figure 5</w:t>
      </w:r>
      <w:r w:rsidRPr="008413DC">
        <w:fldChar w:fldCharType="end"/>
      </w:r>
      <w:r w:rsidRPr="008413DC">
        <w:t xml:space="preserve">) indicates that the compiled data sample </w:t>
      </w:r>
      <w:r w:rsidR="00A13C3D" w:rsidRPr="008413DC">
        <w:t xml:space="preserve">a range of </w:t>
      </w:r>
      <w:del w:id="85" w:author="Marco Patacci" w:date="2018-08-03T13:59:00Z">
        <w:r w:rsidR="00A13C3D" w:rsidRPr="008413DC" w:rsidDel="00BF4A04">
          <w:delText xml:space="preserve">internal </w:delText>
        </w:r>
      </w:del>
      <w:r w:rsidR="00A13C3D" w:rsidRPr="008413DC">
        <w:t xml:space="preserve">lobe </w:t>
      </w:r>
      <w:proofErr w:type="spellStart"/>
      <w:r w:rsidR="00A13C3D" w:rsidRPr="008413DC">
        <w:t>subenvironments</w:t>
      </w:r>
      <w:proofErr w:type="spellEnd"/>
      <w:r w:rsidR="00A13C3D" w:rsidRPr="008413DC">
        <w:t xml:space="preserve"> that have different associated parameter values (e.g. </w:t>
      </w:r>
      <w:r w:rsidRPr="008413DC">
        <w:t>proximal/axial</w:t>
      </w:r>
      <w:r w:rsidR="00A13C3D" w:rsidRPr="008413DC">
        <w:t xml:space="preserve"> – high net-to-gross</w:t>
      </w:r>
      <w:r w:rsidRPr="008413DC">
        <w:t>, medial</w:t>
      </w:r>
      <w:r w:rsidR="00A13C3D" w:rsidRPr="008413DC">
        <w:t xml:space="preserve"> – moderate net-to-gross</w:t>
      </w:r>
      <w:r w:rsidRPr="008413DC">
        <w:t>, and distal/fringe positions</w:t>
      </w:r>
      <w:r w:rsidR="00A13C3D" w:rsidRPr="008413DC">
        <w:t xml:space="preserve"> – low net-to-gross)</w:t>
      </w:r>
      <w:r w:rsidRPr="008413DC">
        <w:t xml:space="preserve">. Lobe </w:t>
      </w:r>
      <w:r w:rsidR="005A02C7" w:rsidRPr="008413DC">
        <w:t>deposit</w:t>
      </w:r>
      <w:r w:rsidRPr="008413DC">
        <w:t xml:space="preserve">s overlap all other </w:t>
      </w:r>
      <w:r w:rsidR="005A02C7" w:rsidRPr="008413DC">
        <w:t>deposit</w:t>
      </w:r>
      <w:r w:rsidRPr="008413DC">
        <w:t>s in bed thickness, thinning rates, correlation distance, and net-to-gross (</w:t>
      </w:r>
      <w:r w:rsidRPr="008413DC">
        <w:fldChar w:fldCharType="begin"/>
      </w:r>
      <w:r w:rsidRPr="008413DC">
        <w:instrText xml:space="preserve"> REF _Ref515198536 \h </w:instrText>
      </w:r>
      <w:r w:rsidR="008413DC" w:rsidRPr="008413DC">
        <w:instrText xml:space="preserve"> \* MERGEFORMAT </w:instrText>
      </w:r>
      <w:r w:rsidRPr="008413DC">
        <w:fldChar w:fldCharType="separate"/>
      </w:r>
      <w:r w:rsidR="000333FD">
        <w:t>Figure 2</w:t>
      </w:r>
      <w:r w:rsidRPr="008413DC">
        <w:fldChar w:fldCharType="end"/>
      </w:r>
      <w:r w:rsidRPr="008413DC">
        <w:t xml:space="preserve"> &amp; </w:t>
      </w:r>
      <w:r w:rsidRPr="008413DC">
        <w:fldChar w:fldCharType="begin"/>
      </w:r>
      <w:r w:rsidRPr="008413DC">
        <w:instrText xml:space="preserve"> REF _Ref516576004 \h </w:instrText>
      </w:r>
      <w:r w:rsidR="008413DC" w:rsidRPr="008413DC">
        <w:instrText xml:space="preserve"> \* MERGEFORMAT </w:instrText>
      </w:r>
      <w:r w:rsidRPr="008413DC">
        <w:fldChar w:fldCharType="separate"/>
      </w:r>
      <w:r w:rsidR="000333FD">
        <w:t>Figure 3</w:t>
      </w:r>
      <w:r w:rsidRPr="008413DC">
        <w:fldChar w:fldCharType="end"/>
      </w:r>
      <w:r w:rsidRPr="008413DC">
        <w:t xml:space="preserve">). This is likely caused by (1) the extreme </w:t>
      </w:r>
      <w:proofErr w:type="spellStart"/>
      <w:r w:rsidRPr="008413DC">
        <w:t>facies</w:t>
      </w:r>
      <w:proofErr w:type="spellEnd"/>
      <w:r w:rsidRPr="008413DC">
        <w:t xml:space="preserve"> variability in lobe </w:t>
      </w:r>
      <w:r w:rsidR="005A02C7" w:rsidRPr="008413DC">
        <w:t>deposit</w:t>
      </w:r>
      <w:r w:rsidRPr="008413DC">
        <w:t xml:space="preserve">s (e.g., </w:t>
      </w:r>
      <w:proofErr w:type="spellStart"/>
      <w:r w:rsidRPr="008413DC">
        <w:t>Deptuck</w:t>
      </w:r>
      <w:proofErr w:type="spellEnd"/>
      <w:r w:rsidRPr="008413DC">
        <w:t xml:space="preserve"> et al., 2008; </w:t>
      </w:r>
      <w:proofErr w:type="spellStart"/>
      <w:r w:rsidRPr="008413DC">
        <w:t>Croguennec</w:t>
      </w:r>
      <w:proofErr w:type="spellEnd"/>
      <w:r w:rsidRPr="008413DC">
        <w:t xml:space="preserve"> et al., 2017) and (2) differing sediment supply, basin configuration, and tectonic setting of the compiled database (</w:t>
      </w:r>
      <w:r w:rsidRPr="008413DC">
        <w:fldChar w:fldCharType="begin"/>
      </w:r>
      <w:r w:rsidRPr="008413DC">
        <w:instrText xml:space="preserve"> REF _Ref515198343 \h </w:instrText>
      </w:r>
      <w:r w:rsidR="008413DC" w:rsidRPr="008413DC">
        <w:instrText xml:space="preserve"> \* MERGEFORMAT </w:instrText>
      </w:r>
      <w:r w:rsidRPr="008413DC">
        <w:fldChar w:fldCharType="separate"/>
      </w:r>
      <w:r w:rsidR="007623B1">
        <w:t>Table 1</w:t>
      </w:r>
      <w:r w:rsidRPr="008413DC">
        <w:fldChar w:fldCharType="end"/>
      </w:r>
      <w:r w:rsidRPr="008413DC">
        <w:t xml:space="preserve">). </w:t>
      </w:r>
      <w:r w:rsidR="00A13C3D" w:rsidRPr="008413DC">
        <w:t>Lobes also display similar pinch-out frequencies between both lithologies indicating that the mudstones are just as continuous as sandstone beds (</w:t>
      </w:r>
      <w:r w:rsidR="00A13C3D" w:rsidRPr="008413DC">
        <w:fldChar w:fldCharType="begin"/>
      </w:r>
      <w:r w:rsidR="00A13C3D" w:rsidRPr="008413DC">
        <w:instrText xml:space="preserve"> REF _Ref515198608 \h  \* MERGEFORMAT </w:instrText>
      </w:r>
      <w:r w:rsidR="00A13C3D" w:rsidRPr="008413DC">
        <w:fldChar w:fldCharType="separate"/>
      </w:r>
      <w:r w:rsidR="003A03BD">
        <w:t>Figure</w:t>
      </w:r>
      <w:r w:rsidR="00107F45" w:rsidRPr="00107F45">
        <w:t xml:space="preserve"> </w:t>
      </w:r>
      <w:r w:rsidR="00107F45" w:rsidRPr="00107F45">
        <w:rPr>
          <w:noProof/>
        </w:rPr>
        <w:t>4</w:t>
      </w:r>
      <w:r w:rsidR="00A13C3D" w:rsidRPr="008413DC">
        <w:fldChar w:fldCharType="end"/>
      </w:r>
      <w:r w:rsidR="00A13C3D" w:rsidRPr="008413DC">
        <w:t xml:space="preserve">). </w:t>
      </w:r>
    </w:p>
    <w:p w14:paraId="76C4C2E3" w14:textId="5A7EF831" w:rsidR="00396AAA" w:rsidRDefault="00396AAA" w:rsidP="00396AAA">
      <w:pPr>
        <w:spacing w:line="480" w:lineRule="auto"/>
      </w:pPr>
      <w:r w:rsidRPr="008413DC">
        <w:tab/>
      </w:r>
      <w:proofErr w:type="gramStart"/>
      <w:r w:rsidRPr="008413DC">
        <w:t>Basin plains are characterized by very distal areas with very low gradients and long-distance correlations</w:t>
      </w:r>
      <w:proofErr w:type="gramEnd"/>
      <w:r w:rsidRPr="008413DC">
        <w:t xml:space="preserve"> (</w:t>
      </w:r>
      <w:commentRangeStart w:id="86"/>
      <w:r w:rsidRPr="008413DC">
        <w:t xml:space="preserve">Amy and </w:t>
      </w:r>
      <w:proofErr w:type="spellStart"/>
      <w:r w:rsidRPr="008413DC">
        <w:t>Talling</w:t>
      </w:r>
      <w:proofErr w:type="spellEnd"/>
      <w:r w:rsidRPr="008413DC">
        <w:t xml:space="preserve">, 2006; Clare </w:t>
      </w:r>
      <w:r w:rsidR="00776B9A" w:rsidRPr="008413DC">
        <w:t>et al.,</w:t>
      </w:r>
      <w:r w:rsidR="00365402" w:rsidRPr="008413DC">
        <w:t xml:space="preserve"> </w:t>
      </w:r>
      <w:r w:rsidRPr="008413DC">
        <w:t>2014</w:t>
      </w:r>
      <w:commentRangeEnd w:id="86"/>
      <w:r w:rsidR="00BF4A04">
        <w:rPr>
          <w:rStyle w:val="CommentReference"/>
        </w:rPr>
        <w:commentReference w:id="86"/>
      </w:r>
      <w:r w:rsidRPr="008413DC">
        <w:t>). Erosion is rare in basin</w:t>
      </w:r>
      <w:r w:rsidR="002F1811" w:rsidRPr="008413DC">
        <w:t>-</w:t>
      </w:r>
      <w:r w:rsidRPr="008413DC">
        <w:t xml:space="preserve">plain environments due to low shear stress (Weaver et al., 1992). A key difference between basin plain and all other </w:t>
      </w:r>
      <w:r w:rsidR="005A02C7" w:rsidRPr="008413DC">
        <w:t>deposit</w:t>
      </w:r>
      <w:r w:rsidRPr="008413DC">
        <w:t>s is their extremely large correlation distances and low thinning rate values (</w:t>
      </w:r>
      <w:r w:rsidRPr="008413DC">
        <w:fldChar w:fldCharType="begin"/>
      </w:r>
      <w:r w:rsidRPr="008413DC">
        <w:instrText xml:space="preserve"> REF _Ref515198536 \h </w:instrText>
      </w:r>
      <w:r w:rsidR="008413DC" w:rsidRPr="008413DC">
        <w:instrText xml:space="preserve"> \* MERGEFORMAT </w:instrText>
      </w:r>
      <w:r w:rsidRPr="008413DC">
        <w:fldChar w:fldCharType="separate"/>
      </w:r>
      <w:r w:rsidR="000333FD">
        <w:t>Figure 2</w:t>
      </w:r>
      <w:r w:rsidRPr="008413DC">
        <w:fldChar w:fldCharType="end"/>
      </w:r>
      <w:r w:rsidRPr="008413DC">
        <w:t xml:space="preserve"> &amp; </w:t>
      </w:r>
      <w:r w:rsidRPr="008413DC">
        <w:fldChar w:fldCharType="begin"/>
      </w:r>
      <w:r w:rsidRPr="008413DC">
        <w:instrText xml:space="preserve"> REF _Ref516576004 \h </w:instrText>
      </w:r>
      <w:r w:rsidR="008413DC" w:rsidRPr="008413DC">
        <w:instrText xml:space="preserve"> \* MERGEFORMAT </w:instrText>
      </w:r>
      <w:r w:rsidRPr="008413DC">
        <w:fldChar w:fldCharType="separate"/>
      </w:r>
      <w:r w:rsidR="000333FD">
        <w:t>Figure 3</w:t>
      </w:r>
      <w:r w:rsidRPr="008413DC">
        <w:fldChar w:fldCharType="end"/>
      </w:r>
      <w:r w:rsidRPr="008413DC">
        <w:t xml:space="preserve">), which is caused by the complete loss of confinement and low gradients </w:t>
      </w:r>
      <w:r w:rsidRPr="008413DC">
        <w:lastRenderedPageBreak/>
        <w:t xml:space="preserve">allowing full expansion of the flow to evenly cover large areas (Weaver </w:t>
      </w:r>
      <w:r w:rsidR="00776B9A" w:rsidRPr="008413DC">
        <w:t>et al.,</w:t>
      </w:r>
      <w:r w:rsidR="00365402" w:rsidRPr="008413DC">
        <w:t xml:space="preserve"> </w:t>
      </w:r>
      <w:r w:rsidRPr="008413DC">
        <w:t xml:space="preserve">1992; Amy and </w:t>
      </w:r>
      <w:proofErr w:type="spellStart"/>
      <w:r w:rsidRPr="008413DC">
        <w:t>Talling</w:t>
      </w:r>
      <w:proofErr w:type="spellEnd"/>
      <w:r w:rsidR="00365402" w:rsidRPr="008413DC">
        <w:t>,</w:t>
      </w:r>
      <w:r w:rsidRPr="008413DC">
        <w:t xml:space="preserve"> 2006; Sumner </w:t>
      </w:r>
      <w:r w:rsidR="00776B9A" w:rsidRPr="008413DC">
        <w:t>et al.,</w:t>
      </w:r>
      <w:r w:rsidR="00365402" w:rsidRPr="008413DC">
        <w:t xml:space="preserve"> </w:t>
      </w:r>
      <w:r w:rsidRPr="008413DC">
        <w:t xml:space="preserve">2012; Stevenson </w:t>
      </w:r>
      <w:r w:rsidR="00776B9A" w:rsidRPr="008413DC">
        <w:t>et al.,</w:t>
      </w:r>
      <w:r w:rsidR="00365402" w:rsidRPr="008413DC">
        <w:t xml:space="preserve"> </w:t>
      </w:r>
      <w:r w:rsidRPr="008413DC">
        <w:t>2014). Sandstone bed thicknesses in basin plains are similar or thicker than channels, CLTZs and lobes, indicating that only very large flows are depositing sand on the basin plain (</w:t>
      </w:r>
      <w:proofErr w:type="spellStart"/>
      <w:r w:rsidRPr="008413DC">
        <w:t>Jobe</w:t>
      </w:r>
      <w:proofErr w:type="spellEnd"/>
      <w:r w:rsidRPr="008413DC">
        <w:t xml:space="preserve"> et al., 2018). However, net-to-gross is low and </w:t>
      </w:r>
      <w:commentRangeStart w:id="87"/>
      <w:r w:rsidRPr="008413DC">
        <w:t>mudstone beds are thick</w:t>
      </w:r>
      <w:commentRangeEnd w:id="87"/>
      <w:r w:rsidR="00BF4A04">
        <w:rPr>
          <w:rStyle w:val="CommentReference"/>
        </w:rPr>
        <w:commentReference w:id="87"/>
      </w:r>
      <w:r w:rsidRPr="008413DC">
        <w:t>, further supporting the low energy interpretation (</w:t>
      </w:r>
      <w:r w:rsidRPr="008413DC">
        <w:fldChar w:fldCharType="begin"/>
      </w:r>
      <w:r w:rsidRPr="008413DC">
        <w:instrText xml:space="preserve"> REF _Ref515198536 \h </w:instrText>
      </w:r>
      <w:r w:rsidR="008413DC" w:rsidRPr="008413DC">
        <w:instrText xml:space="preserve"> \* MERGEFORMAT </w:instrText>
      </w:r>
      <w:r w:rsidRPr="008413DC">
        <w:fldChar w:fldCharType="separate"/>
      </w:r>
      <w:r w:rsidR="000333FD">
        <w:t>Figure 2</w:t>
      </w:r>
      <w:r w:rsidRPr="008413DC">
        <w:fldChar w:fldCharType="end"/>
      </w:r>
      <w:r w:rsidRPr="008413DC">
        <w:t xml:space="preserve"> &amp; </w:t>
      </w:r>
      <w:r w:rsidRPr="008413DC">
        <w:fldChar w:fldCharType="begin"/>
      </w:r>
      <w:r w:rsidRPr="008413DC">
        <w:instrText xml:space="preserve"> REF _Ref515198615 \h  \* MERGEFORMAT </w:instrText>
      </w:r>
      <w:r w:rsidRPr="008413DC">
        <w:fldChar w:fldCharType="separate"/>
      </w:r>
      <w:r w:rsidR="00107F45" w:rsidRPr="00107F45">
        <w:softHyphen/>
      </w:r>
      <w:r w:rsidR="00107F45" w:rsidRPr="00107F45">
        <w:softHyphen/>
      </w:r>
      <w:r w:rsidR="000333FD">
        <w:t>Figure 5</w:t>
      </w:r>
      <w:r w:rsidRPr="008413DC">
        <w:fldChar w:fldCharType="end"/>
      </w:r>
      <w:r w:rsidRPr="008413DC">
        <w:t xml:space="preserve">). The high proportions of mudstone likely indicate that event frequency of sand-rich flows is low (e.g., Clare et al., 2014; </w:t>
      </w:r>
      <w:proofErr w:type="spellStart"/>
      <w:r w:rsidRPr="008413DC">
        <w:t>Jobe</w:t>
      </w:r>
      <w:proofErr w:type="spellEnd"/>
      <w:r w:rsidRPr="008413DC">
        <w:t xml:space="preserve"> et al., 2018)</w:t>
      </w:r>
      <w:r w:rsidR="002F1811" w:rsidRPr="008413DC">
        <w:t>, leading to thick mud accumulations between sand beds</w:t>
      </w:r>
      <w:r w:rsidRPr="008413DC">
        <w:t xml:space="preserve">. </w:t>
      </w:r>
    </w:p>
    <w:p w14:paraId="1B5293F0" w14:textId="08D11F6F" w:rsidR="006A3B46" w:rsidRPr="008413DC" w:rsidRDefault="006A3B46" w:rsidP="006A3B46">
      <w:pPr>
        <w:pStyle w:val="Heading2"/>
      </w:pPr>
      <w:bookmarkStart w:id="88" w:name="_Toc520114732"/>
      <w:r w:rsidRPr="008413DC">
        <w:t>Lobe Sub-environments and Effective Confinement: Results</w:t>
      </w:r>
      <w:bookmarkEnd w:id="88"/>
    </w:p>
    <w:p w14:paraId="4A021602" w14:textId="28464213" w:rsidR="006A3B46" w:rsidRDefault="006A3B46" w:rsidP="006A3B46">
      <w:pPr>
        <w:spacing w:line="480" w:lineRule="auto"/>
      </w:pPr>
      <w:r w:rsidRPr="008413DC">
        <w:tab/>
        <w:t>Submarine lobe deposits often show the most variability in event bed lateral continuity (</w:t>
      </w:r>
      <w:r w:rsidRPr="008413DC">
        <w:fldChar w:fldCharType="begin"/>
      </w:r>
      <w:r w:rsidRPr="008413DC">
        <w:instrText xml:space="preserve"> REF _Ref515198536 \h  \* MERGEFORMAT </w:instrText>
      </w:r>
      <w:r w:rsidRPr="008413DC">
        <w:fldChar w:fldCharType="separate"/>
      </w:r>
      <w:r w:rsidR="000333FD">
        <w:t>Figure 2</w:t>
      </w:r>
      <w:r w:rsidRPr="008413DC">
        <w:fldChar w:fldCharType="end"/>
      </w:r>
      <w:r w:rsidRPr="008413DC">
        <w:t xml:space="preserve">; </w:t>
      </w:r>
      <w:r w:rsidRPr="008413DC">
        <w:fldChar w:fldCharType="begin"/>
      </w:r>
      <w:r w:rsidRPr="008413DC">
        <w:instrText xml:space="preserve"> REF _Ref516576004 \h  \* MERGEFORMAT </w:instrText>
      </w:r>
      <w:r w:rsidRPr="008413DC">
        <w:fldChar w:fldCharType="separate"/>
      </w:r>
      <w:r w:rsidR="000333FD">
        <w:t>Figure 3</w:t>
      </w:r>
      <w:r w:rsidRPr="008413DC">
        <w:fldChar w:fldCharType="end"/>
      </w:r>
      <w:r w:rsidRPr="008413DC">
        <w:t xml:space="preserve">; </w:t>
      </w:r>
      <w:r w:rsidRPr="008413DC">
        <w:fldChar w:fldCharType="begin"/>
      </w:r>
      <w:r w:rsidRPr="008413DC">
        <w:instrText xml:space="preserve"> REF _Ref515198608 \h  \* MERGEFORMAT </w:instrText>
      </w:r>
      <w:r w:rsidRPr="008413DC">
        <w:fldChar w:fldCharType="separate"/>
      </w:r>
      <w:r w:rsidR="003A03BD">
        <w:t>Figure</w:t>
      </w:r>
      <w:r w:rsidR="00107F45" w:rsidRPr="00107F45">
        <w:t xml:space="preserve"> </w:t>
      </w:r>
      <w:r w:rsidR="00107F45" w:rsidRPr="00107F45">
        <w:rPr>
          <w:noProof/>
        </w:rPr>
        <w:t>4</w:t>
      </w:r>
      <w:r w:rsidRPr="008413DC">
        <w:fldChar w:fldCharType="end"/>
      </w:r>
      <w:r w:rsidRPr="008413DC">
        <w:t>) and net-to-gross (</w:t>
      </w:r>
      <w:r w:rsidRPr="008413DC">
        <w:fldChar w:fldCharType="begin"/>
      </w:r>
      <w:r w:rsidRPr="008413DC">
        <w:instrText xml:space="preserve"> REF _Ref515198615 \h  \* MERGEFORMAT </w:instrText>
      </w:r>
      <w:r w:rsidRPr="008413DC">
        <w:fldChar w:fldCharType="separate"/>
      </w:r>
      <w:r w:rsidR="00107F45" w:rsidRPr="00107F45">
        <w:softHyphen/>
      </w:r>
      <w:r w:rsidR="00107F45" w:rsidRPr="00107F45">
        <w:softHyphen/>
      </w:r>
      <w:r w:rsidR="000333FD">
        <w:t>Figure 5</w:t>
      </w:r>
      <w:r w:rsidRPr="008413DC">
        <w:fldChar w:fldCharType="end"/>
      </w:r>
      <w:r w:rsidRPr="008413DC">
        <w:t xml:space="preserve">). To explore this variability, </w:t>
      </w:r>
      <w:r w:rsidR="00CD7543">
        <w:t>we</w:t>
      </w:r>
      <w:r w:rsidRPr="008413DC">
        <w:t xml:space="preserve"> classified lobe sub-environments to provide</w:t>
      </w:r>
      <w:r w:rsidR="00CD7543">
        <w:t xml:space="preserve"> a more detailed analysis.</w:t>
      </w:r>
      <w:r w:rsidRPr="008413DC">
        <w:t xml:space="preserve"> </w:t>
      </w:r>
      <w:r w:rsidR="00CD7543">
        <w:t>We</w:t>
      </w:r>
      <w:r w:rsidRPr="008413DC">
        <w:t xml:space="preserve"> chose the following sub environments: unconfined proximal, unconfined distal, semi-confined proximal, semi-confined distal, confined proximal and confined distal. Proximal and distal lobe deposits in unconfined settings have similar mudstone bed thicknesses, but proximal lobes have thicker sands compared to their distal counterparts (</w:t>
      </w:r>
      <w:commentRangeStart w:id="89"/>
      <w:r w:rsidRPr="008413DC">
        <w:fldChar w:fldCharType="begin"/>
      </w:r>
      <w:r w:rsidRPr="008413DC">
        <w:instrText xml:space="preserve"> REF _Ref515268952 \h  \* MERGEFORMAT </w:instrText>
      </w:r>
      <w:r w:rsidRPr="008413DC">
        <w:fldChar w:fldCharType="separate"/>
      </w:r>
      <w:r w:rsidR="000333FD">
        <w:t>Figure 7</w:t>
      </w:r>
      <w:r w:rsidRPr="008413DC">
        <w:fldChar w:fldCharType="end"/>
      </w:r>
      <w:commentRangeEnd w:id="89"/>
      <w:r w:rsidR="00BF4A04">
        <w:rPr>
          <w:rStyle w:val="CommentReference"/>
        </w:rPr>
        <w:commentReference w:id="89"/>
      </w:r>
      <w:r w:rsidRPr="008413DC">
        <w:t>). However, unconfined distal lobe deposits display lower thinning rates than unconfined proximal lobes (</w:t>
      </w:r>
      <w:r w:rsidRPr="008413DC">
        <w:fldChar w:fldCharType="begin"/>
      </w:r>
      <w:r w:rsidRPr="008413DC">
        <w:instrText xml:space="preserve"> REF _Ref515268952 \h  \* MERGEFORMAT </w:instrText>
      </w:r>
      <w:r w:rsidRPr="008413DC">
        <w:fldChar w:fldCharType="separate"/>
      </w:r>
      <w:r w:rsidR="000333FD">
        <w:t>Figure 7</w:t>
      </w:r>
      <w:r w:rsidRPr="008413DC">
        <w:fldChar w:fldCharType="end"/>
      </w:r>
      <w:r w:rsidRPr="008413DC">
        <w:t>). The semi-confined setting shows that their proximal deposits have thinner sandstone and mudstone beds but thin at a similar rate when compared to their distal areas (</w:t>
      </w:r>
      <w:r w:rsidRPr="008413DC">
        <w:fldChar w:fldCharType="begin"/>
      </w:r>
      <w:r w:rsidRPr="008413DC">
        <w:instrText xml:space="preserve"> REF _Ref515268952 \h  \* MERGEFORMAT </w:instrText>
      </w:r>
      <w:r w:rsidRPr="008413DC">
        <w:fldChar w:fldCharType="separate"/>
      </w:r>
      <w:r w:rsidR="000333FD">
        <w:t>Figure 7</w:t>
      </w:r>
      <w:r w:rsidRPr="008413DC">
        <w:fldChar w:fldCharType="end"/>
      </w:r>
      <w:r w:rsidRPr="008413DC">
        <w:t>). Lastly, confined proximal lobe deposits display higher sandstone and mudstone thickness but with similar thinning rates compared to confined distal lobe deposits (</w:t>
      </w:r>
      <w:r w:rsidRPr="008413DC">
        <w:fldChar w:fldCharType="begin"/>
      </w:r>
      <w:r w:rsidRPr="008413DC">
        <w:instrText xml:space="preserve"> REF _Ref515268952 \h  \* MERGEFORMAT </w:instrText>
      </w:r>
      <w:r w:rsidRPr="008413DC">
        <w:fldChar w:fldCharType="separate"/>
      </w:r>
      <w:r w:rsidR="000333FD">
        <w:t>Figure 7</w:t>
      </w:r>
      <w:r w:rsidRPr="008413DC">
        <w:fldChar w:fldCharType="end"/>
      </w:r>
      <w:r w:rsidRPr="008413DC">
        <w:t>). Out of all lobe sub-environments, confined proximal lobe deposits display the thickest sandstone and mudstone beds and the lowest thinning rates (</w:t>
      </w:r>
      <w:r w:rsidRPr="008413DC">
        <w:fldChar w:fldCharType="begin"/>
      </w:r>
      <w:r w:rsidRPr="008413DC">
        <w:instrText xml:space="preserve"> REF _Ref515268952 \h  \* MERGEFORMAT </w:instrText>
      </w:r>
      <w:r w:rsidRPr="008413DC">
        <w:fldChar w:fldCharType="separate"/>
      </w:r>
      <w:r w:rsidR="000333FD">
        <w:t>Figure 7</w:t>
      </w:r>
      <w:r w:rsidRPr="008413DC">
        <w:fldChar w:fldCharType="end"/>
      </w:r>
      <w:r w:rsidRPr="008413DC">
        <w:t xml:space="preserve">), similar to many confined Gulf of Mexico </w:t>
      </w:r>
      <w:proofErr w:type="spellStart"/>
      <w:r w:rsidRPr="008413DC">
        <w:t>minibasins</w:t>
      </w:r>
      <w:proofErr w:type="spellEnd"/>
      <w:r w:rsidRPr="008413DC">
        <w:t xml:space="preserve"> (e.g., Prather et al., 2012). </w:t>
      </w:r>
    </w:p>
    <w:p w14:paraId="45EECDEC" w14:textId="4EF9224A" w:rsidR="00080B5E" w:rsidRPr="0002569E" w:rsidRDefault="0002569E" w:rsidP="00617A1E">
      <w:pPr>
        <w:spacing w:line="480" w:lineRule="auto"/>
        <w:ind w:firstLine="720"/>
      </w:pPr>
      <w:r w:rsidRPr="008413DC">
        <w:lastRenderedPageBreak/>
        <w:t>The net-to-gross values for the lobe sub-environments are broadly similar, but important differences exist (</w:t>
      </w:r>
      <w:r w:rsidRPr="008413DC">
        <w:fldChar w:fldCharType="begin"/>
      </w:r>
      <w:r w:rsidRPr="008413DC">
        <w:instrText xml:space="preserve"> REF _Ref515269579 \h  \* MERGEFORMAT </w:instrText>
      </w:r>
      <w:r w:rsidRPr="008413DC">
        <w:fldChar w:fldCharType="separate"/>
      </w:r>
      <w:r w:rsidR="000333FD">
        <w:t>Figure 8</w:t>
      </w:r>
      <w:r w:rsidRPr="008413DC">
        <w:fldChar w:fldCharType="end"/>
      </w:r>
      <w:r w:rsidRPr="008413DC">
        <w:t>). Based on the median values, net-to-gross is lower for the distal settings</w:t>
      </w:r>
      <w:r>
        <w:t xml:space="preserve"> </w:t>
      </w:r>
      <w:r w:rsidR="00396AAA" w:rsidRPr="008413DC">
        <w:t>of unconfined and semi-confined lobes compared to their proximal counterparts (</w:t>
      </w:r>
      <w:r w:rsidR="00396AAA" w:rsidRPr="008413DC">
        <w:fldChar w:fldCharType="begin"/>
      </w:r>
      <w:r w:rsidR="00396AAA" w:rsidRPr="008413DC">
        <w:instrText xml:space="preserve"> REF _Ref515269579 \h </w:instrText>
      </w:r>
      <w:r w:rsidR="008413DC" w:rsidRPr="008413DC">
        <w:instrText xml:space="preserve"> \* MERGEFORMAT </w:instrText>
      </w:r>
      <w:r w:rsidR="00396AAA" w:rsidRPr="008413DC">
        <w:fldChar w:fldCharType="separate"/>
      </w:r>
      <w:r w:rsidR="000333FD">
        <w:t>Figure 8</w:t>
      </w:r>
      <w:r w:rsidR="00396AAA" w:rsidRPr="008413DC">
        <w:fldChar w:fldCharType="end"/>
      </w:r>
      <w:r w:rsidR="00396AAA" w:rsidRPr="008413DC">
        <w:t xml:space="preserve">), validating classic </w:t>
      </w:r>
      <w:proofErr w:type="spellStart"/>
      <w:r w:rsidR="00396AAA" w:rsidRPr="008413DC">
        <w:t>facies</w:t>
      </w:r>
      <w:proofErr w:type="spellEnd"/>
      <w:r w:rsidR="00396AAA" w:rsidRPr="008413DC">
        <w:t xml:space="preserve"> models for lobes (e.g., </w:t>
      </w:r>
      <w:proofErr w:type="spellStart"/>
      <w:r w:rsidR="00396AAA" w:rsidRPr="008413DC">
        <w:t>Normark</w:t>
      </w:r>
      <w:proofErr w:type="spellEnd"/>
      <w:r w:rsidR="00396AAA" w:rsidRPr="008413DC">
        <w:t xml:space="preserve">, 1978; </w:t>
      </w:r>
      <w:proofErr w:type="spellStart"/>
      <w:r w:rsidR="00396AAA" w:rsidRPr="008413DC">
        <w:t>Deptuck</w:t>
      </w:r>
      <w:proofErr w:type="spellEnd"/>
      <w:r w:rsidR="00396AAA" w:rsidRPr="008413DC">
        <w:t xml:space="preserve"> et al., 2008; </w:t>
      </w:r>
      <w:proofErr w:type="spellStart"/>
      <w:r w:rsidR="00396AAA" w:rsidRPr="008413DC">
        <w:t>Prélat</w:t>
      </w:r>
      <w:proofErr w:type="spellEnd"/>
      <w:r w:rsidR="00396AAA" w:rsidRPr="008413DC">
        <w:t xml:space="preserve"> et al., 2009). However, confined lobes show the opposite trend, with proximal confined lobe deposits showing a range of net-to-gross values, but distal confined lobe deposits showing high net-to-gross values (</w:t>
      </w:r>
      <w:r w:rsidR="00396AAA" w:rsidRPr="008413DC">
        <w:fldChar w:fldCharType="begin"/>
      </w:r>
      <w:r w:rsidR="00396AAA" w:rsidRPr="008413DC">
        <w:instrText xml:space="preserve"> REF _Ref515269579 \h </w:instrText>
      </w:r>
      <w:r w:rsidR="008413DC" w:rsidRPr="008413DC">
        <w:instrText xml:space="preserve"> \* MERGEFORMAT </w:instrText>
      </w:r>
      <w:r w:rsidR="00396AAA" w:rsidRPr="008413DC">
        <w:fldChar w:fldCharType="separate"/>
      </w:r>
      <w:r w:rsidR="000333FD">
        <w:t>Figure 8</w:t>
      </w:r>
      <w:r w:rsidR="00396AAA" w:rsidRPr="008413DC">
        <w:fldChar w:fldCharType="end"/>
      </w:r>
      <w:r w:rsidR="00396AAA" w:rsidRPr="008413DC">
        <w:t xml:space="preserve">). Whereas these trends in net-to-gross are interesting and validate previous models, </w:t>
      </w:r>
      <w:r w:rsidR="00CD7543">
        <w:t>we</w:t>
      </w:r>
      <w:r w:rsidR="00396AAA" w:rsidRPr="008413DC">
        <w:t xml:space="preserve"> urge caution in relying solely on these distributions, as they are likely incomplete due to small sample sizes (in particular for unconfined proximal/distal and confined proximal).</w:t>
      </w:r>
      <w:r w:rsidR="00396AAA" w:rsidRPr="008413DC">
        <w:rPr>
          <w:rFonts w:cs="Times New Roman"/>
          <w:noProof/>
        </w:rPr>
        <w:t xml:space="preserve"> </w:t>
      </w:r>
    </w:p>
    <w:p w14:paraId="1493DF7F" w14:textId="2E5BE281" w:rsidR="006A3B46" w:rsidRPr="008413DC" w:rsidRDefault="006A3B46" w:rsidP="006A3B46">
      <w:pPr>
        <w:pStyle w:val="Heading2"/>
      </w:pPr>
      <w:bookmarkStart w:id="90" w:name="_Toc520114733"/>
      <w:r w:rsidRPr="008413DC">
        <w:t>Lobe Sub-environments and Effective Confinement: Analysis</w:t>
      </w:r>
      <w:bookmarkEnd w:id="90"/>
    </w:p>
    <w:p w14:paraId="2330720B" w14:textId="2A619D9C" w:rsidR="006A3B46" w:rsidRPr="0002569E" w:rsidRDefault="006A3B46" w:rsidP="0002569E">
      <w:pPr>
        <w:spacing w:line="480" w:lineRule="auto"/>
        <w:ind w:firstLine="360"/>
      </w:pPr>
      <w:r w:rsidRPr="008413DC">
        <w:t xml:space="preserve">Confined and unconfined lobe deposits have very different </w:t>
      </w:r>
      <w:proofErr w:type="spellStart"/>
      <w:r w:rsidRPr="008413DC">
        <w:t>planform</w:t>
      </w:r>
      <w:proofErr w:type="spellEnd"/>
      <w:r w:rsidRPr="008413DC">
        <w:t xml:space="preserve"> shapes (</w:t>
      </w:r>
      <w:proofErr w:type="spellStart"/>
      <w:r w:rsidRPr="008413DC">
        <w:t>Prélat</w:t>
      </w:r>
      <w:proofErr w:type="spellEnd"/>
      <w:r w:rsidRPr="008413DC">
        <w:t xml:space="preserve"> et al., 2010; </w:t>
      </w:r>
      <w:proofErr w:type="spellStart"/>
      <w:r w:rsidRPr="008413DC">
        <w:t>Pettinga</w:t>
      </w:r>
      <w:proofErr w:type="spellEnd"/>
      <w:r w:rsidRPr="008413DC">
        <w:t xml:space="preserve"> et al., in review) and sandstone/mudstone bed thickness distributions (Marini et al.,</w:t>
      </w:r>
      <w:r w:rsidR="00CD7543">
        <w:t xml:space="preserve"> </w:t>
      </w:r>
      <w:r w:rsidRPr="008413DC">
        <w:t>2015). An unconfined lobe was defined as an incoming flow that had no lateral or distal topographic barriers, which allows for the flow to fully expand and for the mud fraction to be transported to the most distal reaches of the lobe regardless of basin shape or size (</w:t>
      </w:r>
      <w:proofErr w:type="spellStart"/>
      <w:r w:rsidRPr="008413DC">
        <w:t>Damuth</w:t>
      </w:r>
      <w:proofErr w:type="spellEnd"/>
      <w:r w:rsidRPr="008413DC">
        <w:t xml:space="preserve"> and Flood, 1983; Picot et al., 2016). In contrast, </w:t>
      </w:r>
      <w:proofErr w:type="spellStart"/>
      <w:r w:rsidRPr="008413DC">
        <w:t>semiconfined</w:t>
      </w:r>
      <w:proofErr w:type="spellEnd"/>
      <w:r w:rsidRPr="008413DC">
        <w:t xml:space="preserve"> and confined lobes have differing spatial distributions of sandstone and mudstone due to the presence of topographic barriers (e.g., Prather et al., 1998). A </w:t>
      </w:r>
      <w:proofErr w:type="spellStart"/>
      <w:r w:rsidRPr="008413DC">
        <w:t>semiconfined</w:t>
      </w:r>
      <w:proofErr w:type="spellEnd"/>
      <w:r w:rsidRPr="008413DC">
        <w:t xml:space="preserve"> system would allow for the mud fraction of the flow to bypass, but the sand to be deposited or bypassed (Prather et al., 1998; </w:t>
      </w:r>
      <w:proofErr w:type="spellStart"/>
      <w:r w:rsidRPr="008413DC">
        <w:t>Jobe</w:t>
      </w:r>
      <w:proofErr w:type="spellEnd"/>
      <w:r w:rsidRPr="008413DC">
        <w:t xml:space="preserve"> et al., 2017). On the other hand, a fully confined system has flows that cannot fully expand within the basin and would prevent the sand and mud fractions from exiting the basin (Prather et al., 1998; Lamb et al., 2006; </w:t>
      </w:r>
      <w:proofErr w:type="spellStart"/>
      <w:r w:rsidRPr="008413DC">
        <w:t>Pirmez</w:t>
      </w:r>
      <w:proofErr w:type="spellEnd"/>
      <w:r w:rsidRPr="008413DC">
        <w:t xml:space="preserve"> et al., 2012; Prather et al., 2012; Sylvester et al., 2015). </w:t>
      </w:r>
    </w:p>
    <w:p w14:paraId="1B0BBA99" w14:textId="3B246CA4" w:rsidR="00396AAA" w:rsidRPr="008413DC" w:rsidRDefault="00396AAA" w:rsidP="00617A1E">
      <w:pPr>
        <w:spacing w:line="480" w:lineRule="auto"/>
        <w:ind w:firstLine="360"/>
      </w:pPr>
      <w:r w:rsidRPr="008413DC">
        <w:lastRenderedPageBreak/>
        <w:t xml:space="preserve">The data confirm that confined lobes have thicker sandstone and mudstone beds and lower net-to-gross values as compared to unconfined and </w:t>
      </w:r>
      <w:proofErr w:type="spellStart"/>
      <w:r w:rsidRPr="008413DC">
        <w:t>semiconfined</w:t>
      </w:r>
      <w:proofErr w:type="spellEnd"/>
      <w:r w:rsidRPr="008413DC">
        <w:t xml:space="preserve"> lobes (</w:t>
      </w:r>
      <w:r w:rsidRPr="008413DC">
        <w:fldChar w:fldCharType="begin"/>
      </w:r>
      <w:r w:rsidRPr="008413DC">
        <w:instrText xml:space="preserve"> REF _Ref515268952 \h </w:instrText>
      </w:r>
      <w:r w:rsidR="008413DC" w:rsidRPr="008413DC">
        <w:instrText xml:space="preserve"> \* MERGEFORMAT </w:instrText>
      </w:r>
      <w:r w:rsidRPr="008413DC">
        <w:fldChar w:fldCharType="separate"/>
      </w:r>
      <w:r w:rsidR="000333FD">
        <w:t>Figure 7</w:t>
      </w:r>
      <w:r w:rsidRPr="008413DC">
        <w:fldChar w:fldCharType="end"/>
      </w:r>
      <w:r w:rsidRPr="008413DC">
        <w:t xml:space="preserve">; </w:t>
      </w:r>
      <w:r w:rsidRPr="008413DC">
        <w:fldChar w:fldCharType="begin"/>
      </w:r>
      <w:r w:rsidRPr="008413DC">
        <w:instrText xml:space="preserve"> REF _Ref515269579 \h </w:instrText>
      </w:r>
      <w:r w:rsidR="008413DC" w:rsidRPr="008413DC">
        <w:instrText xml:space="preserve"> \* MERGEFORMAT </w:instrText>
      </w:r>
      <w:r w:rsidRPr="008413DC">
        <w:fldChar w:fldCharType="separate"/>
      </w:r>
      <w:r w:rsidR="000333FD">
        <w:t>Figure 8</w:t>
      </w:r>
      <w:r w:rsidRPr="008413DC">
        <w:fldChar w:fldCharType="end"/>
      </w:r>
      <w:r w:rsidRPr="008413DC">
        <w:t xml:space="preserve">). The plots also show that </w:t>
      </w:r>
      <w:commentRangeStart w:id="91"/>
      <w:r w:rsidRPr="008413DC">
        <w:t>the distal portion of all confinement ratings thins at a lower rate, indicating a more tabular geometry</w:t>
      </w:r>
      <w:commentRangeEnd w:id="91"/>
      <w:r w:rsidR="007328F9">
        <w:rPr>
          <w:rStyle w:val="CommentReference"/>
        </w:rPr>
        <w:commentReference w:id="91"/>
      </w:r>
      <w:r w:rsidRPr="008413DC">
        <w:t xml:space="preserve">. </w:t>
      </w:r>
      <w:commentRangeStart w:id="92"/>
      <w:r w:rsidRPr="008413DC">
        <w:t xml:space="preserve">This result is due to the decreasing energy and shear stress in the more distal reaches of lobe environments </w:t>
      </w:r>
      <w:r w:rsidR="00B52ED4" w:rsidRPr="008413DC">
        <w:t xml:space="preserve">or the degree of effective confinement is quite low </w:t>
      </w:r>
      <w:commentRangeEnd w:id="92"/>
      <w:r w:rsidR="007328F9">
        <w:rPr>
          <w:rStyle w:val="CommentReference"/>
        </w:rPr>
        <w:commentReference w:id="92"/>
      </w:r>
      <w:r w:rsidRPr="008413DC">
        <w:t>(</w:t>
      </w:r>
      <w:r w:rsidRPr="008413DC">
        <w:fldChar w:fldCharType="begin"/>
      </w:r>
      <w:r w:rsidRPr="008413DC">
        <w:instrText xml:space="preserve"> REF _Ref516576004 \h </w:instrText>
      </w:r>
      <w:r w:rsidR="008413DC" w:rsidRPr="008413DC">
        <w:instrText xml:space="preserve"> \* MERGEFORMAT </w:instrText>
      </w:r>
      <w:r w:rsidRPr="008413DC">
        <w:fldChar w:fldCharType="separate"/>
      </w:r>
      <w:r w:rsidR="000333FD">
        <w:t>Figure 3</w:t>
      </w:r>
      <w:r w:rsidRPr="008413DC">
        <w:fldChar w:fldCharType="end"/>
      </w:r>
      <w:r w:rsidRPr="008413DC">
        <w:t>). However, if the distal pinch-out is documented, there should be higher thinning rates there</w:t>
      </w:r>
      <w:r w:rsidR="002F1811" w:rsidRPr="008413DC">
        <w:t xml:space="preserve"> (</w:t>
      </w:r>
      <w:r w:rsidRPr="008413DC">
        <w:t>but just at that point</w:t>
      </w:r>
      <w:r w:rsidR="002F1811" w:rsidRPr="008413DC">
        <w:t>)</w:t>
      </w:r>
      <w:r w:rsidRPr="008413DC">
        <w:t xml:space="preserve">, and this likely does not affect bulk statistics. Both sandstone and mudstone bed thickness decrease from confined to unconfined to </w:t>
      </w:r>
      <w:proofErr w:type="spellStart"/>
      <w:r w:rsidRPr="008413DC">
        <w:t>semiconfined</w:t>
      </w:r>
      <w:proofErr w:type="spellEnd"/>
      <w:r w:rsidRPr="008413DC">
        <w:t xml:space="preserve"> lobes (</w:t>
      </w:r>
      <w:r w:rsidRPr="008413DC">
        <w:fldChar w:fldCharType="begin"/>
      </w:r>
      <w:r w:rsidRPr="008413DC">
        <w:instrText xml:space="preserve"> REF _Ref515268952 \h </w:instrText>
      </w:r>
      <w:r w:rsidR="008413DC" w:rsidRPr="008413DC">
        <w:instrText xml:space="preserve"> \* MERGEFORMAT </w:instrText>
      </w:r>
      <w:r w:rsidRPr="008413DC">
        <w:fldChar w:fldCharType="separate"/>
      </w:r>
      <w:r w:rsidR="000333FD">
        <w:t>Figure 7</w:t>
      </w:r>
      <w:r w:rsidRPr="008413DC">
        <w:fldChar w:fldCharType="end"/>
      </w:r>
      <w:r w:rsidRPr="008413DC">
        <w:t xml:space="preserve">). This relationship is expected for confined to </w:t>
      </w:r>
      <w:proofErr w:type="gramStart"/>
      <w:r w:rsidRPr="008413DC">
        <w:t>unconfined</w:t>
      </w:r>
      <w:proofErr w:type="gramEnd"/>
      <w:r w:rsidRPr="008413DC">
        <w:t xml:space="preserve"> and confined to </w:t>
      </w:r>
      <w:proofErr w:type="spellStart"/>
      <w:r w:rsidRPr="008413DC">
        <w:t>semiconfined</w:t>
      </w:r>
      <w:proofErr w:type="spellEnd"/>
      <w:r w:rsidRPr="008413DC">
        <w:t xml:space="preserve"> as the flow within a confined system is unable to laterally expand, creating an overall thicker characteristic bed (</w:t>
      </w:r>
      <w:proofErr w:type="spellStart"/>
      <w:r w:rsidRPr="008413DC">
        <w:t>Prélat</w:t>
      </w:r>
      <w:proofErr w:type="spellEnd"/>
      <w:r w:rsidRPr="008413DC">
        <w:t xml:space="preserve"> et al., 2010; Marini </w:t>
      </w:r>
      <w:r w:rsidR="00776B9A" w:rsidRPr="008413DC">
        <w:t>et al.,</w:t>
      </w:r>
      <w:r w:rsidR="00201792" w:rsidRPr="008413DC">
        <w:t xml:space="preserve"> </w:t>
      </w:r>
      <w:r w:rsidRPr="008413DC">
        <w:t xml:space="preserve">2015; 2016). </w:t>
      </w:r>
      <w:r w:rsidR="002F1811" w:rsidRPr="008413DC">
        <w:t>However, the</w:t>
      </w:r>
      <w:r w:rsidR="0099014E" w:rsidRPr="008413DC">
        <w:t xml:space="preserve"> </w:t>
      </w:r>
      <w:r w:rsidR="00073F5D" w:rsidRPr="008413DC">
        <w:t xml:space="preserve">lower </w:t>
      </w:r>
      <w:r w:rsidR="0099014E" w:rsidRPr="008413DC">
        <w:t>bed thickness result</w:t>
      </w:r>
      <w:r w:rsidR="00073F5D" w:rsidRPr="008413DC">
        <w:t>s</w:t>
      </w:r>
      <w:r w:rsidR="0099014E" w:rsidRPr="008413DC">
        <w:t xml:space="preserve"> for</w:t>
      </w:r>
      <w:r w:rsidR="00073F5D" w:rsidRPr="008413DC">
        <w:t xml:space="preserve"> proximal </w:t>
      </w:r>
      <w:r w:rsidR="0099014E" w:rsidRPr="008413DC">
        <w:t xml:space="preserve">semi-confined </w:t>
      </w:r>
      <w:r w:rsidR="00073F5D" w:rsidRPr="008413DC">
        <w:t>compared to</w:t>
      </w:r>
      <w:r w:rsidR="0099014E" w:rsidRPr="008413DC">
        <w:t xml:space="preserve"> </w:t>
      </w:r>
      <w:r w:rsidR="00073F5D" w:rsidRPr="008413DC">
        <w:t>proximal-</w:t>
      </w:r>
      <w:r w:rsidR="0099014E" w:rsidRPr="008413DC">
        <w:t>unconfined lobe deposits</w:t>
      </w:r>
      <w:r w:rsidR="00073F5D" w:rsidRPr="008413DC">
        <w:t xml:space="preserve"> </w:t>
      </w:r>
      <w:r w:rsidR="002F1811" w:rsidRPr="008413DC">
        <w:t xml:space="preserve">is counterintuitive, and may </w:t>
      </w:r>
      <w:r w:rsidRPr="008413DC">
        <w:t xml:space="preserve">represent the higher degree of bypass for the proximal portion of </w:t>
      </w:r>
      <w:proofErr w:type="spellStart"/>
      <w:r w:rsidRPr="008413DC">
        <w:t>semiconfined</w:t>
      </w:r>
      <w:proofErr w:type="spellEnd"/>
      <w:r w:rsidRPr="008413DC">
        <w:t xml:space="preserve"> lobe deposits</w:t>
      </w:r>
      <w:r w:rsidR="002F1811" w:rsidRPr="008413DC">
        <w:t>,</w:t>
      </w:r>
      <w:r w:rsidRPr="008413DC">
        <w:t xml:space="preserve"> creating a lower characteristic bed thickness (</w:t>
      </w:r>
      <w:r w:rsidRPr="008413DC">
        <w:fldChar w:fldCharType="begin"/>
      </w:r>
      <w:r w:rsidRPr="008413DC">
        <w:instrText xml:space="preserve"> REF _Ref515268952 \h </w:instrText>
      </w:r>
      <w:r w:rsidR="008413DC" w:rsidRPr="008413DC">
        <w:instrText xml:space="preserve"> \* MERGEFORMAT </w:instrText>
      </w:r>
      <w:r w:rsidRPr="008413DC">
        <w:fldChar w:fldCharType="separate"/>
      </w:r>
      <w:r w:rsidR="000333FD">
        <w:t>Figure 7</w:t>
      </w:r>
      <w:r w:rsidRPr="008413DC">
        <w:fldChar w:fldCharType="end"/>
      </w:r>
      <w:r w:rsidRPr="008413DC">
        <w:t xml:space="preserve">) (Prather et al., 1998; </w:t>
      </w:r>
      <w:proofErr w:type="spellStart"/>
      <w:r w:rsidR="00201792" w:rsidRPr="008413DC">
        <w:t>Jobe</w:t>
      </w:r>
      <w:proofErr w:type="spellEnd"/>
      <w:r w:rsidR="00201792" w:rsidRPr="008413DC">
        <w:t xml:space="preserve"> et al.,</w:t>
      </w:r>
      <w:r w:rsidRPr="008413DC">
        <w:t xml:space="preserve"> 2017). The </w:t>
      </w:r>
      <w:r w:rsidR="005A02C7" w:rsidRPr="008413DC">
        <w:t>deposit</w:t>
      </w:r>
      <w:r w:rsidRPr="008413DC">
        <w:t>s have comparable distal bed thicknesses due to similar mechanisms of deposition (decreasing energy and shear stress) (</w:t>
      </w:r>
      <w:r w:rsidRPr="008413DC">
        <w:fldChar w:fldCharType="begin"/>
      </w:r>
      <w:r w:rsidRPr="008413DC">
        <w:instrText xml:space="preserve"> REF _Ref515268952 \h </w:instrText>
      </w:r>
      <w:r w:rsidR="008413DC" w:rsidRPr="008413DC">
        <w:instrText xml:space="preserve"> \* MERGEFORMAT </w:instrText>
      </w:r>
      <w:r w:rsidRPr="008413DC">
        <w:fldChar w:fldCharType="separate"/>
      </w:r>
      <w:r w:rsidR="000333FD">
        <w:t>Figure 7</w:t>
      </w:r>
      <w:r w:rsidRPr="008413DC">
        <w:fldChar w:fldCharType="end"/>
      </w:r>
      <w:r w:rsidRPr="008413DC">
        <w:t>) (</w:t>
      </w:r>
      <w:proofErr w:type="spellStart"/>
      <w:r w:rsidRPr="008413DC">
        <w:t>Mutti</w:t>
      </w:r>
      <w:proofErr w:type="spellEnd"/>
      <w:r w:rsidRPr="008413DC">
        <w:t xml:space="preserve"> and </w:t>
      </w:r>
      <w:proofErr w:type="spellStart"/>
      <w:r w:rsidRPr="008413DC">
        <w:t>Normark</w:t>
      </w:r>
      <w:proofErr w:type="spellEnd"/>
      <w:r w:rsidRPr="008413DC">
        <w:t>, 1987).</w:t>
      </w:r>
    </w:p>
    <w:p w14:paraId="293CF3CF" w14:textId="5DAE3FCD" w:rsidR="00402329" w:rsidRPr="008413DC" w:rsidRDefault="00396AAA" w:rsidP="00742111">
      <w:pPr>
        <w:spacing w:line="480" w:lineRule="auto"/>
        <w:ind w:firstLine="360"/>
        <w:rPr>
          <w:rFonts w:asciiTheme="majorHAnsi" w:eastAsiaTheme="majorEastAsia" w:hAnsiTheme="majorHAnsi" w:cstheme="majorBidi"/>
          <w:b/>
          <w:bCs/>
          <w:sz w:val="28"/>
          <w:szCs w:val="28"/>
        </w:rPr>
      </w:pPr>
      <w:r w:rsidRPr="008413DC">
        <w:t xml:space="preserve">Depositional models </w:t>
      </w:r>
      <w:r w:rsidR="00073F5D" w:rsidRPr="008413DC">
        <w:t xml:space="preserve">and outcrop studies for submarine lobe deposition </w:t>
      </w:r>
      <w:r w:rsidRPr="008413DC">
        <w:t>generally</w:t>
      </w:r>
      <w:r w:rsidR="00073F5D" w:rsidRPr="008413DC">
        <w:t xml:space="preserve"> display a</w:t>
      </w:r>
      <w:r w:rsidRPr="008413DC">
        <w:t xml:space="preserve"> decreasing sand content, amalgamation, and bed thickness from axis to margin/fringe (Walker &amp; </w:t>
      </w:r>
      <w:proofErr w:type="spellStart"/>
      <w:r w:rsidRPr="008413DC">
        <w:t>Mutti</w:t>
      </w:r>
      <w:proofErr w:type="spellEnd"/>
      <w:r w:rsidR="00073F5D" w:rsidRPr="008413DC">
        <w:t>,</w:t>
      </w:r>
      <w:r w:rsidRPr="008413DC">
        <w:t xml:space="preserve"> 1973; Ricci-</w:t>
      </w:r>
      <w:proofErr w:type="spellStart"/>
      <w:r w:rsidRPr="008413DC">
        <w:t>Lucchi</w:t>
      </w:r>
      <w:proofErr w:type="spellEnd"/>
      <w:r w:rsidR="00073F5D" w:rsidRPr="008413DC">
        <w:t>,</w:t>
      </w:r>
      <w:r w:rsidRPr="008413DC">
        <w:t xml:space="preserve"> 1975; </w:t>
      </w:r>
      <w:proofErr w:type="spellStart"/>
      <w:r w:rsidRPr="008413DC">
        <w:t>Shanmugam</w:t>
      </w:r>
      <w:proofErr w:type="spellEnd"/>
      <w:r w:rsidRPr="008413DC">
        <w:t xml:space="preserve"> &amp; </w:t>
      </w:r>
      <w:proofErr w:type="spellStart"/>
      <w:r w:rsidRPr="008413DC">
        <w:t>Moiola</w:t>
      </w:r>
      <w:proofErr w:type="spellEnd"/>
      <w:r w:rsidR="00073F5D" w:rsidRPr="008413DC">
        <w:t>,</w:t>
      </w:r>
      <w:r w:rsidRPr="008413DC">
        <w:t xml:space="preserve"> 1988; Sullivan </w:t>
      </w:r>
      <w:r w:rsidR="00776B9A" w:rsidRPr="008413DC">
        <w:t>et al.,</w:t>
      </w:r>
      <w:r w:rsidR="00073F5D" w:rsidRPr="008413DC">
        <w:t xml:space="preserve"> </w:t>
      </w:r>
      <w:r w:rsidRPr="008413DC">
        <w:t xml:space="preserve">2000; </w:t>
      </w:r>
      <w:proofErr w:type="spellStart"/>
      <w:r w:rsidRPr="008413DC">
        <w:t>Deptuck</w:t>
      </w:r>
      <w:proofErr w:type="spellEnd"/>
      <w:r w:rsidRPr="008413DC">
        <w:t xml:space="preserve"> </w:t>
      </w:r>
      <w:r w:rsidR="00776B9A" w:rsidRPr="008413DC">
        <w:t>et al.,</w:t>
      </w:r>
      <w:r w:rsidR="00073F5D" w:rsidRPr="008413DC">
        <w:t xml:space="preserve"> </w:t>
      </w:r>
      <w:r w:rsidRPr="008413DC">
        <w:t xml:space="preserve">2008; </w:t>
      </w:r>
      <w:proofErr w:type="spellStart"/>
      <w:r w:rsidRPr="008413DC">
        <w:t>Jegou</w:t>
      </w:r>
      <w:proofErr w:type="spellEnd"/>
      <w:r w:rsidRPr="008413DC">
        <w:t xml:space="preserve"> </w:t>
      </w:r>
      <w:r w:rsidR="00776B9A" w:rsidRPr="008413DC">
        <w:t>et al.,</w:t>
      </w:r>
      <w:r w:rsidR="00073F5D" w:rsidRPr="008413DC">
        <w:t xml:space="preserve"> </w:t>
      </w:r>
      <w:r w:rsidRPr="008413DC">
        <w:t>2008</w:t>
      </w:r>
      <w:r w:rsidR="00073F5D" w:rsidRPr="008413DC">
        <w:t xml:space="preserve">; </w:t>
      </w:r>
      <w:proofErr w:type="spellStart"/>
      <w:r w:rsidR="00073F5D" w:rsidRPr="008413DC">
        <w:t>Prelat</w:t>
      </w:r>
      <w:proofErr w:type="spellEnd"/>
      <w:r w:rsidR="00073F5D" w:rsidRPr="008413DC">
        <w:t xml:space="preserve"> et al., 2009; </w:t>
      </w:r>
      <w:proofErr w:type="spellStart"/>
      <w:r w:rsidR="00073F5D" w:rsidRPr="008413DC">
        <w:t>Groenenberg</w:t>
      </w:r>
      <w:proofErr w:type="spellEnd"/>
      <w:r w:rsidR="00073F5D" w:rsidRPr="008413DC">
        <w:t xml:space="preserve"> et al., 2010; Etienne et al., 2012; </w:t>
      </w:r>
      <w:proofErr w:type="spellStart"/>
      <w:r w:rsidR="00073F5D" w:rsidRPr="008413DC">
        <w:t>Spychala</w:t>
      </w:r>
      <w:proofErr w:type="spellEnd"/>
      <w:r w:rsidR="00073F5D" w:rsidRPr="008413DC">
        <w:t xml:space="preserve"> et al., 2015; </w:t>
      </w:r>
      <w:proofErr w:type="spellStart"/>
      <w:r w:rsidR="00073F5D" w:rsidRPr="008413DC">
        <w:t>Fonnesu</w:t>
      </w:r>
      <w:proofErr w:type="spellEnd"/>
      <w:r w:rsidR="00073F5D" w:rsidRPr="008413DC">
        <w:t xml:space="preserve"> et al., 201</w:t>
      </w:r>
      <w:ins w:id="93" w:author="Marco Patacci" w:date="2018-08-03T14:30:00Z">
        <w:r w:rsidR="007328F9">
          <w:t>8</w:t>
        </w:r>
      </w:ins>
      <w:del w:id="94" w:author="Marco Patacci" w:date="2018-08-03T14:30:00Z">
        <w:r w:rsidR="00073F5D" w:rsidRPr="008413DC" w:rsidDel="007328F9">
          <w:delText>7</w:delText>
        </w:r>
      </w:del>
      <w:r w:rsidRPr="008413DC">
        <w:t xml:space="preserve">). </w:t>
      </w:r>
      <w:commentRangeStart w:id="95"/>
      <w:r w:rsidRPr="008413DC">
        <w:t xml:space="preserve">My results </w:t>
      </w:r>
      <w:commentRangeEnd w:id="95"/>
      <w:r w:rsidR="007328F9">
        <w:rPr>
          <w:rStyle w:val="CommentReference"/>
        </w:rPr>
        <w:commentReference w:id="95"/>
      </w:r>
      <w:r w:rsidRPr="008413DC">
        <w:t xml:space="preserve">confirm that sandstone bed thickness decreases and mudstone content increases from proximal to distal for unconfined and confined </w:t>
      </w:r>
      <w:r w:rsidRPr="008413DC">
        <w:lastRenderedPageBreak/>
        <w:t>lobes (</w:t>
      </w:r>
      <w:r w:rsidRPr="008413DC">
        <w:fldChar w:fldCharType="begin"/>
      </w:r>
      <w:r w:rsidRPr="008413DC">
        <w:instrText xml:space="preserve"> REF _Ref515268952 \h </w:instrText>
      </w:r>
      <w:r w:rsidR="008413DC" w:rsidRPr="008413DC">
        <w:instrText xml:space="preserve"> \* MERGEFORMAT </w:instrText>
      </w:r>
      <w:r w:rsidRPr="008413DC">
        <w:fldChar w:fldCharType="separate"/>
      </w:r>
      <w:r w:rsidR="000333FD">
        <w:t>Figure 7</w:t>
      </w:r>
      <w:r w:rsidRPr="008413DC">
        <w:fldChar w:fldCharType="end"/>
      </w:r>
      <w:r w:rsidRPr="008413DC">
        <w:t xml:space="preserve">). However, </w:t>
      </w:r>
      <w:proofErr w:type="spellStart"/>
      <w:r w:rsidRPr="008413DC">
        <w:t>semiconfined</w:t>
      </w:r>
      <w:proofErr w:type="spellEnd"/>
      <w:r w:rsidRPr="008413DC">
        <w:t xml:space="preserve"> lobes display thicker sandstones and mudstones with an increasing mud proportion within their distal reaches possibly indicating a higher degree of bypass in the proximal location (</w:t>
      </w:r>
      <w:r w:rsidRPr="008413DC">
        <w:fldChar w:fldCharType="begin"/>
      </w:r>
      <w:r w:rsidRPr="008413DC">
        <w:instrText xml:space="preserve"> REF _Ref515268952 \h </w:instrText>
      </w:r>
      <w:r w:rsidR="008413DC" w:rsidRPr="008413DC">
        <w:instrText xml:space="preserve"> \* MERGEFORMAT </w:instrText>
      </w:r>
      <w:r w:rsidRPr="008413DC">
        <w:fldChar w:fldCharType="separate"/>
      </w:r>
      <w:r w:rsidR="000333FD">
        <w:t>Figure 7</w:t>
      </w:r>
      <w:r w:rsidRPr="008413DC">
        <w:fldChar w:fldCharType="end"/>
      </w:r>
      <w:r w:rsidRPr="008413DC">
        <w:t xml:space="preserve">). While these relationships could differ due to a number of basin specific parameters (e.g. basin geometry, grain size distribution, degree of confinement/bypass) or a sampling bias in </w:t>
      </w:r>
      <w:r w:rsidR="00414F56" w:rsidRPr="008413DC">
        <w:t xml:space="preserve">the </w:t>
      </w:r>
      <w:r w:rsidRPr="008413DC">
        <w:t>data collection</w:t>
      </w:r>
      <w:r w:rsidR="00414F56" w:rsidRPr="008413DC">
        <w:t xml:space="preserve"> or that the original interpretations are not objectively done</w:t>
      </w:r>
      <w:r w:rsidRPr="008413DC">
        <w:t xml:space="preserve">, </w:t>
      </w:r>
      <w:commentRangeStart w:id="96"/>
      <w:r w:rsidRPr="008413DC">
        <w:t xml:space="preserve">my data </w:t>
      </w:r>
      <w:commentRangeEnd w:id="96"/>
      <w:r w:rsidR="007328F9">
        <w:rPr>
          <w:rStyle w:val="CommentReference"/>
        </w:rPr>
        <w:commentReference w:id="96"/>
      </w:r>
      <w:r w:rsidRPr="008413DC">
        <w:t xml:space="preserve">confirm these depositional models and provides important quantitative constraints on event bed parameters. However, the results for </w:t>
      </w:r>
      <w:proofErr w:type="spellStart"/>
      <w:r w:rsidRPr="008413DC">
        <w:t>semiconfined</w:t>
      </w:r>
      <w:proofErr w:type="spellEnd"/>
      <w:r w:rsidRPr="008413DC">
        <w:t xml:space="preserve"> lobes indicate that the degree of lobe confinement and subenvironment is not easily interpretable at the outcrop scale unless there is direct spatial evidence (</w:t>
      </w:r>
      <w:proofErr w:type="spellStart"/>
      <w:r w:rsidRPr="008413DC">
        <w:t>Prélat</w:t>
      </w:r>
      <w:proofErr w:type="spellEnd"/>
      <w:r w:rsidRPr="008413DC">
        <w:t xml:space="preserve"> and Hodgson 2013; Marini et al.</w:t>
      </w:r>
      <w:r w:rsidR="00CD7543">
        <w:t xml:space="preserve">, </w:t>
      </w:r>
      <w:r w:rsidRPr="008413DC">
        <w:t xml:space="preserve">2015). </w:t>
      </w:r>
    </w:p>
    <w:p w14:paraId="06CAA240" w14:textId="77777777" w:rsidR="00742111" w:rsidRDefault="00742111">
      <w:pPr>
        <w:rPr>
          <w:rFonts w:eastAsiaTheme="majorEastAsia" w:cstheme="majorBidi"/>
          <w:bCs/>
          <w:caps/>
          <w:szCs w:val="28"/>
        </w:rPr>
      </w:pPr>
      <w:r>
        <w:br w:type="page"/>
      </w:r>
    </w:p>
    <w:p w14:paraId="06686971" w14:textId="6A25CE61" w:rsidR="00396AAA" w:rsidRPr="008413DC" w:rsidRDefault="00396AAA">
      <w:pPr>
        <w:pStyle w:val="Heading1"/>
      </w:pPr>
      <w:bookmarkStart w:id="97" w:name="_Toc520114734"/>
      <w:r w:rsidRPr="008413DC">
        <w:lastRenderedPageBreak/>
        <w:t>Application to the Point Loma Formation</w:t>
      </w:r>
      <w:bookmarkEnd w:id="97"/>
    </w:p>
    <w:p w14:paraId="221BAEDE" w14:textId="6DEC292E" w:rsidR="0099014E" w:rsidRPr="008413DC" w:rsidRDefault="0099014E" w:rsidP="0099014E">
      <w:pPr>
        <w:spacing w:line="480" w:lineRule="auto"/>
        <w:ind w:firstLine="720"/>
        <w:rPr>
          <w:rStyle w:val="Heading1Char"/>
          <w:rFonts w:asciiTheme="minorHAnsi" w:eastAsiaTheme="minorHAnsi" w:hAnsiTheme="minorHAnsi" w:cstheme="minorBidi"/>
          <w:b w:val="0"/>
          <w:bCs w:val="0"/>
          <w:sz w:val="22"/>
          <w:szCs w:val="22"/>
        </w:rPr>
      </w:pPr>
      <w:r w:rsidRPr="008413DC">
        <w:t xml:space="preserve">To apply the results and </w:t>
      </w:r>
      <w:proofErr w:type="spellStart"/>
      <w:r w:rsidRPr="008413DC">
        <w:t>learnings</w:t>
      </w:r>
      <w:proofErr w:type="spellEnd"/>
      <w:r w:rsidRPr="008413DC">
        <w:t xml:space="preserve"> from the compilation study above, the submarine lobe strata of the Upper Cretaceous Point Loma Formation at Cabrillo National Monument near San Diego, California were selected as it has great exposure and some ambiguity in the interpreted depositional environment.</w:t>
      </w:r>
    </w:p>
    <w:p w14:paraId="5FB5F298" w14:textId="5B9D1FD1" w:rsidR="00396AAA" w:rsidRPr="008413DC" w:rsidRDefault="00396AAA" w:rsidP="008413DC">
      <w:pPr>
        <w:pStyle w:val="Heading2"/>
        <w:rPr>
          <w:rStyle w:val="Heading1Char"/>
          <w:bCs/>
          <w:caps/>
          <w:szCs w:val="26"/>
        </w:rPr>
      </w:pPr>
      <w:bookmarkStart w:id="98" w:name="_Toc520114735"/>
      <w:r w:rsidRPr="008413DC">
        <w:rPr>
          <w:rStyle w:val="Heading1Char"/>
          <w:bCs/>
          <w:caps/>
          <w:szCs w:val="26"/>
        </w:rPr>
        <w:t>Geologic Background</w:t>
      </w:r>
      <w:bookmarkEnd w:id="98"/>
    </w:p>
    <w:p w14:paraId="616EA6BB" w14:textId="7585D247" w:rsidR="00A802BE" w:rsidRPr="008413DC" w:rsidRDefault="00396AAA" w:rsidP="00A802BE">
      <w:pPr>
        <w:pStyle w:val="ListParagraph"/>
        <w:spacing w:line="480" w:lineRule="auto"/>
        <w:ind w:left="0" w:firstLine="360"/>
      </w:pPr>
      <w:r w:rsidRPr="008413DC">
        <w:t>During the Late Cretaceous, the Rosario Group (</w:t>
      </w:r>
      <w:r w:rsidRPr="008413DC">
        <w:fldChar w:fldCharType="begin"/>
      </w:r>
      <w:r w:rsidRPr="008413DC">
        <w:instrText xml:space="preserve"> REF _Ref515198118 \h  \* MERGEFORMAT </w:instrText>
      </w:r>
      <w:r w:rsidRPr="008413DC">
        <w:fldChar w:fldCharType="separate"/>
      </w:r>
      <w:r w:rsidR="000333FD">
        <w:t>Figure 9</w:t>
      </w:r>
      <w:r w:rsidRPr="008413DC">
        <w:fldChar w:fldCharType="end"/>
      </w:r>
      <w:r w:rsidRPr="008413DC">
        <w:t xml:space="preserve">A) was deposited in a </w:t>
      </w:r>
      <w:proofErr w:type="spellStart"/>
      <w:r w:rsidRPr="008413DC">
        <w:t>forearc</w:t>
      </w:r>
      <w:proofErr w:type="spellEnd"/>
      <w:r w:rsidRPr="008413DC">
        <w:t xml:space="preserve"> basin </w:t>
      </w:r>
      <w:del w:id="99" w:author="Marco Patacci" w:date="2018-08-03T14:48:00Z">
        <w:r w:rsidRPr="008413DC" w:rsidDel="00F15418">
          <w:delText xml:space="preserve">setting </w:delText>
        </w:r>
      </w:del>
      <w:r w:rsidRPr="008413DC">
        <w:t xml:space="preserve">caused by </w:t>
      </w:r>
      <w:proofErr w:type="spellStart"/>
      <w:r w:rsidRPr="008413DC">
        <w:t>subduction</w:t>
      </w:r>
      <w:proofErr w:type="spellEnd"/>
      <w:r w:rsidRPr="008413DC">
        <w:t xml:space="preserve"> of the </w:t>
      </w:r>
      <w:proofErr w:type="spellStart"/>
      <w:r w:rsidRPr="008413DC">
        <w:t>Farallon</w:t>
      </w:r>
      <w:proofErr w:type="spellEnd"/>
      <w:r w:rsidRPr="008413DC">
        <w:t xml:space="preserve"> plate beneath the North America plate (Atwater, 1970). Conversion of Southern California to a strike-slip setting has resulted in extensive Cenozoic strike-slip deformation (</w:t>
      </w:r>
      <w:r w:rsidRPr="008413DC">
        <w:fldChar w:fldCharType="begin"/>
      </w:r>
      <w:r w:rsidRPr="008413DC">
        <w:instrText xml:space="preserve"> REF _Ref515198118 \h </w:instrText>
      </w:r>
      <w:r w:rsidR="008413DC" w:rsidRPr="008413DC">
        <w:instrText xml:space="preserve"> \* MERGEFORMAT </w:instrText>
      </w:r>
      <w:r w:rsidRPr="008413DC">
        <w:fldChar w:fldCharType="separate"/>
      </w:r>
      <w:r w:rsidR="000333FD">
        <w:t>Figure 9</w:t>
      </w:r>
      <w:r w:rsidRPr="008413DC">
        <w:fldChar w:fldCharType="end"/>
      </w:r>
      <w:r w:rsidRPr="008413DC">
        <w:t>B). The Rosario Group is intermittently exposed as coastal outcrops along southern California and Baja California’s eastern coast (</w:t>
      </w:r>
      <w:proofErr w:type="spellStart"/>
      <w:r w:rsidRPr="008413DC">
        <w:t>Popenoe</w:t>
      </w:r>
      <w:proofErr w:type="spellEnd"/>
      <w:r w:rsidRPr="008413DC">
        <w:t xml:space="preserve"> 1973; Morris </w:t>
      </w:r>
      <w:r w:rsidR="00776B9A" w:rsidRPr="008413DC">
        <w:t>et al.,</w:t>
      </w:r>
      <w:r w:rsidR="00CD7543">
        <w:t xml:space="preserve"> </w:t>
      </w:r>
      <w:r w:rsidRPr="008413DC">
        <w:t>1989; Morris and Busby-</w:t>
      </w:r>
      <w:proofErr w:type="spellStart"/>
      <w:r w:rsidRPr="008413DC">
        <w:t>Spera</w:t>
      </w:r>
      <w:proofErr w:type="spellEnd"/>
      <w:r w:rsidRPr="008413DC">
        <w:t>, 1990).</w:t>
      </w:r>
      <w:r w:rsidR="00A802BE" w:rsidRPr="008413DC">
        <w:t xml:space="preserve"> </w:t>
      </w:r>
    </w:p>
    <w:p w14:paraId="4CEF1C22" w14:textId="5D852C54" w:rsidR="00396AAA" w:rsidRPr="008413DC" w:rsidRDefault="00396AAA" w:rsidP="00A802BE">
      <w:pPr>
        <w:pStyle w:val="ListParagraph"/>
        <w:spacing w:line="480" w:lineRule="auto"/>
        <w:ind w:left="0" w:firstLine="360"/>
      </w:pPr>
      <w:r w:rsidRPr="008413DC">
        <w:t xml:space="preserve">At the base of the Rosario Group is the </w:t>
      </w:r>
      <w:proofErr w:type="spellStart"/>
      <w:r w:rsidRPr="008413DC">
        <w:t>nonmarine</w:t>
      </w:r>
      <w:proofErr w:type="spellEnd"/>
      <w:r w:rsidRPr="008413DC">
        <w:t xml:space="preserve">, conglomeratic </w:t>
      </w:r>
      <w:proofErr w:type="spellStart"/>
      <w:r w:rsidRPr="008413DC">
        <w:t>Lusardi</w:t>
      </w:r>
      <w:proofErr w:type="spellEnd"/>
      <w:r w:rsidRPr="008413DC">
        <w:t xml:space="preserve"> Formation (</w:t>
      </w:r>
      <w:r w:rsidRPr="008413DC">
        <w:fldChar w:fldCharType="begin"/>
      </w:r>
      <w:r w:rsidRPr="008413DC">
        <w:instrText xml:space="preserve"> REF _Ref515198118 \h  \* MERGEFORMAT </w:instrText>
      </w:r>
      <w:r w:rsidRPr="008413DC">
        <w:fldChar w:fldCharType="separate"/>
      </w:r>
      <w:r w:rsidR="000333FD">
        <w:t>Figure 9</w:t>
      </w:r>
      <w:r w:rsidRPr="008413DC">
        <w:fldChar w:fldCharType="end"/>
      </w:r>
      <w:r w:rsidRPr="008413DC">
        <w:t xml:space="preserve">A), which is exposed north of San Diego and </w:t>
      </w:r>
      <w:proofErr w:type="spellStart"/>
      <w:r w:rsidRPr="008413DC">
        <w:t>onlaps</w:t>
      </w:r>
      <w:proofErr w:type="spellEnd"/>
      <w:r w:rsidRPr="008413DC">
        <w:t xml:space="preserve"> the pre-</w:t>
      </w:r>
      <w:proofErr w:type="spellStart"/>
      <w:r w:rsidRPr="008413DC">
        <w:t>Turonian</w:t>
      </w:r>
      <w:proofErr w:type="spellEnd"/>
      <w:r w:rsidRPr="008413DC">
        <w:t xml:space="preserve"> Santiago Peak Formation (Nordstrom 1970; Peterson 1970; </w:t>
      </w:r>
      <w:proofErr w:type="spellStart"/>
      <w:r w:rsidRPr="008413DC">
        <w:t>Nilsen</w:t>
      </w:r>
      <w:proofErr w:type="spellEnd"/>
      <w:r w:rsidRPr="008413DC">
        <w:t xml:space="preserve"> and Abbott 1981). The Point Loma Formation, which </w:t>
      </w:r>
      <w:proofErr w:type="spellStart"/>
      <w:r w:rsidRPr="008413DC">
        <w:t>unconformably</w:t>
      </w:r>
      <w:proofErr w:type="spellEnd"/>
      <w:r w:rsidRPr="008413DC">
        <w:t xml:space="preserve"> overlies the </w:t>
      </w:r>
      <w:proofErr w:type="spellStart"/>
      <w:r w:rsidRPr="008413DC">
        <w:t>Lusardi</w:t>
      </w:r>
      <w:proofErr w:type="spellEnd"/>
      <w:r w:rsidRPr="008413DC">
        <w:t xml:space="preserve"> Formation, is interpreted as submarine lobe deposits and slope to basin-floor mudstones (</w:t>
      </w:r>
      <w:commentRangeStart w:id="100"/>
      <w:r w:rsidRPr="008413DC">
        <w:fldChar w:fldCharType="begin"/>
      </w:r>
      <w:r w:rsidRPr="008413DC">
        <w:instrText xml:space="preserve"> REF _Ref515198118 \h  \* MERGEFORMAT </w:instrText>
      </w:r>
      <w:r w:rsidRPr="008413DC">
        <w:fldChar w:fldCharType="separate"/>
      </w:r>
      <w:r w:rsidR="000333FD">
        <w:t>Figure 9</w:t>
      </w:r>
      <w:r w:rsidRPr="008413DC">
        <w:fldChar w:fldCharType="end"/>
      </w:r>
      <w:commentRangeEnd w:id="100"/>
      <w:r w:rsidR="00F4284F">
        <w:rPr>
          <w:rStyle w:val="CommentReference"/>
        </w:rPr>
        <w:commentReference w:id="100"/>
      </w:r>
      <w:r w:rsidRPr="008413DC">
        <w:t>) (</w:t>
      </w:r>
      <w:proofErr w:type="spellStart"/>
      <w:r w:rsidRPr="008413DC">
        <w:t>Nilsen</w:t>
      </w:r>
      <w:proofErr w:type="spellEnd"/>
      <w:r w:rsidRPr="008413DC">
        <w:t xml:space="preserve"> and Abbott 1981). Overlying the Point Loma Formation, sandstones and conglomerates of the Cabrillo Formation have been interpreted as coarse-grained inner to middle submarine fan deposits (</w:t>
      </w:r>
      <w:r w:rsidRPr="008413DC">
        <w:fldChar w:fldCharType="begin"/>
      </w:r>
      <w:r w:rsidRPr="008413DC">
        <w:instrText xml:space="preserve"> REF _Ref515198118 \h  \* MERGEFORMAT </w:instrText>
      </w:r>
      <w:r w:rsidRPr="008413DC">
        <w:fldChar w:fldCharType="separate"/>
      </w:r>
      <w:r w:rsidR="000333FD">
        <w:t>Figure 9</w:t>
      </w:r>
      <w:r w:rsidRPr="008413DC">
        <w:fldChar w:fldCharType="end"/>
      </w:r>
      <w:r w:rsidRPr="008413DC">
        <w:t>) (</w:t>
      </w:r>
      <w:proofErr w:type="spellStart"/>
      <w:r w:rsidRPr="008413DC">
        <w:t>Nilsen</w:t>
      </w:r>
      <w:proofErr w:type="spellEnd"/>
      <w:r w:rsidRPr="008413DC">
        <w:t xml:space="preserve"> and Abbott 1981), and are likely conglomeratic submarine channel deposits (cf. </w:t>
      </w:r>
      <w:proofErr w:type="spellStart"/>
      <w:r w:rsidRPr="008413DC">
        <w:t>Jobe</w:t>
      </w:r>
      <w:proofErr w:type="spellEnd"/>
      <w:r w:rsidRPr="008413DC">
        <w:t xml:space="preserve"> et al., 2010). Eocene sandstones and conglomerates above the Cabrillo Formation are marked by an erosional unconformity at the base and grade from shallow-marine into a submarine-canyon complex (</w:t>
      </w:r>
      <w:r w:rsidRPr="008413DC">
        <w:fldChar w:fldCharType="begin"/>
      </w:r>
      <w:r w:rsidRPr="008413DC">
        <w:instrText xml:space="preserve"> REF _Ref515198118 \h  \* MERGEFORMAT </w:instrText>
      </w:r>
      <w:r w:rsidRPr="008413DC">
        <w:fldChar w:fldCharType="separate"/>
      </w:r>
      <w:r w:rsidR="000333FD">
        <w:t>Figure 9</w:t>
      </w:r>
      <w:r w:rsidRPr="008413DC">
        <w:fldChar w:fldCharType="end"/>
      </w:r>
      <w:r w:rsidRPr="008413DC">
        <w:t xml:space="preserve">) (Kennedy 1975; May </w:t>
      </w:r>
      <w:r w:rsidR="00776B9A" w:rsidRPr="008413DC">
        <w:t>et al.,</w:t>
      </w:r>
      <w:r w:rsidR="00CD7543">
        <w:t xml:space="preserve"> </w:t>
      </w:r>
      <w:r w:rsidRPr="008413DC">
        <w:t xml:space="preserve">1991, May &amp; </w:t>
      </w:r>
      <w:proofErr w:type="spellStart"/>
      <w:r w:rsidRPr="008413DC">
        <w:t>Warme</w:t>
      </w:r>
      <w:proofErr w:type="spellEnd"/>
      <w:r w:rsidRPr="008413DC">
        <w:t xml:space="preserve"> 1991). The Eocene formations are exposed northward of </w:t>
      </w:r>
      <w:r w:rsidRPr="008413DC">
        <w:lastRenderedPageBreak/>
        <w:t>the La Jolla peninsula and have been extensively studied (</w:t>
      </w:r>
      <w:r w:rsidRPr="008413DC">
        <w:fldChar w:fldCharType="begin"/>
      </w:r>
      <w:r w:rsidRPr="008413DC">
        <w:instrText xml:space="preserve"> REF _Ref515198118 \h  \* MERGEFORMAT </w:instrText>
      </w:r>
      <w:r w:rsidRPr="008413DC">
        <w:fldChar w:fldCharType="separate"/>
      </w:r>
      <w:r w:rsidR="000333FD">
        <w:t>Figure 9</w:t>
      </w:r>
      <w:r w:rsidRPr="008413DC">
        <w:fldChar w:fldCharType="end"/>
      </w:r>
      <w:r w:rsidRPr="008413DC">
        <w:t xml:space="preserve">) (Peterson 1970; Kennedy &amp; Moore 1971; Kennedy 1975; May </w:t>
      </w:r>
      <w:r w:rsidR="00776B9A" w:rsidRPr="008413DC">
        <w:t>et al.</w:t>
      </w:r>
      <w:proofErr w:type="gramStart"/>
      <w:r w:rsidR="00776B9A" w:rsidRPr="008413DC">
        <w:t>,</w:t>
      </w:r>
      <w:r w:rsidRPr="008413DC">
        <w:t>1991</w:t>
      </w:r>
      <w:proofErr w:type="gramEnd"/>
      <w:r w:rsidRPr="008413DC">
        <w:t xml:space="preserve">; May &amp; </w:t>
      </w:r>
      <w:proofErr w:type="spellStart"/>
      <w:r w:rsidRPr="008413DC">
        <w:t>Warme</w:t>
      </w:r>
      <w:proofErr w:type="spellEnd"/>
      <w:r w:rsidRPr="008413DC">
        <w:t xml:space="preserve"> 1991; May &amp; </w:t>
      </w:r>
      <w:proofErr w:type="spellStart"/>
      <w:r w:rsidRPr="008413DC">
        <w:t>Warme</w:t>
      </w:r>
      <w:proofErr w:type="spellEnd"/>
      <w:r w:rsidRPr="008413DC">
        <w:t xml:space="preserve"> 2007; </w:t>
      </w:r>
      <w:proofErr w:type="spellStart"/>
      <w:r w:rsidRPr="008413DC">
        <w:t>Stright</w:t>
      </w:r>
      <w:proofErr w:type="spellEnd"/>
      <w:r w:rsidRPr="008413DC">
        <w:t xml:space="preserve"> </w:t>
      </w:r>
      <w:r w:rsidR="00776B9A" w:rsidRPr="008413DC">
        <w:t>et al.,</w:t>
      </w:r>
      <w:r w:rsidRPr="008413DC">
        <w:t>2014; Ono 2017).</w:t>
      </w:r>
    </w:p>
    <w:p w14:paraId="0C1716B4" w14:textId="13892C6C" w:rsidR="00396AAA" w:rsidRPr="008413DC" w:rsidRDefault="00396AAA" w:rsidP="00396AAA">
      <w:pPr>
        <w:pStyle w:val="ListParagraph"/>
        <w:spacing w:line="480" w:lineRule="auto"/>
        <w:ind w:left="0" w:firstLine="360"/>
      </w:pPr>
      <w:r w:rsidRPr="008413DC">
        <w:t xml:space="preserve">During the </w:t>
      </w:r>
      <w:proofErr w:type="spellStart"/>
      <w:r w:rsidRPr="008413DC">
        <w:t>Campanian-Maastrichtian</w:t>
      </w:r>
      <w:proofErr w:type="spellEnd"/>
      <w:r w:rsidRPr="008413DC">
        <w:t xml:space="preserve"> periods (84-66 Ma), the Point Loma Formation was deposited in a deep-marine </w:t>
      </w:r>
      <w:proofErr w:type="spellStart"/>
      <w:r w:rsidRPr="008413DC">
        <w:t>forearc</w:t>
      </w:r>
      <w:proofErr w:type="spellEnd"/>
      <w:r w:rsidRPr="008413DC">
        <w:t xml:space="preserve"> basin</w:t>
      </w:r>
      <w:del w:id="101" w:author="Marco Patacci" w:date="2018-08-03T14:50:00Z">
        <w:r w:rsidRPr="008413DC" w:rsidDel="00F15418">
          <w:delText xml:space="preserve"> setting</w:delText>
        </w:r>
      </w:del>
      <w:r w:rsidRPr="008413DC">
        <w:t>, likely with relatively steep slope gradients (</w:t>
      </w:r>
      <w:proofErr w:type="spellStart"/>
      <w:r w:rsidRPr="008413DC">
        <w:t>Nilsen</w:t>
      </w:r>
      <w:proofErr w:type="spellEnd"/>
      <w:r w:rsidRPr="008413DC">
        <w:t xml:space="preserve"> and Abbott 1981). It was sourced from the Peninsular Ranges from the east and </w:t>
      </w:r>
      <w:proofErr w:type="spellStart"/>
      <w:r w:rsidRPr="008413DC">
        <w:t>paleoflow</w:t>
      </w:r>
      <w:proofErr w:type="spellEnd"/>
      <w:r w:rsidRPr="008413DC">
        <w:t xml:space="preserve"> measurements indicate a west-northwest transport direction (</w:t>
      </w:r>
      <w:proofErr w:type="spellStart"/>
      <w:r w:rsidRPr="008413DC">
        <w:t>Girty</w:t>
      </w:r>
      <w:proofErr w:type="spellEnd"/>
      <w:r w:rsidRPr="008413DC">
        <w:t xml:space="preserve">, 1987; </w:t>
      </w:r>
      <w:proofErr w:type="spellStart"/>
      <w:r w:rsidRPr="008413DC">
        <w:t>Nilsen</w:t>
      </w:r>
      <w:proofErr w:type="spellEnd"/>
      <w:r w:rsidRPr="008413DC">
        <w:t xml:space="preserve"> and Abbott, 1981; Fleming 2010). The Point Loma Formation experienced ~550 km of translation </w:t>
      </w:r>
      <w:del w:id="102" w:author="Marco Patacci" w:date="2018-08-03T14:51:00Z">
        <w:r w:rsidRPr="008413DC" w:rsidDel="00F15418">
          <w:delText>(~ 550 km)</w:delText>
        </w:r>
      </w:del>
      <w:r w:rsidRPr="008413DC">
        <w:t xml:space="preserve"> and ~40 degrees of rotation, similar to its source, the Cretaceous Peninsular Ranges batholith (Marshall and </w:t>
      </w:r>
      <w:proofErr w:type="spellStart"/>
      <w:r w:rsidRPr="008413DC">
        <w:t>McNaboe</w:t>
      </w:r>
      <w:proofErr w:type="spellEnd"/>
      <w:r w:rsidRPr="008413DC">
        <w:t xml:space="preserve">, 1984). However, the Point Loma Formation is exposed west of the Pleistocene right-lateral strike-slip Rose Canyon Fault zone, which has an unknown displacement (Moore and Kennedy, 1971; Kennedy, 1975). </w:t>
      </w:r>
    </w:p>
    <w:p w14:paraId="6CCE9C67" w14:textId="038DD4C5" w:rsidR="00396AAA" w:rsidRPr="008413DC" w:rsidRDefault="00396AAA" w:rsidP="00396AAA">
      <w:pPr>
        <w:pStyle w:val="ListParagraph"/>
        <w:spacing w:line="480" w:lineRule="auto"/>
        <w:ind w:left="0" w:firstLine="360"/>
      </w:pPr>
      <w:r w:rsidRPr="008413DC">
        <w:t>The Point Loma Formation is divided into three units: Unit 1 is a shallow marine sandstone, Unit 2 is dominated by slope mudstones and thin-bedded submarine fan deposits, and Unit 3 is dominantly thick-bedded submarine fan and channel deposits (</w:t>
      </w:r>
      <w:r w:rsidRPr="008413DC">
        <w:fldChar w:fldCharType="begin"/>
      </w:r>
      <w:r w:rsidRPr="008413DC">
        <w:instrText xml:space="preserve"> REF _Ref515198118 \h  \* MERGEFORMAT </w:instrText>
      </w:r>
      <w:r w:rsidRPr="008413DC">
        <w:fldChar w:fldCharType="separate"/>
      </w:r>
      <w:r w:rsidR="000333FD">
        <w:t>Figure 9</w:t>
      </w:r>
      <w:r w:rsidRPr="008413DC">
        <w:fldChar w:fldCharType="end"/>
      </w:r>
      <w:r w:rsidRPr="008413DC">
        <w:t>A) (</w:t>
      </w:r>
      <w:proofErr w:type="spellStart"/>
      <w:r w:rsidRPr="008413DC">
        <w:t>Sliter</w:t>
      </w:r>
      <w:proofErr w:type="spellEnd"/>
      <w:r w:rsidRPr="008413DC">
        <w:t xml:space="preserve">, 1979; </w:t>
      </w:r>
      <w:proofErr w:type="spellStart"/>
      <w:r w:rsidRPr="008413DC">
        <w:t>Nilsen</w:t>
      </w:r>
      <w:proofErr w:type="spellEnd"/>
      <w:r w:rsidRPr="008413DC">
        <w:t xml:space="preserve"> and Abbott, 1981; Yeo, 1982). Using </w:t>
      </w:r>
      <w:proofErr w:type="spellStart"/>
      <w:r w:rsidRPr="008413DC">
        <w:t>foraminiferal</w:t>
      </w:r>
      <w:proofErr w:type="spellEnd"/>
      <w:r w:rsidRPr="008413DC">
        <w:t xml:space="preserve"> faunal assemblages, the outer-fan sandstone deposits of Unit 2 are interpreted to have a </w:t>
      </w:r>
      <w:proofErr w:type="spellStart"/>
      <w:r w:rsidRPr="008413DC">
        <w:t>paleobathymetric</w:t>
      </w:r>
      <w:proofErr w:type="spellEnd"/>
      <w:r w:rsidRPr="008413DC">
        <w:t xml:space="preserve"> depth of 850-1000 m whereas the middle fan sandstone deposits of Unit 3 are interpreted to have </w:t>
      </w:r>
      <w:proofErr w:type="spellStart"/>
      <w:r w:rsidRPr="008413DC">
        <w:t>paleobathymetric</w:t>
      </w:r>
      <w:proofErr w:type="spellEnd"/>
      <w:r w:rsidRPr="008413DC">
        <w:t xml:space="preserve"> depths of 600-700 m (</w:t>
      </w:r>
      <w:r w:rsidRPr="008413DC">
        <w:fldChar w:fldCharType="begin"/>
      </w:r>
      <w:r w:rsidRPr="008413DC">
        <w:instrText xml:space="preserve"> REF _Ref515198118 \h  \* MERGEFORMAT </w:instrText>
      </w:r>
      <w:r w:rsidRPr="008413DC">
        <w:fldChar w:fldCharType="separate"/>
      </w:r>
      <w:r w:rsidR="000333FD">
        <w:t>Figure 9</w:t>
      </w:r>
      <w:r w:rsidRPr="008413DC">
        <w:fldChar w:fldCharType="end"/>
      </w:r>
      <w:r w:rsidRPr="008413DC">
        <w:t>) (</w:t>
      </w:r>
      <w:proofErr w:type="spellStart"/>
      <w:r w:rsidRPr="008413DC">
        <w:t>Sliter</w:t>
      </w:r>
      <w:proofErr w:type="spellEnd"/>
      <w:r w:rsidRPr="008413DC">
        <w:t xml:space="preserve">, 1979; 1984; </w:t>
      </w:r>
      <w:proofErr w:type="spellStart"/>
      <w:r w:rsidRPr="008413DC">
        <w:t>Nilsen</w:t>
      </w:r>
      <w:proofErr w:type="spellEnd"/>
      <w:r w:rsidRPr="008413DC">
        <w:t xml:space="preserve"> and Abbott, 1981). Within Units 2 and 3, Fleming (2010) documents four lobe complexes that </w:t>
      </w:r>
      <w:proofErr w:type="spellStart"/>
      <w:r w:rsidRPr="008413DC">
        <w:t>compensationally</w:t>
      </w:r>
      <w:proofErr w:type="spellEnd"/>
      <w:r w:rsidRPr="008413DC">
        <w:t xml:space="preserve"> stack and display a systematic proximal-to-distal decrease in thickness in vertically amalgamated sandstone ratio, net-to-gross, and erosion. Within a single lobe element that lies within complex two of Fleming (2010), Stammer (2014) documented in an axis-to-margin transect an increase in mud content, organic </w:t>
      </w:r>
      <w:r w:rsidRPr="008413DC">
        <w:lastRenderedPageBreak/>
        <w:t xml:space="preserve">matter and mud </w:t>
      </w:r>
      <w:proofErr w:type="spellStart"/>
      <w:r w:rsidRPr="008413DC">
        <w:t>clasts</w:t>
      </w:r>
      <w:proofErr w:type="spellEnd"/>
      <w:r w:rsidRPr="008413DC">
        <w:t xml:space="preserve"> with mineralogical increases in K-feldspar, plagioclase, and </w:t>
      </w:r>
      <w:proofErr w:type="spellStart"/>
      <w:r w:rsidRPr="008413DC">
        <w:t>biotite</w:t>
      </w:r>
      <w:proofErr w:type="spellEnd"/>
      <w:r w:rsidRPr="008413DC">
        <w:t>. This work highlighted the transition from axis-to-margin in sediment transport mechanisms, style of deposition, and hydrodynamic fractionation (Stammer, 2014).</w:t>
      </w:r>
      <w:r w:rsidRPr="008413DC">
        <w:rPr>
          <w:rFonts w:cs="Times New Roman"/>
          <w:noProof/>
        </w:rPr>
        <w:t xml:space="preserve"> </w:t>
      </w:r>
    </w:p>
    <w:p w14:paraId="4D531148" w14:textId="5F12A177" w:rsidR="00396AAA" w:rsidRDefault="00F135FE" w:rsidP="00396AAA">
      <w:pPr>
        <w:pStyle w:val="ListParagraph"/>
        <w:spacing w:line="480" w:lineRule="auto"/>
        <w:ind w:left="0" w:firstLine="360"/>
      </w:pPr>
      <w:r w:rsidRPr="008413DC">
        <w:t>T</w:t>
      </w:r>
      <w:r w:rsidR="00396AAA" w:rsidRPr="008413DC">
        <w:t xml:space="preserve">he deposits of the Point Loma Formation </w:t>
      </w:r>
      <w:del w:id="103" w:author="Marco Patacci" w:date="2018-08-03T14:53:00Z">
        <w:r w:rsidR="00396AAA" w:rsidRPr="008413DC" w:rsidDel="00F15418">
          <w:delText>with</w:delText>
        </w:r>
      </w:del>
      <w:r w:rsidR="00396AAA" w:rsidRPr="008413DC">
        <w:t>in the Cabrillo National Monument (</w:t>
      </w:r>
      <w:r w:rsidR="00396AAA" w:rsidRPr="008413DC">
        <w:fldChar w:fldCharType="begin"/>
      </w:r>
      <w:r w:rsidR="00396AAA" w:rsidRPr="008413DC">
        <w:instrText xml:space="preserve"> REF _Ref515198118 \h  \* MERGEFORMAT </w:instrText>
      </w:r>
      <w:r w:rsidR="00396AAA" w:rsidRPr="008413DC">
        <w:fldChar w:fldCharType="separate"/>
      </w:r>
      <w:r w:rsidR="000333FD">
        <w:t>Figure 9</w:t>
      </w:r>
      <w:r w:rsidR="00396AAA" w:rsidRPr="008413DC">
        <w:fldChar w:fldCharType="end"/>
      </w:r>
      <w:r w:rsidR="00396AAA" w:rsidRPr="008413DC">
        <w:t>B)</w:t>
      </w:r>
      <w:r w:rsidRPr="008413DC">
        <w:t xml:space="preserve"> are the focus of this portion of the study and are contained within</w:t>
      </w:r>
      <w:r w:rsidR="00396AAA" w:rsidRPr="008413DC">
        <w:t xml:space="preserve"> Unit 2 of </w:t>
      </w:r>
      <w:proofErr w:type="spellStart"/>
      <w:r w:rsidR="00396AAA" w:rsidRPr="008413DC">
        <w:t>Nilsen</w:t>
      </w:r>
      <w:proofErr w:type="spellEnd"/>
      <w:r w:rsidR="00396AAA" w:rsidRPr="008413DC">
        <w:t xml:space="preserve"> and Abbott 1981 and Lobe Complex 3 of Fleming (2010). Seacliff exposures contain thin (&lt;20 cm), laterally extensive, </w:t>
      </w:r>
      <w:proofErr w:type="spellStart"/>
      <w:r w:rsidR="00396AAA" w:rsidRPr="008413DC">
        <w:t>interbedded</w:t>
      </w:r>
      <w:proofErr w:type="spellEnd"/>
      <w:r w:rsidR="00396AAA" w:rsidRPr="008413DC">
        <w:t xml:space="preserve"> sandstone- and siltstones with a modal </w:t>
      </w:r>
      <w:proofErr w:type="spellStart"/>
      <w:r w:rsidR="00396AAA" w:rsidRPr="008413DC">
        <w:t>paleocurrent</w:t>
      </w:r>
      <w:proofErr w:type="spellEnd"/>
      <w:r w:rsidR="00396AAA" w:rsidRPr="008413DC">
        <w:t xml:space="preserve"> </w:t>
      </w:r>
      <w:ins w:id="104" w:author="Marco Patacci" w:date="2018-08-03T14:54:00Z">
        <w:r w:rsidR="00F15418">
          <w:t xml:space="preserve">direction </w:t>
        </w:r>
      </w:ins>
      <w:r w:rsidR="00396AAA" w:rsidRPr="008413DC">
        <w:t>of 294</w:t>
      </w:r>
      <w:r w:rsidR="00396AAA" w:rsidRPr="008413DC">
        <w:rPr>
          <w:rFonts w:ascii="Cambria Math" w:hAnsi="Cambria Math" w:cs="Cambria Math"/>
        </w:rPr>
        <w:t>⁰</w:t>
      </w:r>
      <w:r w:rsidR="00396AAA" w:rsidRPr="008413DC">
        <w:t xml:space="preserve"> </w:t>
      </w:r>
      <w:r w:rsidR="00414F56" w:rsidRPr="008413DC">
        <w:t xml:space="preserve">(n = 167) </w:t>
      </w:r>
      <w:r w:rsidR="00396AAA" w:rsidRPr="008413DC">
        <w:t>(</w:t>
      </w:r>
      <w:r w:rsidR="00396AAA" w:rsidRPr="008413DC">
        <w:fldChar w:fldCharType="begin"/>
      </w:r>
      <w:r w:rsidR="00396AAA" w:rsidRPr="008413DC">
        <w:instrText xml:space="preserve"> REF _Ref515198118 \h </w:instrText>
      </w:r>
      <w:r w:rsidR="008413DC" w:rsidRPr="008413DC">
        <w:instrText xml:space="preserve"> \* MERGEFORMAT </w:instrText>
      </w:r>
      <w:r w:rsidR="00396AAA" w:rsidRPr="008413DC">
        <w:fldChar w:fldCharType="separate"/>
      </w:r>
      <w:r w:rsidR="000333FD">
        <w:t>Figure 9</w:t>
      </w:r>
      <w:r w:rsidR="00396AAA" w:rsidRPr="008413DC">
        <w:fldChar w:fldCharType="end"/>
      </w:r>
      <w:r w:rsidR="00396AAA" w:rsidRPr="008413DC">
        <w:t xml:space="preserve">B; </w:t>
      </w:r>
      <w:proofErr w:type="spellStart"/>
      <w:r w:rsidR="00396AAA" w:rsidRPr="008413DC">
        <w:t>Sliter</w:t>
      </w:r>
      <w:proofErr w:type="spellEnd"/>
      <w:r w:rsidR="00396AAA" w:rsidRPr="008413DC">
        <w:t xml:space="preserve">, 1979; </w:t>
      </w:r>
      <w:proofErr w:type="spellStart"/>
      <w:r w:rsidR="00396AAA" w:rsidRPr="008413DC">
        <w:t>Nilsen</w:t>
      </w:r>
      <w:proofErr w:type="spellEnd"/>
      <w:r w:rsidR="00396AAA" w:rsidRPr="008413DC">
        <w:t xml:space="preserve"> and Abbott, 1981; Fleming, 2010; this study). </w:t>
      </w:r>
      <w:r w:rsidR="00F84709" w:rsidRPr="008413DC">
        <w:t xml:space="preserve">While </w:t>
      </w:r>
      <w:r w:rsidR="00CD7543">
        <w:t>we</w:t>
      </w:r>
      <w:r w:rsidR="00F84709" w:rsidRPr="008413DC">
        <w:t xml:space="preserve"> did not adjust the panel for </w:t>
      </w:r>
      <w:proofErr w:type="spellStart"/>
      <w:r w:rsidR="00F84709" w:rsidRPr="008413DC">
        <w:t>paleocurrent</w:t>
      </w:r>
      <w:proofErr w:type="spellEnd"/>
      <w:r w:rsidR="00F84709" w:rsidRPr="008413DC">
        <w:t xml:space="preserve">, </w:t>
      </w:r>
      <w:commentRangeStart w:id="105"/>
      <w:r w:rsidR="00F84709" w:rsidRPr="008413DC">
        <w:t>the panel obtain would have been adjusted to a strike orientation and would theoretically have higher thinning rates than a comparative dip panel orientation</w:t>
      </w:r>
      <w:commentRangeEnd w:id="105"/>
      <w:r w:rsidR="00F15418">
        <w:rPr>
          <w:rStyle w:val="CommentReference"/>
        </w:rPr>
        <w:commentReference w:id="105"/>
      </w:r>
      <w:r w:rsidR="00F84709" w:rsidRPr="008413DC">
        <w:t xml:space="preserve">. </w:t>
      </w:r>
      <w:r w:rsidR="00396AAA" w:rsidRPr="008413DC">
        <w:t>The Cabrillo National Monument area is interpreted by Fleming (2010) to represent four lobe elements within the distal part of Complex 3 (Fleming, 2010). However, rapid lateral thickness changes occur at the bed-scale (</w:t>
      </w:r>
      <w:r w:rsidR="00396AAA" w:rsidRPr="008413DC">
        <w:fldChar w:fldCharType="begin"/>
      </w:r>
      <w:r w:rsidR="00396AAA" w:rsidRPr="008413DC">
        <w:instrText xml:space="preserve"> REF _Ref515198320 \h </w:instrText>
      </w:r>
      <w:r w:rsidR="008413DC" w:rsidRPr="008413DC">
        <w:instrText xml:space="preserve"> \* MERGEFORMAT </w:instrText>
      </w:r>
      <w:r w:rsidR="00396AAA" w:rsidRPr="008413DC">
        <w:fldChar w:fldCharType="separate"/>
      </w:r>
      <w:r w:rsidR="000333FD">
        <w:t>Figure 10</w:t>
      </w:r>
      <w:r w:rsidR="00396AAA" w:rsidRPr="008413DC">
        <w:fldChar w:fldCharType="end"/>
      </w:r>
      <w:r w:rsidR="00396AAA" w:rsidRPr="008413DC">
        <w:t>), which is not typical of distal lobe models</w:t>
      </w:r>
      <w:r w:rsidR="00073F5D" w:rsidRPr="008413DC">
        <w:t xml:space="preserve"> </w:t>
      </w:r>
      <w:r w:rsidRPr="008413DC">
        <w:t>but</w:t>
      </w:r>
      <w:r w:rsidR="00073F5D" w:rsidRPr="008413DC">
        <w:t xml:space="preserve"> has been document in </w:t>
      </w:r>
      <w:r w:rsidRPr="008413DC">
        <w:t xml:space="preserve">other </w:t>
      </w:r>
      <w:r w:rsidR="00073F5D" w:rsidRPr="008413DC">
        <w:t>recent outcrop studies</w:t>
      </w:r>
      <w:r w:rsidR="00396AAA" w:rsidRPr="008413DC">
        <w:t xml:space="preserve"> (Walker &amp; </w:t>
      </w:r>
      <w:proofErr w:type="spellStart"/>
      <w:r w:rsidR="00396AAA" w:rsidRPr="008413DC">
        <w:t>Mutti</w:t>
      </w:r>
      <w:proofErr w:type="spellEnd"/>
      <w:r w:rsidR="00073F5D" w:rsidRPr="008413DC">
        <w:t>,</w:t>
      </w:r>
      <w:r w:rsidR="00396AAA" w:rsidRPr="008413DC">
        <w:t xml:space="preserve"> 1973; Ricci-</w:t>
      </w:r>
      <w:proofErr w:type="spellStart"/>
      <w:r w:rsidR="00396AAA" w:rsidRPr="008413DC">
        <w:t>Lucchi</w:t>
      </w:r>
      <w:proofErr w:type="spellEnd"/>
      <w:r w:rsidR="00073F5D" w:rsidRPr="008413DC">
        <w:t>,</w:t>
      </w:r>
      <w:r w:rsidR="00396AAA" w:rsidRPr="008413DC">
        <w:t xml:space="preserve"> 1975; </w:t>
      </w:r>
      <w:proofErr w:type="spellStart"/>
      <w:r w:rsidR="00396AAA" w:rsidRPr="008413DC">
        <w:t>Shanmugam</w:t>
      </w:r>
      <w:proofErr w:type="spellEnd"/>
      <w:r w:rsidR="00396AAA" w:rsidRPr="008413DC">
        <w:t xml:space="preserve"> &amp; </w:t>
      </w:r>
      <w:proofErr w:type="spellStart"/>
      <w:r w:rsidR="00396AAA" w:rsidRPr="008413DC">
        <w:t>Moiola</w:t>
      </w:r>
      <w:proofErr w:type="spellEnd"/>
      <w:r w:rsidR="00073F5D" w:rsidRPr="008413DC">
        <w:t>,</w:t>
      </w:r>
      <w:r w:rsidR="00396AAA" w:rsidRPr="008413DC">
        <w:t xml:space="preserve"> 1988</w:t>
      </w:r>
      <w:r w:rsidR="00073F5D" w:rsidRPr="008413DC">
        <w:t xml:space="preserve">; </w:t>
      </w:r>
      <w:r w:rsidRPr="008413DC">
        <w:t xml:space="preserve">Lien et al., 2003; </w:t>
      </w:r>
      <w:proofErr w:type="spellStart"/>
      <w:r w:rsidR="00073F5D" w:rsidRPr="008413DC">
        <w:t>Prélat</w:t>
      </w:r>
      <w:proofErr w:type="spellEnd"/>
      <w:r w:rsidR="00073F5D" w:rsidRPr="008413DC">
        <w:t xml:space="preserve"> et al., 2009; </w:t>
      </w:r>
      <w:proofErr w:type="spellStart"/>
      <w:r w:rsidR="00073F5D" w:rsidRPr="008413DC">
        <w:t>Groenenberg</w:t>
      </w:r>
      <w:proofErr w:type="spellEnd"/>
      <w:r w:rsidR="00073F5D" w:rsidRPr="008413DC">
        <w:t xml:space="preserve"> et al., 2010; Etienne et al., 2012; </w:t>
      </w:r>
      <w:proofErr w:type="spellStart"/>
      <w:r w:rsidR="00073F5D" w:rsidRPr="008413DC">
        <w:t>Spychala</w:t>
      </w:r>
      <w:proofErr w:type="spellEnd"/>
      <w:r w:rsidR="00073F5D" w:rsidRPr="008413DC">
        <w:t xml:space="preserve"> et al., 2015; </w:t>
      </w:r>
      <w:proofErr w:type="spellStart"/>
      <w:r w:rsidR="00073F5D" w:rsidRPr="008413DC">
        <w:t>Fonnesu</w:t>
      </w:r>
      <w:proofErr w:type="spellEnd"/>
      <w:r w:rsidR="00073F5D" w:rsidRPr="008413DC">
        <w:t xml:space="preserve"> et al., </w:t>
      </w:r>
      <w:r w:rsidRPr="008413DC">
        <w:t xml:space="preserve">2016; </w:t>
      </w:r>
      <w:r w:rsidR="00073F5D" w:rsidRPr="008413DC">
        <w:t>201</w:t>
      </w:r>
      <w:ins w:id="106" w:author="Marco Patacci" w:date="2018-08-03T14:29:00Z">
        <w:r w:rsidR="007328F9">
          <w:t>8</w:t>
        </w:r>
      </w:ins>
      <w:del w:id="107" w:author="Marco Patacci" w:date="2018-08-03T14:29:00Z">
        <w:r w:rsidR="00073F5D" w:rsidRPr="008413DC" w:rsidDel="007328F9">
          <w:delText>7</w:delText>
        </w:r>
      </w:del>
      <w:r w:rsidR="00396AAA" w:rsidRPr="008413DC">
        <w:t>).</w:t>
      </w:r>
    </w:p>
    <w:p w14:paraId="51F81EFE" w14:textId="2183FDBE" w:rsidR="0002569E" w:rsidRPr="008413DC" w:rsidRDefault="0002569E" w:rsidP="0002569E">
      <w:pPr>
        <w:pStyle w:val="Heading2"/>
      </w:pPr>
      <w:bookmarkStart w:id="108" w:name="_Toc520114736"/>
      <w:r w:rsidRPr="008413DC">
        <w:t>Field Data Collection Methodology</w:t>
      </w:r>
      <w:bookmarkEnd w:id="108"/>
    </w:p>
    <w:p w14:paraId="41C4079A" w14:textId="7A7B8CC2" w:rsidR="00396AAA" w:rsidRPr="008413DC" w:rsidRDefault="0002569E" w:rsidP="00617A1E">
      <w:pPr>
        <w:pStyle w:val="ListParagraph"/>
        <w:spacing w:line="480" w:lineRule="auto"/>
        <w:ind w:left="0" w:firstLine="360"/>
      </w:pPr>
      <w:r w:rsidRPr="008413DC">
        <w:t xml:space="preserve">This study characterizes the Point Loma Formation deposits </w:t>
      </w:r>
      <w:commentRangeStart w:id="109"/>
      <w:r w:rsidRPr="008413DC">
        <w:t>using centimeter-scale measured sections</w:t>
      </w:r>
      <w:commentRangeEnd w:id="109"/>
      <w:r w:rsidR="00161C92">
        <w:rPr>
          <w:rStyle w:val="CommentReference"/>
        </w:rPr>
        <w:commentReference w:id="109"/>
      </w:r>
      <w:r w:rsidRPr="008413DC">
        <w:t xml:space="preserve">, bed and </w:t>
      </w:r>
      <w:proofErr w:type="spellStart"/>
      <w:r w:rsidRPr="008413DC">
        <w:t>bedset</w:t>
      </w:r>
      <w:proofErr w:type="spellEnd"/>
      <w:r w:rsidRPr="008413DC">
        <w:t xml:space="preserve"> correlations, </w:t>
      </w:r>
      <w:proofErr w:type="spellStart"/>
      <w:r w:rsidRPr="008413DC">
        <w:t>paleocurrent</w:t>
      </w:r>
      <w:proofErr w:type="spellEnd"/>
      <w:r w:rsidRPr="008413DC">
        <w:t xml:space="preserve"> analysis, and measurements derived from a photogrammetry-based 3D outcrop model (</w:t>
      </w:r>
      <w:r w:rsidRPr="008413DC">
        <w:fldChar w:fldCharType="begin"/>
      </w:r>
      <w:r w:rsidRPr="008413DC">
        <w:instrText xml:space="preserve"> REF _Ref515198320 \h  \* MERGEFORMAT </w:instrText>
      </w:r>
      <w:r w:rsidRPr="008413DC">
        <w:fldChar w:fldCharType="separate"/>
      </w:r>
      <w:r w:rsidR="000333FD">
        <w:t>Figure 10</w:t>
      </w:r>
      <w:r w:rsidRPr="008413DC">
        <w:fldChar w:fldCharType="end"/>
      </w:r>
      <w:r w:rsidRPr="008413DC">
        <w:t>). Approximately 40 sandstone-mudstone couplets were correlated between 13 measured sections (</w:t>
      </w:r>
      <w:r w:rsidRPr="008413DC">
        <w:fldChar w:fldCharType="begin"/>
      </w:r>
      <w:r w:rsidRPr="008413DC">
        <w:instrText xml:space="preserve"> REF _Ref515198444 \h  \* MERGEFORMAT </w:instrText>
      </w:r>
      <w:r w:rsidRPr="008413DC">
        <w:fldChar w:fldCharType="separate"/>
      </w:r>
      <w:r w:rsidR="000333FD">
        <w:t>Figure 11</w:t>
      </w:r>
      <w:r w:rsidRPr="008413DC">
        <w:fldChar w:fldCharType="end"/>
      </w:r>
      <w:r w:rsidRPr="008413DC">
        <w:t xml:space="preserve">). Because </w:t>
      </w:r>
      <w:r w:rsidR="00CD7543">
        <w:t>we</w:t>
      </w:r>
      <w:r w:rsidRPr="008413DC">
        <w:t xml:space="preserve"> measured and</w:t>
      </w:r>
      <w:r w:rsidRPr="0002569E">
        <w:t xml:space="preserve"> </w:t>
      </w:r>
      <w:r w:rsidRPr="008413DC">
        <w:t xml:space="preserve">correlated every event bed, </w:t>
      </w:r>
      <w:r w:rsidR="00CD7543">
        <w:t>we</w:t>
      </w:r>
      <w:r w:rsidRPr="008413DC">
        <w:t xml:space="preserve"> did not define traditional </w:t>
      </w:r>
      <w:proofErr w:type="spellStart"/>
      <w:r w:rsidRPr="008413DC">
        <w:t>lithofacies</w:t>
      </w:r>
      <w:proofErr w:type="spellEnd"/>
      <w:r w:rsidRPr="008413DC">
        <w:t xml:space="preserve"> (</w:t>
      </w:r>
      <w:proofErr w:type="spellStart"/>
      <w:r w:rsidRPr="008413DC">
        <w:t>sensu</w:t>
      </w:r>
      <w:proofErr w:type="spellEnd"/>
      <w:r w:rsidRPr="008413DC">
        <w:t xml:space="preserve"> </w:t>
      </w:r>
      <w:proofErr w:type="spellStart"/>
      <w:r w:rsidRPr="008413DC">
        <w:t>Ghosh</w:t>
      </w:r>
      <w:proofErr w:type="spellEnd"/>
      <w:r w:rsidRPr="008413DC">
        <w:t xml:space="preserve"> and Lowe, 1993; see review in Hubbard et al., 2008). </w:t>
      </w:r>
      <w:commentRangeStart w:id="110"/>
      <w:r w:rsidRPr="008413DC">
        <w:t>Care was taken to identify and separate event beds</w:t>
      </w:r>
      <w:commentRangeEnd w:id="110"/>
      <w:r w:rsidR="00F15418">
        <w:rPr>
          <w:rStyle w:val="CommentReference"/>
        </w:rPr>
        <w:commentReference w:id="110"/>
      </w:r>
      <w:r w:rsidRPr="008413DC">
        <w:t>,</w:t>
      </w:r>
      <w:r w:rsidR="00396AAA" w:rsidRPr="008413DC">
        <w:br w:type="page"/>
      </w:r>
      <w:r w:rsidR="00396AAA" w:rsidRPr="008413DC">
        <w:lastRenderedPageBreak/>
        <w:t xml:space="preserve">the deposit </w:t>
      </w:r>
      <w:proofErr w:type="gramStart"/>
      <w:r w:rsidR="00396AAA" w:rsidRPr="008413DC">
        <w:t>from one turbidity</w:t>
      </w:r>
      <w:proofErr w:type="gramEnd"/>
      <w:r w:rsidR="00396AAA" w:rsidRPr="008413DC">
        <w:t xml:space="preserve"> current (</w:t>
      </w:r>
      <w:proofErr w:type="spellStart"/>
      <w:r w:rsidR="00396AAA" w:rsidRPr="008413DC">
        <w:t>Bouma</w:t>
      </w:r>
      <w:proofErr w:type="spellEnd"/>
      <w:r w:rsidR="00396AAA" w:rsidRPr="008413DC">
        <w:t xml:space="preserve">, 1962; Lowe, 1982). Generally, event beds </w:t>
      </w:r>
      <w:r w:rsidR="00AE149F" w:rsidRPr="008413DC">
        <w:t xml:space="preserve">in the Point Loma Formation </w:t>
      </w:r>
      <w:r w:rsidR="00396AAA" w:rsidRPr="008413DC">
        <w:t xml:space="preserve">consist of a sandstone-mudstone couplet with </w:t>
      </w:r>
      <w:proofErr w:type="spellStart"/>
      <w:r w:rsidR="00396AAA" w:rsidRPr="008413DC">
        <w:t>Bouma</w:t>
      </w:r>
      <w:proofErr w:type="spellEnd"/>
      <w:r w:rsidR="00396AAA" w:rsidRPr="008413DC">
        <w:t xml:space="preserve">-type structures (e.g., </w:t>
      </w:r>
      <w:proofErr w:type="spellStart"/>
      <w:r w:rsidR="00396AAA" w:rsidRPr="008413DC">
        <w:t>T</w:t>
      </w:r>
      <w:r w:rsidR="00396AAA" w:rsidRPr="008413DC">
        <w:rPr>
          <w:vertAlign w:val="subscript"/>
        </w:rPr>
        <w:t>abcde</w:t>
      </w:r>
      <w:proofErr w:type="spellEnd"/>
      <w:r w:rsidR="00396AAA" w:rsidRPr="008413DC">
        <w:t xml:space="preserve">; See </w:t>
      </w:r>
      <w:r w:rsidR="00CE3C71">
        <w:t>Supplemental Material</w:t>
      </w:r>
      <w:r w:rsidR="00396AAA" w:rsidRPr="008413DC">
        <w:t xml:space="preserve"> B). However, sometimes event beds are amalgamated </w:t>
      </w:r>
      <w:proofErr w:type="gramStart"/>
      <w:r w:rsidR="00396AAA" w:rsidRPr="008413DC">
        <w:t>into one sandstone</w:t>
      </w:r>
      <w:proofErr w:type="gramEnd"/>
      <w:r w:rsidR="00396AAA" w:rsidRPr="008413DC">
        <w:t xml:space="preserve"> bed-set; these bed-sets show flame structures and grain size changes at the event bed boundaries (see </w:t>
      </w:r>
      <w:r w:rsidR="00CE3C71">
        <w:t>Supplemental Material</w:t>
      </w:r>
      <w:r w:rsidR="00396AAA" w:rsidRPr="008413DC">
        <w:t xml:space="preserve"> B). Only one hybrid event bed (Bed “L” in subsequent figures) was identified (</w:t>
      </w:r>
      <w:proofErr w:type="spellStart"/>
      <w:r w:rsidR="00396AAA" w:rsidRPr="008413DC">
        <w:t>sensu</w:t>
      </w:r>
      <w:proofErr w:type="spellEnd"/>
      <w:r w:rsidR="00396AAA" w:rsidRPr="008413DC">
        <w:t xml:space="preserve"> Haughton et al., 2009), and no true </w:t>
      </w:r>
      <w:proofErr w:type="spellStart"/>
      <w:r w:rsidR="00396AAA" w:rsidRPr="008413DC">
        <w:t>debrites</w:t>
      </w:r>
      <w:proofErr w:type="spellEnd"/>
      <w:r w:rsidR="00396AAA" w:rsidRPr="008413DC">
        <w:t xml:space="preserve"> were </w:t>
      </w:r>
      <w:r w:rsidR="00AE149F" w:rsidRPr="008413DC">
        <w:t>measured, although they are present in the Point Loma Formation (Fleming, 2010)</w:t>
      </w:r>
      <w:r w:rsidR="00396AAA" w:rsidRPr="008413DC">
        <w:t xml:space="preserve">. </w:t>
      </w:r>
    </w:p>
    <w:p w14:paraId="07070352" w14:textId="17D4E5EB" w:rsidR="00396AAA" w:rsidRPr="008413DC" w:rsidRDefault="00396AAA" w:rsidP="0073299B">
      <w:pPr>
        <w:pStyle w:val="ListParagraph"/>
        <w:spacing w:line="480" w:lineRule="auto"/>
        <w:ind w:left="0" w:firstLine="360"/>
      </w:pPr>
      <w:r w:rsidRPr="008413DC">
        <w:t>The coastal exposure is divided into two areas – Area 1 to the north and Area 2 to the south – due to accessibility and a large cove in between the two areas preventing exact correlation of the lower interval (</w:t>
      </w:r>
      <w:r w:rsidRPr="008413DC">
        <w:fldChar w:fldCharType="begin"/>
      </w:r>
      <w:r w:rsidRPr="008413DC">
        <w:instrText xml:space="preserve"> REF _Ref515198118 \h </w:instrText>
      </w:r>
      <w:r w:rsidR="008413DC" w:rsidRPr="008413DC">
        <w:instrText xml:space="preserve"> \* MERGEFORMAT </w:instrText>
      </w:r>
      <w:r w:rsidRPr="008413DC">
        <w:fldChar w:fldCharType="separate"/>
      </w:r>
      <w:r w:rsidR="000333FD">
        <w:t>Figure 9</w:t>
      </w:r>
      <w:r w:rsidRPr="008413DC">
        <w:fldChar w:fldCharType="end"/>
      </w:r>
      <w:r w:rsidRPr="008413DC">
        <w:t xml:space="preserve"> &amp; </w:t>
      </w:r>
      <w:r w:rsidRPr="008413DC">
        <w:fldChar w:fldCharType="begin"/>
      </w:r>
      <w:r w:rsidRPr="008413DC">
        <w:instrText xml:space="preserve"> REF _Ref515198320 \h </w:instrText>
      </w:r>
      <w:r w:rsidR="008413DC" w:rsidRPr="008413DC">
        <w:instrText xml:space="preserve"> \* MERGEFORMAT </w:instrText>
      </w:r>
      <w:r w:rsidRPr="008413DC">
        <w:fldChar w:fldCharType="separate"/>
      </w:r>
      <w:r w:rsidR="000333FD">
        <w:t>Figure 10</w:t>
      </w:r>
      <w:r w:rsidRPr="008413DC">
        <w:fldChar w:fldCharType="end"/>
      </w:r>
      <w:r w:rsidRPr="008413DC">
        <w:t>).  Bed pinch-out locations were mapped and measured on photos and the 3D outcrop model (</w:t>
      </w:r>
      <w:r w:rsidRPr="008413DC">
        <w:fldChar w:fldCharType="begin"/>
      </w:r>
      <w:r w:rsidRPr="008413DC">
        <w:instrText xml:space="preserve"> REF _Ref515198320 \h </w:instrText>
      </w:r>
      <w:r w:rsidR="008413DC" w:rsidRPr="008413DC">
        <w:instrText xml:space="preserve"> \* MERGEFORMAT </w:instrText>
      </w:r>
      <w:r w:rsidRPr="008413DC">
        <w:fldChar w:fldCharType="separate"/>
      </w:r>
      <w:r w:rsidR="000333FD">
        <w:t>Figure 10</w:t>
      </w:r>
      <w:r w:rsidRPr="008413DC">
        <w:fldChar w:fldCharType="end"/>
      </w:r>
      <w:r w:rsidRPr="008413DC">
        <w:t xml:space="preserve">). Lobe elements were determined qualitatively through grouping beds </w:t>
      </w:r>
      <w:commentRangeStart w:id="111"/>
      <w:r w:rsidRPr="008413DC">
        <w:t xml:space="preserve">with similar </w:t>
      </w:r>
      <w:proofErr w:type="spellStart"/>
      <w:r w:rsidRPr="008413DC">
        <w:t>stratal</w:t>
      </w:r>
      <w:proofErr w:type="spellEnd"/>
      <w:r w:rsidRPr="008413DC">
        <w:t xml:space="preserve"> architecture and composition </w:t>
      </w:r>
      <w:commentRangeEnd w:id="111"/>
      <w:r w:rsidR="003074A6">
        <w:rPr>
          <w:rStyle w:val="CommentReference"/>
        </w:rPr>
        <w:commentReference w:id="111"/>
      </w:r>
      <w:r w:rsidRPr="008413DC">
        <w:t>(</w:t>
      </w:r>
      <w:r w:rsidRPr="008413DC">
        <w:fldChar w:fldCharType="begin"/>
      </w:r>
      <w:r w:rsidRPr="008413DC">
        <w:instrText xml:space="preserve"> REF _Ref515198320 \h  \* MERGEFORMAT </w:instrText>
      </w:r>
      <w:r w:rsidRPr="008413DC">
        <w:fldChar w:fldCharType="separate"/>
      </w:r>
      <w:r w:rsidR="000333FD">
        <w:t>Figure 10</w:t>
      </w:r>
      <w:r w:rsidRPr="008413DC">
        <w:fldChar w:fldCharType="end"/>
      </w:r>
      <w:r w:rsidRPr="008413DC">
        <w:t xml:space="preserve">). </w:t>
      </w:r>
      <w:r w:rsidR="00CD7543">
        <w:t>We</w:t>
      </w:r>
      <w:r w:rsidRPr="008413DC">
        <w:t xml:space="preserve"> used major </w:t>
      </w:r>
      <w:proofErr w:type="spellStart"/>
      <w:r w:rsidRPr="008413DC">
        <w:t>stratal</w:t>
      </w:r>
      <w:proofErr w:type="spellEnd"/>
      <w:r w:rsidRPr="008413DC">
        <w:t xml:space="preserve"> surfaces and qualitative stacking patterns to interpret lobe-element boundaries (</w:t>
      </w:r>
      <w:r w:rsidRPr="008413DC">
        <w:fldChar w:fldCharType="begin"/>
      </w:r>
      <w:r w:rsidRPr="008413DC">
        <w:instrText xml:space="preserve"> REF _Ref515198320 \h </w:instrText>
      </w:r>
      <w:r w:rsidR="008413DC" w:rsidRPr="008413DC">
        <w:instrText xml:space="preserve"> \* MERGEFORMAT </w:instrText>
      </w:r>
      <w:r w:rsidRPr="008413DC">
        <w:fldChar w:fldCharType="separate"/>
      </w:r>
      <w:r w:rsidR="000333FD">
        <w:t>Figure 10</w:t>
      </w:r>
      <w:r w:rsidRPr="008413DC">
        <w:fldChar w:fldCharType="end"/>
      </w:r>
      <w:r w:rsidRPr="008413DC">
        <w:t xml:space="preserve"> &amp; </w:t>
      </w:r>
      <w:r w:rsidRPr="008413DC">
        <w:fldChar w:fldCharType="begin"/>
      </w:r>
      <w:r w:rsidRPr="008413DC">
        <w:instrText xml:space="preserve"> REF _Ref515198444 \h </w:instrText>
      </w:r>
      <w:r w:rsidR="008413DC" w:rsidRPr="008413DC">
        <w:instrText xml:space="preserve"> \* MERGEFORMAT </w:instrText>
      </w:r>
      <w:r w:rsidRPr="008413DC">
        <w:fldChar w:fldCharType="separate"/>
      </w:r>
      <w:r w:rsidR="000333FD">
        <w:t>Figure 11</w:t>
      </w:r>
      <w:r w:rsidRPr="008413DC">
        <w:fldChar w:fldCharType="end"/>
      </w:r>
      <w:r w:rsidRPr="008413DC">
        <w:t xml:space="preserve">). </w:t>
      </w:r>
      <w:r w:rsidR="00CD7543">
        <w:t>We</w:t>
      </w:r>
      <w:r w:rsidRPr="008413DC">
        <w:t xml:space="preserve"> measured </w:t>
      </w:r>
      <w:proofErr w:type="spellStart"/>
      <w:r w:rsidRPr="008413DC">
        <w:t>paleocurrent</w:t>
      </w:r>
      <w:proofErr w:type="spellEnd"/>
      <w:r w:rsidRPr="008413DC">
        <w:t xml:space="preserve"> indicators at measured section locations (</w:t>
      </w:r>
      <w:r w:rsidRPr="008413DC">
        <w:fldChar w:fldCharType="begin"/>
      </w:r>
      <w:r w:rsidRPr="008413DC">
        <w:instrText xml:space="preserve"> REF _Ref515198444 \h </w:instrText>
      </w:r>
      <w:r w:rsidR="008413DC" w:rsidRPr="008413DC">
        <w:instrText xml:space="preserve"> \* MERGEFORMAT </w:instrText>
      </w:r>
      <w:r w:rsidRPr="008413DC">
        <w:fldChar w:fldCharType="separate"/>
      </w:r>
      <w:r w:rsidR="000333FD">
        <w:t>Figure 11</w:t>
      </w:r>
      <w:r w:rsidRPr="008413DC">
        <w:fldChar w:fldCharType="end"/>
      </w:r>
      <w:r w:rsidRPr="008413DC">
        <w:t xml:space="preserve">), including parting </w:t>
      </w:r>
      <w:proofErr w:type="spellStart"/>
      <w:r w:rsidRPr="008413DC">
        <w:t>lineations</w:t>
      </w:r>
      <w:proofErr w:type="spellEnd"/>
      <w:r w:rsidRPr="008413DC">
        <w:t xml:space="preserve"> (n = 60), ripples (n= 8), flame top directions (n = 2) and </w:t>
      </w:r>
      <w:proofErr w:type="spellStart"/>
      <w:r w:rsidRPr="008413DC">
        <w:t>megaflutes</w:t>
      </w:r>
      <w:proofErr w:type="spellEnd"/>
      <w:r w:rsidRPr="008413DC">
        <w:t xml:space="preserve"> (n = 1). The mean</w:t>
      </w:r>
      <w:r w:rsidR="00414F56" w:rsidRPr="008413DC">
        <w:t xml:space="preserve"> circular</w:t>
      </w:r>
      <w:r w:rsidRPr="008413DC">
        <w:t xml:space="preserve"> </w:t>
      </w:r>
      <w:proofErr w:type="spellStart"/>
      <w:r w:rsidRPr="008413DC">
        <w:t>paleocurrent</w:t>
      </w:r>
      <w:proofErr w:type="spellEnd"/>
      <w:r w:rsidRPr="008413DC">
        <w:t xml:space="preserve"> obtained of 30</w:t>
      </w:r>
      <w:r w:rsidR="005B6BCE" w:rsidRPr="008413DC">
        <w:t>4</w:t>
      </w:r>
      <w:r w:rsidRPr="008413DC">
        <w:rPr>
          <w:rFonts w:ascii="Calibri" w:hAnsi="Calibri" w:cs="Lucida Grande"/>
          <w:color w:val="000000"/>
        </w:rPr>
        <w:t>⁰</w:t>
      </w:r>
      <w:r w:rsidRPr="008413DC">
        <w:rPr>
          <w:rFonts w:ascii="Lucida Grande" w:hAnsi="Lucida Grande" w:cs="Lucida Grande"/>
          <w:color w:val="000000"/>
        </w:rPr>
        <w:t xml:space="preserve"> </w:t>
      </w:r>
      <w:r w:rsidR="00060231" w:rsidRPr="008413DC">
        <w:rPr>
          <w:rFonts w:cs="Lucida Grande"/>
          <w:color w:val="000000"/>
        </w:rPr>
        <w:t>(circular variance of 4.95</w:t>
      </w:r>
      <w:r w:rsidR="00060231" w:rsidRPr="008413DC">
        <w:rPr>
          <w:rFonts w:ascii="Cambria Math" w:hAnsi="Cambria Math" w:cs="Cambria Math"/>
          <w:color w:val="000000"/>
        </w:rPr>
        <w:t>⁰</w:t>
      </w:r>
      <w:r w:rsidR="00060231" w:rsidRPr="008413DC">
        <w:rPr>
          <w:rFonts w:cs="Lucida Grande"/>
          <w:color w:val="000000"/>
        </w:rPr>
        <w:t>)</w:t>
      </w:r>
      <w:r w:rsidR="00060231" w:rsidRPr="008413DC">
        <w:rPr>
          <w:rFonts w:ascii="Lucida Grande" w:hAnsi="Lucida Grande" w:cs="Lucida Grande"/>
          <w:color w:val="000000"/>
        </w:rPr>
        <w:t xml:space="preserve"> </w:t>
      </w:r>
      <w:r w:rsidRPr="008413DC">
        <w:rPr>
          <w:rFonts w:cs="Lucida Grande"/>
          <w:color w:val="000000"/>
        </w:rPr>
        <w:t xml:space="preserve">corresponds with </w:t>
      </w:r>
      <w:r w:rsidRPr="008413DC">
        <w:t xml:space="preserve">the mean </w:t>
      </w:r>
      <w:proofErr w:type="spellStart"/>
      <w:r w:rsidRPr="008413DC">
        <w:t>paleocurrent</w:t>
      </w:r>
      <w:proofErr w:type="spellEnd"/>
      <w:r w:rsidRPr="008413DC">
        <w:t xml:space="preserve"> of 294</w:t>
      </w:r>
      <w:r w:rsidRPr="008413DC">
        <w:rPr>
          <w:rFonts w:ascii="Cambria Math" w:hAnsi="Cambria Math" w:cs="Cambria Math"/>
        </w:rPr>
        <w:t>⁰</w:t>
      </w:r>
      <w:r w:rsidR="00F84709" w:rsidRPr="008413DC">
        <w:t xml:space="preserve"> (n = 167, </w:t>
      </w:r>
      <w:commentRangeStart w:id="112"/>
      <w:r w:rsidR="00F84709" w:rsidRPr="008413DC">
        <w:t>circular variance of 0.07</w:t>
      </w:r>
      <w:r w:rsidR="00F84709" w:rsidRPr="008413DC">
        <w:rPr>
          <w:rFonts w:ascii="Cambria Math" w:hAnsi="Cambria Math" w:cs="Cambria Math"/>
          <w:b/>
          <w:color w:val="000000"/>
        </w:rPr>
        <w:t>⁰</w:t>
      </w:r>
      <w:r w:rsidR="00F84709" w:rsidRPr="008413DC">
        <w:t>)</w:t>
      </w:r>
      <w:r w:rsidRPr="008413DC">
        <w:t xml:space="preserve"> </w:t>
      </w:r>
      <w:commentRangeEnd w:id="112"/>
      <w:r w:rsidR="003074A6">
        <w:rPr>
          <w:rStyle w:val="CommentReference"/>
        </w:rPr>
        <w:commentReference w:id="112"/>
      </w:r>
      <w:r w:rsidRPr="008413DC">
        <w:rPr>
          <w:rFonts w:cs="Lucida Grande"/>
          <w:color w:val="000000"/>
        </w:rPr>
        <w:t xml:space="preserve">collected further north along the peninsula </w:t>
      </w:r>
      <w:r w:rsidRPr="008413DC">
        <w:t>(</w:t>
      </w:r>
      <w:r w:rsidRPr="008413DC">
        <w:fldChar w:fldCharType="begin"/>
      </w:r>
      <w:r w:rsidRPr="008413DC">
        <w:instrText xml:space="preserve"> REF _Ref515198118 \h </w:instrText>
      </w:r>
      <w:r w:rsidR="008413DC" w:rsidRPr="008413DC">
        <w:instrText xml:space="preserve"> \* MERGEFORMAT </w:instrText>
      </w:r>
      <w:r w:rsidRPr="008413DC">
        <w:fldChar w:fldCharType="separate"/>
      </w:r>
      <w:r w:rsidR="000333FD">
        <w:t>Figure 9</w:t>
      </w:r>
      <w:r w:rsidRPr="008413DC">
        <w:fldChar w:fldCharType="end"/>
      </w:r>
      <w:r w:rsidRPr="008413DC">
        <w:t>B; Fleming, 2010).</w:t>
      </w:r>
      <w:r w:rsidR="00513BB2" w:rsidRPr="008413DC">
        <w:t xml:space="preserve"> ‘Fining rates’ were also computed in the same fashion as equation 1, substituting grain size for bed thickness. The fining rate is the rate of lateral change of grain size </w:t>
      </w:r>
      <w:del w:id="113" w:author="Marco Patacci" w:date="2018-08-03T15:06:00Z">
        <w:r w:rsidR="00513BB2" w:rsidRPr="008413DC" w:rsidDel="003074A6">
          <w:delText>with</w:delText>
        </w:r>
      </w:del>
      <w:r w:rsidR="00513BB2" w:rsidRPr="008413DC">
        <w:t>in one bed. Fining rates were calculated using a mean and a maximum grain size identified by hand lens.</w:t>
      </w:r>
    </w:p>
    <w:p w14:paraId="430CD74B" w14:textId="0582B592" w:rsidR="00396AAA" w:rsidRPr="008413DC" w:rsidRDefault="00396AAA" w:rsidP="00396AAA">
      <w:pPr>
        <w:pStyle w:val="Heading2"/>
      </w:pPr>
      <w:bookmarkStart w:id="114" w:name="_Toc520114737"/>
      <w:r w:rsidRPr="008413DC">
        <w:lastRenderedPageBreak/>
        <w:t>Classification of Lobe Elements</w:t>
      </w:r>
      <w:bookmarkEnd w:id="114"/>
      <w:r w:rsidRPr="008413DC">
        <w:t xml:space="preserve"> </w:t>
      </w:r>
    </w:p>
    <w:p w14:paraId="5EAC4318" w14:textId="38094300" w:rsidR="00396AAA" w:rsidRDefault="00396AAA" w:rsidP="00201792">
      <w:pPr>
        <w:pStyle w:val="ListParagraph"/>
        <w:spacing w:line="480" w:lineRule="auto"/>
        <w:ind w:left="0" w:firstLine="360"/>
      </w:pPr>
      <w:r w:rsidRPr="008413DC">
        <w:tab/>
      </w:r>
      <w:commentRangeStart w:id="115"/>
      <w:r w:rsidR="00201792" w:rsidRPr="008413DC">
        <w:t>While multiple lobe hierarchy schemes have been developed</w:t>
      </w:r>
      <w:commentRangeEnd w:id="115"/>
      <w:r w:rsidR="003074A6">
        <w:rPr>
          <w:rStyle w:val="CommentReference"/>
        </w:rPr>
        <w:commentReference w:id="115"/>
      </w:r>
      <w:r w:rsidR="00201792" w:rsidRPr="008413DC">
        <w:t xml:space="preserve">, this study follows the hierarchy </w:t>
      </w:r>
      <w:del w:id="116" w:author="Marco Patacci" w:date="2018-08-03T15:07:00Z">
        <w:r w:rsidR="00201792" w:rsidRPr="008413DC" w:rsidDel="003074A6">
          <w:delText xml:space="preserve">formed </w:delText>
        </w:r>
      </w:del>
      <w:ins w:id="117" w:author="Marco Patacci" w:date="2018-08-03T15:07:00Z">
        <w:r w:rsidR="003074A6">
          <w:t>proposed</w:t>
        </w:r>
        <w:r w:rsidR="003074A6" w:rsidRPr="008413DC">
          <w:t xml:space="preserve"> </w:t>
        </w:r>
      </w:ins>
      <w:commentRangeStart w:id="118"/>
      <w:r w:rsidR="00201792" w:rsidRPr="008413DC">
        <w:t xml:space="preserve">by </w:t>
      </w:r>
      <w:proofErr w:type="spellStart"/>
      <w:r w:rsidR="00201792" w:rsidRPr="008413DC">
        <w:t>Deptuck</w:t>
      </w:r>
      <w:proofErr w:type="spellEnd"/>
      <w:r w:rsidR="00201792" w:rsidRPr="008413DC">
        <w:t xml:space="preserve"> et al., (2008) and </w:t>
      </w:r>
      <w:proofErr w:type="spellStart"/>
      <w:r w:rsidR="00201792" w:rsidRPr="008413DC">
        <w:t>Prélat</w:t>
      </w:r>
      <w:proofErr w:type="spellEnd"/>
      <w:r w:rsidR="00201792" w:rsidRPr="008413DC">
        <w:t xml:space="preserve"> et al., (2009). </w:t>
      </w:r>
      <w:commentRangeEnd w:id="118"/>
      <w:r w:rsidR="003074A6">
        <w:rPr>
          <w:rStyle w:val="CommentReference"/>
        </w:rPr>
        <w:commentReference w:id="118"/>
      </w:r>
      <w:r w:rsidR="00201792" w:rsidRPr="008413DC">
        <w:t>This hierarchy consists of four levels: ‘beds’ deposited by an individual event/turbidity current; ‘lobe elements’ composed of stacked beds/bed sets; ‘lobes’ formed by one or more stacked lobe elements fed by a single channel; and ‘lobe complexes’ that develop when avulsions or significant channel migrations result in development of multiple lobes (</w:t>
      </w:r>
      <w:proofErr w:type="spellStart"/>
      <w:r w:rsidR="00201792" w:rsidRPr="008413DC">
        <w:t>Prélat</w:t>
      </w:r>
      <w:proofErr w:type="spellEnd"/>
      <w:r w:rsidR="00201792" w:rsidRPr="008413DC">
        <w:t xml:space="preserve"> et al., 2009). Due to the nature of the outcrop exposure, the Point Loma Formation allows for laterally extensive characterization of bed-scale </w:t>
      </w:r>
      <w:proofErr w:type="spellStart"/>
      <w:r w:rsidR="00201792" w:rsidRPr="008413DC">
        <w:t>facies</w:t>
      </w:r>
      <w:proofErr w:type="spellEnd"/>
      <w:r w:rsidR="00201792" w:rsidRPr="008413DC">
        <w:t xml:space="preserve"> and thickness variations (</w:t>
      </w:r>
      <w:r w:rsidR="00201792" w:rsidRPr="008413DC">
        <w:fldChar w:fldCharType="begin"/>
      </w:r>
      <w:r w:rsidR="00201792" w:rsidRPr="008413DC">
        <w:instrText xml:space="preserve"> REF _Ref515198320 \h </w:instrText>
      </w:r>
      <w:r w:rsidR="008413DC" w:rsidRPr="008413DC">
        <w:instrText xml:space="preserve"> \* MERGEFORMAT </w:instrText>
      </w:r>
      <w:r w:rsidR="00201792" w:rsidRPr="008413DC">
        <w:fldChar w:fldCharType="separate"/>
      </w:r>
      <w:r w:rsidR="000333FD">
        <w:t>Figure 10</w:t>
      </w:r>
      <w:r w:rsidR="00201792" w:rsidRPr="008413DC">
        <w:fldChar w:fldCharType="end"/>
      </w:r>
      <w:r w:rsidR="00201792" w:rsidRPr="008413DC">
        <w:t>). This study focuses on qualitative and quantitative identification of beds and bed-sets grouped into lobe elements</w:t>
      </w:r>
      <w:r w:rsidRPr="008413DC">
        <w:t xml:space="preserve"> through similarity in </w:t>
      </w:r>
      <w:proofErr w:type="spellStart"/>
      <w:r w:rsidRPr="008413DC">
        <w:t>stratal</w:t>
      </w:r>
      <w:proofErr w:type="spellEnd"/>
      <w:r w:rsidRPr="008413DC">
        <w:t xml:space="preserve"> architecture (e.g. bed geometries) and vertical compositional changes (</w:t>
      </w:r>
      <w:r w:rsidRPr="008413DC">
        <w:fldChar w:fldCharType="begin"/>
      </w:r>
      <w:r w:rsidRPr="008413DC">
        <w:instrText xml:space="preserve"> REF _Ref515198320 \h </w:instrText>
      </w:r>
      <w:r w:rsidR="008413DC" w:rsidRPr="008413DC">
        <w:instrText xml:space="preserve"> \* MERGEFORMAT </w:instrText>
      </w:r>
      <w:r w:rsidRPr="008413DC">
        <w:fldChar w:fldCharType="separate"/>
      </w:r>
      <w:r w:rsidR="000333FD">
        <w:t>Figure 10</w:t>
      </w:r>
      <w:r w:rsidRPr="008413DC">
        <w:fldChar w:fldCharType="end"/>
      </w:r>
      <w:r w:rsidRPr="008413DC">
        <w:t xml:space="preserve">; </w:t>
      </w:r>
      <w:commentRangeStart w:id="119"/>
      <w:r w:rsidRPr="008413DC">
        <w:fldChar w:fldCharType="begin"/>
      </w:r>
      <w:r w:rsidRPr="008413DC">
        <w:instrText xml:space="preserve"> REF _Ref515198444 \h  \* MERGEFORMAT </w:instrText>
      </w:r>
      <w:r w:rsidRPr="008413DC">
        <w:fldChar w:fldCharType="separate"/>
      </w:r>
      <w:r w:rsidR="000333FD">
        <w:t>Figure 11</w:t>
      </w:r>
      <w:r w:rsidRPr="008413DC">
        <w:fldChar w:fldCharType="end"/>
      </w:r>
      <w:commentRangeEnd w:id="119"/>
      <w:r w:rsidR="004D1B6E">
        <w:rPr>
          <w:rStyle w:val="CommentReference"/>
        </w:rPr>
        <w:commentReference w:id="119"/>
      </w:r>
      <w:r w:rsidRPr="008413DC">
        <w:t xml:space="preserve">; </w:t>
      </w:r>
      <w:commentRangeStart w:id="120"/>
      <w:r w:rsidRPr="008413DC">
        <w:fldChar w:fldCharType="begin"/>
      </w:r>
      <w:r w:rsidRPr="008413DC">
        <w:instrText xml:space="preserve"> REF _Ref516572951 \h </w:instrText>
      </w:r>
      <w:r w:rsidR="008413DC" w:rsidRPr="008413DC">
        <w:instrText xml:space="preserve"> \* MERGEFORMAT </w:instrText>
      </w:r>
      <w:r w:rsidRPr="008413DC">
        <w:fldChar w:fldCharType="separate"/>
      </w:r>
      <w:r w:rsidR="000333FD">
        <w:t>Figure 12</w:t>
      </w:r>
      <w:r w:rsidRPr="008413DC">
        <w:fldChar w:fldCharType="end"/>
      </w:r>
      <w:commentRangeEnd w:id="120"/>
      <w:r w:rsidR="004D1B6E">
        <w:rPr>
          <w:rStyle w:val="CommentReference"/>
        </w:rPr>
        <w:commentReference w:id="120"/>
      </w:r>
      <w:r w:rsidRPr="008413DC">
        <w:t xml:space="preserve">). The boundary between Elements One and Two is marked by a sharp surface characterized by the </w:t>
      </w:r>
      <w:proofErr w:type="spellStart"/>
      <w:r w:rsidRPr="008413DC">
        <w:t>onlapping</w:t>
      </w:r>
      <w:proofErr w:type="spellEnd"/>
      <w:r w:rsidRPr="008413DC">
        <w:t xml:space="preserve"> of Element Two onto Element One. The boundary between Element Two and Three is used as a datum for correlations (pink bed in </w:t>
      </w:r>
      <w:r w:rsidRPr="008413DC">
        <w:fldChar w:fldCharType="begin"/>
      </w:r>
      <w:r w:rsidRPr="008413DC">
        <w:instrText xml:space="preserve"> REF _Ref515198444 \h  \* MERGEFORMAT </w:instrText>
      </w:r>
      <w:r w:rsidRPr="008413DC">
        <w:fldChar w:fldCharType="separate"/>
      </w:r>
      <w:r w:rsidR="000333FD">
        <w:t>Figure 11</w:t>
      </w:r>
      <w:r w:rsidRPr="008413DC">
        <w:fldChar w:fldCharType="end"/>
      </w:r>
      <w:r w:rsidRPr="008413DC">
        <w:t xml:space="preserve">), because the boundary is a bed that is laterally continuous across the whole exposure, contains high amounts of coarse-grained </w:t>
      </w:r>
      <w:proofErr w:type="spellStart"/>
      <w:r w:rsidRPr="008413DC">
        <w:t>biotite</w:t>
      </w:r>
      <w:proofErr w:type="spellEnd"/>
      <w:r w:rsidRPr="008413DC">
        <w:t xml:space="preserve"> compared to all surrounding beds, and is paired with a mudstone that contains abundant calcite veins (</w:t>
      </w:r>
      <w:r w:rsidRPr="008413DC">
        <w:fldChar w:fldCharType="begin"/>
      </w:r>
      <w:r w:rsidRPr="008413DC">
        <w:instrText xml:space="preserve"> REF _Ref515198320 \h </w:instrText>
      </w:r>
      <w:r w:rsidR="008413DC" w:rsidRPr="008413DC">
        <w:instrText xml:space="preserve"> \* MERGEFORMAT </w:instrText>
      </w:r>
      <w:r w:rsidRPr="008413DC">
        <w:fldChar w:fldCharType="separate"/>
      </w:r>
      <w:r w:rsidR="000333FD">
        <w:t>Figure 10</w:t>
      </w:r>
      <w:r w:rsidRPr="008413DC">
        <w:fldChar w:fldCharType="end"/>
      </w:r>
      <w:r w:rsidRPr="008413DC">
        <w:t xml:space="preserve">; </w:t>
      </w:r>
      <w:r w:rsidRPr="008413DC">
        <w:fldChar w:fldCharType="begin"/>
      </w:r>
      <w:r w:rsidRPr="008413DC">
        <w:instrText xml:space="preserve"> REF _Ref515198444 \h  \* MERGEFORMAT </w:instrText>
      </w:r>
      <w:r w:rsidRPr="008413DC">
        <w:fldChar w:fldCharType="separate"/>
      </w:r>
      <w:r w:rsidR="000333FD">
        <w:t>Figure 11</w:t>
      </w:r>
      <w:r w:rsidRPr="008413DC">
        <w:fldChar w:fldCharType="end"/>
      </w:r>
      <w:r w:rsidRPr="008413DC">
        <w:t xml:space="preserve">; </w:t>
      </w:r>
      <w:r w:rsidRPr="008413DC">
        <w:fldChar w:fldCharType="begin"/>
      </w:r>
      <w:r w:rsidRPr="008413DC">
        <w:instrText xml:space="preserve"> REF _Ref516572951 \h </w:instrText>
      </w:r>
      <w:r w:rsidR="008413DC" w:rsidRPr="008413DC">
        <w:instrText xml:space="preserve"> \* MERGEFORMAT </w:instrText>
      </w:r>
      <w:r w:rsidRPr="008413DC">
        <w:fldChar w:fldCharType="separate"/>
      </w:r>
      <w:r w:rsidR="000333FD">
        <w:t>Figure 12</w:t>
      </w:r>
      <w:r w:rsidRPr="008413DC">
        <w:fldChar w:fldCharType="end"/>
      </w:r>
      <w:r w:rsidRPr="008413DC">
        <w:t>). Above this datum, Element Three thins towards the south and the sandstone beds display pinch-and-swell morphology (</w:t>
      </w:r>
      <w:r w:rsidRPr="008413DC">
        <w:fldChar w:fldCharType="begin"/>
      </w:r>
      <w:r w:rsidRPr="008413DC">
        <w:instrText xml:space="preserve"> REF _Ref515198320 \h </w:instrText>
      </w:r>
      <w:r w:rsidR="008413DC" w:rsidRPr="008413DC">
        <w:instrText xml:space="preserve"> \* MERGEFORMAT </w:instrText>
      </w:r>
      <w:r w:rsidRPr="008413DC">
        <w:fldChar w:fldCharType="separate"/>
      </w:r>
      <w:r w:rsidR="000333FD">
        <w:t>Figure 10</w:t>
      </w:r>
      <w:r w:rsidRPr="008413DC">
        <w:fldChar w:fldCharType="end"/>
      </w:r>
      <w:r w:rsidRPr="008413DC">
        <w:t xml:space="preserve">; </w:t>
      </w:r>
      <w:r w:rsidRPr="008413DC">
        <w:fldChar w:fldCharType="begin"/>
      </w:r>
      <w:r w:rsidRPr="008413DC">
        <w:instrText xml:space="preserve"> REF _Ref515198444 \h  \* MERGEFORMAT </w:instrText>
      </w:r>
      <w:r w:rsidRPr="008413DC">
        <w:fldChar w:fldCharType="separate"/>
      </w:r>
      <w:r w:rsidR="000333FD">
        <w:t>Figure 11</w:t>
      </w:r>
      <w:r w:rsidRPr="008413DC">
        <w:fldChar w:fldCharType="end"/>
      </w:r>
      <w:r w:rsidRPr="008413DC">
        <w:t xml:space="preserve">; </w:t>
      </w:r>
      <w:r w:rsidRPr="008413DC">
        <w:fldChar w:fldCharType="begin"/>
      </w:r>
      <w:r w:rsidRPr="008413DC">
        <w:instrText xml:space="preserve"> REF _Ref515198403 \h  \* MERGEFORMAT </w:instrText>
      </w:r>
      <w:r w:rsidRPr="008413DC">
        <w:fldChar w:fldCharType="separate"/>
      </w:r>
      <w:r w:rsidR="000333FD">
        <w:t>Figure 13</w:t>
      </w:r>
      <w:r w:rsidRPr="008413DC">
        <w:fldChar w:fldCharType="end"/>
      </w:r>
      <w:r w:rsidRPr="008413DC">
        <w:t>). The boundary between Element Three and Four is marked</w:t>
      </w:r>
      <w:r w:rsidR="00AE149F" w:rsidRPr="008413DC">
        <w:t xml:space="preserve"> by</w:t>
      </w:r>
      <w:r w:rsidRPr="008413DC">
        <w:t xml:space="preserve"> a change in architectural style with a hybrid event bed deposit at the boundary (</w:t>
      </w:r>
      <w:r w:rsidRPr="008413DC">
        <w:fldChar w:fldCharType="begin"/>
      </w:r>
      <w:r w:rsidRPr="008413DC">
        <w:instrText xml:space="preserve"> REF _Ref515198320 \h </w:instrText>
      </w:r>
      <w:r w:rsidR="008413DC" w:rsidRPr="008413DC">
        <w:instrText xml:space="preserve"> \* MERGEFORMAT </w:instrText>
      </w:r>
      <w:r w:rsidRPr="008413DC">
        <w:fldChar w:fldCharType="separate"/>
      </w:r>
      <w:r w:rsidR="000333FD">
        <w:t>Figure 10</w:t>
      </w:r>
      <w:r w:rsidRPr="008413DC">
        <w:fldChar w:fldCharType="end"/>
      </w:r>
      <w:r w:rsidRPr="008413DC">
        <w:t xml:space="preserve">; </w:t>
      </w:r>
      <w:r w:rsidRPr="008413DC">
        <w:fldChar w:fldCharType="begin"/>
      </w:r>
      <w:r w:rsidRPr="008413DC">
        <w:instrText xml:space="preserve"> REF _Ref515198444 \h  \* MERGEFORMAT </w:instrText>
      </w:r>
      <w:r w:rsidRPr="008413DC">
        <w:fldChar w:fldCharType="separate"/>
      </w:r>
      <w:r w:rsidR="000333FD">
        <w:t>Figure 11</w:t>
      </w:r>
      <w:r w:rsidRPr="008413DC">
        <w:fldChar w:fldCharType="end"/>
      </w:r>
      <w:r w:rsidRPr="008413DC">
        <w:t xml:space="preserve">; </w:t>
      </w:r>
      <w:r w:rsidRPr="008413DC">
        <w:fldChar w:fldCharType="begin"/>
      </w:r>
      <w:r w:rsidRPr="008413DC">
        <w:instrText xml:space="preserve"> REF _Ref516572951 \h </w:instrText>
      </w:r>
      <w:r w:rsidR="008413DC" w:rsidRPr="008413DC">
        <w:instrText xml:space="preserve"> \* MERGEFORMAT </w:instrText>
      </w:r>
      <w:r w:rsidRPr="008413DC">
        <w:fldChar w:fldCharType="separate"/>
      </w:r>
      <w:r w:rsidR="000333FD">
        <w:t>Figure 12</w:t>
      </w:r>
      <w:r w:rsidRPr="008413DC">
        <w:fldChar w:fldCharType="end"/>
      </w:r>
      <w:r w:rsidRPr="008413DC">
        <w:t xml:space="preserve">; Bed L in </w:t>
      </w:r>
      <w:r w:rsidRPr="008413DC">
        <w:fldChar w:fldCharType="begin"/>
      </w:r>
      <w:r w:rsidRPr="008413DC">
        <w:instrText xml:space="preserve"> REF _Ref515198403 \h  \* MERGEFORMAT </w:instrText>
      </w:r>
      <w:r w:rsidRPr="008413DC">
        <w:fldChar w:fldCharType="separate"/>
      </w:r>
      <w:r w:rsidR="000333FD">
        <w:t>Figure 13</w:t>
      </w:r>
      <w:r w:rsidRPr="008413DC">
        <w:fldChar w:fldCharType="end"/>
      </w:r>
      <w:r w:rsidRPr="008413DC">
        <w:t xml:space="preserve">). Element </w:t>
      </w:r>
      <w:proofErr w:type="gramStart"/>
      <w:r w:rsidRPr="008413DC">
        <w:t>Four</w:t>
      </w:r>
      <w:proofErr w:type="gramEnd"/>
      <w:r w:rsidRPr="008413DC">
        <w:t xml:space="preserve"> contains rhythmic sandstone-mudstone couplets of very similar thickness that change minimally across the outcrop (</w:t>
      </w:r>
      <w:r w:rsidRPr="008413DC">
        <w:fldChar w:fldCharType="begin"/>
      </w:r>
      <w:r w:rsidRPr="008413DC">
        <w:instrText xml:space="preserve"> REF _Ref515198320 \h </w:instrText>
      </w:r>
      <w:r w:rsidR="008413DC" w:rsidRPr="008413DC">
        <w:instrText xml:space="preserve"> \* MERGEFORMAT </w:instrText>
      </w:r>
      <w:r w:rsidRPr="008413DC">
        <w:fldChar w:fldCharType="separate"/>
      </w:r>
      <w:r w:rsidR="000333FD">
        <w:t>Figure 10</w:t>
      </w:r>
      <w:r w:rsidRPr="008413DC">
        <w:fldChar w:fldCharType="end"/>
      </w:r>
      <w:r w:rsidRPr="008413DC">
        <w:t xml:space="preserve">; </w:t>
      </w:r>
      <w:r w:rsidRPr="008413DC">
        <w:fldChar w:fldCharType="begin"/>
      </w:r>
      <w:r w:rsidRPr="008413DC">
        <w:instrText xml:space="preserve"> REF _Ref515198444 \h  \* MERGEFORMAT </w:instrText>
      </w:r>
      <w:r w:rsidRPr="008413DC">
        <w:fldChar w:fldCharType="separate"/>
      </w:r>
      <w:r w:rsidR="000333FD">
        <w:t xml:space="preserve">Figure </w:t>
      </w:r>
      <w:r w:rsidR="000333FD">
        <w:lastRenderedPageBreak/>
        <w:t>11</w:t>
      </w:r>
      <w:r w:rsidRPr="008413DC">
        <w:fldChar w:fldCharType="end"/>
      </w:r>
      <w:r w:rsidRPr="008413DC">
        <w:t xml:space="preserve">; </w:t>
      </w:r>
      <w:r w:rsidRPr="008413DC">
        <w:fldChar w:fldCharType="begin"/>
      </w:r>
      <w:r w:rsidRPr="008413DC">
        <w:instrText xml:space="preserve"> REF _Ref516572951 \h </w:instrText>
      </w:r>
      <w:r w:rsidR="008413DC" w:rsidRPr="008413DC">
        <w:instrText xml:space="preserve"> \* MERGEFORMAT </w:instrText>
      </w:r>
      <w:r w:rsidRPr="008413DC">
        <w:fldChar w:fldCharType="separate"/>
      </w:r>
      <w:r w:rsidR="000333FD">
        <w:t>Figure 12</w:t>
      </w:r>
      <w:r w:rsidRPr="008413DC">
        <w:fldChar w:fldCharType="end"/>
      </w:r>
      <w:r w:rsidRPr="008413DC">
        <w:t xml:space="preserve">). Element </w:t>
      </w:r>
      <w:proofErr w:type="gramStart"/>
      <w:r w:rsidRPr="008413DC">
        <w:t>One</w:t>
      </w:r>
      <w:proofErr w:type="gramEnd"/>
      <w:r w:rsidRPr="008413DC">
        <w:t xml:space="preserve"> and Four do not display true element thickness due to base of exposure and top-truncation by Quaternary alluvial deposits, respectively.</w:t>
      </w:r>
    </w:p>
    <w:p w14:paraId="59376CA0" w14:textId="379497F5" w:rsidR="006A3B46" w:rsidRPr="008413DC" w:rsidRDefault="006A3B46" w:rsidP="006A3B46">
      <w:pPr>
        <w:pStyle w:val="Heading2"/>
      </w:pPr>
      <w:bookmarkStart w:id="121" w:name="_Toc520114738"/>
      <w:r w:rsidRPr="008413DC">
        <w:t>Intra-Lobe Element Bed Architecture: Results</w:t>
      </w:r>
      <w:bookmarkEnd w:id="121"/>
    </w:p>
    <w:p w14:paraId="63BF9BD5" w14:textId="182B8901" w:rsidR="0002569E" w:rsidRDefault="006A3B46" w:rsidP="006A3B46">
      <w:pPr>
        <w:spacing w:line="480" w:lineRule="auto"/>
        <w:ind w:firstLine="360"/>
      </w:pPr>
      <w:r w:rsidRPr="008413DC">
        <w:t xml:space="preserve">Within Element Three (green in </w:t>
      </w:r>
      <w:r w:rsidRPr="008413DC">
        <w:fldChar w:fldCharType="begin"/>
      </w:r>
      <w:r w:rsidRPr="008413DC">
        <w:instrText xml:space="preserve"> REF _Ref515198403 \h  \* MERGEFORMAT </w:instrText>
      </w:r>
      <w:r w:rsidRPr="008413DC">
        <w:fldChar w:fldCharType="separate"/>
      </w:r>
      <w:r w:rsidR="000333FD">
        <w:t>Figure 13</w:t>
      </w:r>
      <w:r w:rsidRPr="008413DC">
        <w:fldChar w:fldCharType="end"/>
      </w:r>
      <w:r w:rsidRPr="008413DC">
        <w:t>) in Area 1, subtle compensation is documented at the event bed scale (</w:t>
      </w:r>
      <w:commentRangeStart w:id="122"/>
      <w:r w:rsidRPr="008413DC">
        <w:fldChar w:fldCharType="begin"/>
      </w:r>
      <w:r w:rsidRPr="008413DC">
        <w:instrText xml:space="preserve"> REF _Ref515198403 \h  \* MERGEFORMAT </w:instrText>
      </w:r>
      <w:r w:rsidRPr="008413DC">
        <w:fldChar w:fldCharType="separate"/>
      </w:r>
      <w:r w:rsidR="000333FD">
        <w:t>Figure 13</w:t>
      </w:r>
      <w:r w:rsidRPr="008413DC">
        <w:fldChar w:fldCharType="end"/>
      </w:r>
      <w:commentRangeEnd w:id="122"/>
      <w:r w:rsidR="00F4284F">
        <w:rPr>
          <w:rStyle w:val="CommentReference"/>
        </w:rPr>
        <w:commentReference w:id="122"/>
      </w:r>
      <w:r w:rsidRPr="008413DC">
        <w:t xml:space="preserve">). The basal bed (J) consistently thins southward towards MS5 with a thinning rate of approximately 0.4 cm/m then slightly thickens south of MS5. The subsequent bed (J2) thickens where J thins (between MS1 and MS2; </w:t>
      </w:r>
      <w:r w:rsidRPr="008413DC">
        <w:fldChar w:fldCharType="begin"/>
      </w:r>
      <w:r w:rsidRPr="008413DC">
        <w:instrText xml:space="preserve"> REF _Ref515198403 \h  \* MERGEFORMAT </w:instrText>
      </w:r>
      <w:r w:rsidRPr="008413DC">
        <w:fldChar w:fldCharType="separate"/>
      </w:r>
      <w:r w:rsidR="000333FD">
        <w:t>Figure 13</w:t>
      </w:r>
      <w:r w:rsidRPr="008413DC">
        <w:fldChar w:fldCharType="end"/>
      </w:r>
      <w:r w:rsidRPr="008413DC">
        <w:t xml:space="preserve">), and bed J3 shows more complex thickness variations. The next thick bed, Bed K, shows a similar initial thinning trend as basal bed J but thickens directly above J’s most rapid thinning. Bed K also thins and thickens between S3 to MS6 in an opposite pattern to the bed directly below (J3). K2 thickens above where J and K thinned, thus showing bed-scale compensation. </w:t>
      </w:r>
      <w:commentRangeStart w:id="123"/>
      <w:r w:rsidRPr="008413DC">
        <w:t xml:space="preserve">Hybrid event bed (L) is deposited above K2 and shows </w:t>
      </w:r>
      <w:del w:id="124" w:author="Marco Patacci" w:date="2018-08-03T16:05:00Z">
        <w:r w:rsidRPr="008413DC" w:rsidDel="00E50A2E">
          <w:delText xml:space="preserve">drastic </w:delText>
        </w:r>
      </w:del>
      <w:ins w:id="125" w:author="Marco Patacci" w:date="2018-08-03T16:05:00Z">
        <w:r w:rsidR="00E50A2E">
          <w:t>significant</w:t>
        </w:r>
        <w:r w:rsidR="00E50A2E" w:rsidRPr="008413DC">
          <w:t xml:space="preserve"> </w:t>
        </w:r>
      </w:ins>
      <w:r w:rsidRPr="008413DC">
        <w:t>thickness changes with thinning rates ranging between -0.4 to 0.55 cm/m, concurrent with a change from a sandstone-dominated to a mud-dominated lithology (</w:t>
      </w:r>
      <w:r w:rsidRPr="008413DC">
        <w:fldChar w:fldCharType="begin"/>
      </w:r>
      <w:r w:rsidRPr="008413DC">
        <w:instrText xml:space="preserve"> REF _Ref515198403 \h  \* MERGEFORMAT </w:instrText>
      </w:r>
      <w:r w:rsidRPr="008413DC">
        <w:fldChar w:fldCharType="separate"/>
      </w:r>
      <w:r w:rsidR="000333FD">
        <w:t>Figure 13</w:t>
      </w:r>
      <w:r w:rsidRPr="008413DC">
        <w:fldChar w:fldCharType="end"/>
      </w:r>
      <w:r w:rsidRPr="008413DC">
        <w:t xml:space="preserve">). </w:t>
      </w:r>
      <w:commentRangeEnd w:id="123"/>
      <w:r w:rsidR="00BD4E03">
        <w:rPr>
          <w:rStyle w:val="CommentReference"/>
        </w:rPr>
        <w:commentReference w:id="123"/>
      </w:r>
      <w:r w:rsidRPr="008413DC">
        <w:t xml:space="preserve">However, bed L shows no compensation to the bed below. Bed L2 slightly thickens at MS5 above where L thins. However, L2 displays minimal thickness variation across the 25 meters </w:t>
      </w:r>
      <w:commentRangeStart w:id="126"/>
      <w:r w:rsidRPr="008413DC">
        <w:t xml:space="preserve">with thinning rates nearing 0 cm/m. </w:t>
      </w:r>
      <w:commentRangeEnd w:id="126"/>
      <w:r w:rsidR="00E50A2E">
        <w:rPr>
          <w:rStyle w:val="CommentReference"/>
        </w:rPr>
        <w:commentReference w:id="126"/>
      </w:r>
      <w:r w:rsidRPr="008413DC">
        <w:t>Bed M shows similar thickness trends as bed L, but the amplitude of thinning is significantly lower (</w:t>
      </w:r>
      <w:r w:rsidRPr="008413DC">
        <w:fldChar w:fldCharType="begin"/>
      </w:r>
      <w:r w:rsidRPr="008413DC">
        <w:instrText xml:space="preserve"> REF _Ref515198403 \h  \* MERGEFORMAT </w:instrText>
      </w:r>
      <w:r w:rsidRPr="008413DC">
        <w:fldChar w:fldCharType="separate"/>
      </w:r>
      <w:r w:rsidR="000333FD">
        <w:t>Figure 13</w:t>
      </w:r>
      <w:r w:rsidRPr="008413DC">
        <w:fldChar w:fldCharType="end"/>
      </w:r>
      <w:r w:rsidRPr="008413DC">
        <w:t xml:space="preserve">). </w:t>
      </w:r>
    </w:p>
    <w:p w14:paraId="3E4F1669" w14:textId="7FC50378" w:rsidR="006A3B46" w:rsidRPr="008413DC" w:rsidRDefault="0002569E" w:rsidP="006A3B46">
      <w:pPr>
        <w:spacing w:line="480" w:lineRule="auto"/>
        <w:ind w:firstLine="360"/>
        <w:rPr>
          <w:b/>
        </w:rPr>
      </w:pPr>
      <w:r w:rsidRPr="008413DC">
        <w:t xml:space="preserve">Event beds within Element Two (yellow in </w:t>
      </w:r>
      <w:r w:rsidRPr="008413DC">
        <w:fldChar w:fldCharType="begin"/>
      </w:r>
      <w:r w:rsidRPr="008413DC">
        <w:instrText xml:space="preserve"> REF _Ref515198422 \h  \* MERGEFORMAT </w:instrText>
      </w:r>
      <w:r w:rsidRPr="008413DC">
        <w:fldChar w:fldCharType="separate"/>
      </w:r>
      <w:r w:rsidR="000333FD">
        <w:t>Figure 14</w:t>
      </w:r>
      <w:r w:rsidRPr="008413DC">
        <w:fldChar w:fldCharType="end"/>
      </w:r>
      <w:r w:rsidRPr="008413DC">
        <w:t xml:space="preserve">) show two thinning trends: (1) a large-scale southward thinning and </w:t>
      </w:r>
      <w:proofErr w:type="spellStart"/>
      <w:r w:rsidRPr="008413DC">
        <w:t>onlap</w:t>
      </w:r>
      <w:proofErr w:type="spellEnd"/>
      <w:r w:rsidRPr="008413DC">
        <w:t xml:space="preserve">/pinch-out onto Element One (purple in </w:t>
      </w:r>
      <w:r w:rsidRPr="008413DC">
        <w:fldChar w:fldCharType="begin"/>
      </w:r>
      <w:r w:rsidRPr="008413DC">
        <w:instrText xml:space="preserve"> REF _Ref515198422 \h  \* MERGEFORMAT </w:instrText>
      </w:r>
      <w:r w:rsidRPr="008413DC">
        <w:fldChar w:fldCharType="separate"/>
      </w:r>
      <w:r w:rsidR="000333FD">
        <w:t>Figure 14</w:t>
      </w:r>
      <w:r w:rsidRPr="008413DC">
        <w:fldChar w:fldCharType="end"/>
      </w:r>
      <w:r w:rsidRPr="008413DC">
        <w:t>; discussed below), and (2) a bed-scale compensation trend (</w:t>
      </w:r>
      <w:r w:rsidRPr="008413DC">
        <w:fldChar w:fldCharType="begin"/>
      </w:r>
      <w:r w:rsidRPr="008413DC">
        <w:instrText xml:space="preserve"> REF _Ref515198422 \h  \* MERGEFORMAT </w:instrText>
      </w:r>
      <w:r w:rsidRPr="008413DC">
        <w:fldChar w:fldCharType="separate"/>
      </w:r>
      <w:r w:rsidR="000333FD">
        <w:t>Figure 14</w:t>
      </w:r>
      <w:r w:rsidRPr="008413DC">
        <w:fldChar w:fldCharType="end"/>
      </w:r>
      <w:r w:rsidRPr="008413DC">
        <w:t>). The event beds thicker than 10 cm in Element Two are most affected by this compensation. For example, bed A rapidly thins</w:t>
      </w:r>
    </w:p>
    <w:p w14:paraId="713943FF" w14:textId="4725EBD9" w:rsidR="00396AAA" w:rsidRPr="008413DC" w:rsidRDefault="00396AAA" w:rsidP="0002569E">
      <w:pPr>
        <w:spacing w:line="480" w:lineRule="auto"/>
      </w:pPr>
      <w:proofErr w:type="gramStart"/>
      <w:r w:rsidRPr="008413DC">
        <w:lastRenderedPageBreak/>
        <w:t>southward</w:t>
      </w:r>
      <w:proofErr w:type="gramEnd"/>
      <w:r w:rsidRPr="008413DC">
        <w:t>, with thinning rates greater than 0.5 cm/m, and Bed B is thickest (50 cm) directly above the rapid thinning of Bed A (</w:t>
      </w:r>
      <w:r w:rsidRPr="008413DC">
        <w:fldChar w:fldCharType="begin"/>
      </w:r>
      <w:r w:rsidRPr="008413DC">
        <w:instrText xml:space="preserve"> REF _Ref515198422 \h  \* MERGEFORMAT </w:instrText>
      </w:r>
      <w:r w:rsidRPr="008413DC">
        <w:fldChar w:fldCharType="separate"/>
      </w:r>
      <w:r w:rsidR="000333FD">
        <w:t>Figure 14</w:t>
      </w:r>
      <w:r w:rsidRPr="008413DC">
        <w:fldChar w:fldCharType="end"/>
      </w:r>
      <w:r w:rsidRPr="008413DC">
        <w:t>). The next two beds are very thin (~ 3 cm) and display almost no variation in thickness. However, the next thick bed, Bed C, shows compensation with Bed B: as B thickens into S8, the overlying bed C thins (</w:t>
      </w:r>
      <w:r w:rsidRPr="008413DC">
        <w:fldChar w:fldCharType="begin"/>
      </w:r>
      <w:r w:rsidRPr="008413DC">
        <w:instrText xml:space="preserve"> REF _Ref515198422 \h  \* MERGEFORMAT </w:instrText>
      </w:r>
      <w:r w:rsidRPr="008413DC">
        <w:fldChar w:fldCharType="separate"/>
      </w:r>
      <w:r w:rsidR="000333FD">
        <w:t>Figure 14</w:t>
      </w:r>
      <w:r w:rsidRPr="008413DC">
        <w:fldChar w:fldCharType="end"/>
      </w:r>
      <w:r w:rsidRPr="008413DC">
        <w:t xml:space="preserve">). Then, as B thins southward from S8, C thickens to its highest recorded value (39 cm; </w:t>
      </w:r>
      <w:r w:rsidRPr="008413DC">
        <w:fldChar w:fldCharType="begin"/>
      </w:r>
      <w:r w:rsidRPr="008413DC">
        <w:instrText xml:space="preserve"> REF _Ref515198422 \h  \* MERGEFORMAT </w:instrText>
      </w:r>
      <w:r w:rsidRPr="008413DC">
        <w:fldChar w:fldCharType="separate"/>
      </w:r>
      <w:r w:rsidR="000333FD">
        <w:t>Figure 14</w:t>
      </w:r>
      <w:r w:rsidRPr="008413DC">
        <w:fldChar w:fldCharType="end"/>
      </w:r>
      <w:r w:rsidRPr="008413DC">
        <w:t>). The thin bed above C displays very minor thickness changes and the next bed (just below Bed D) displays a similar thickness trend to C (</w:t>
      </w:r>
      <w:r w:rsidRPr="008413DC">
        <w:fldChar w:fldCharType="begin"/>
      </w:r>
      <w:r w:rsidRPr="008413DC">
        <w:instrText xml:space="preserve"> REF _Ref515198422 \h  \* MERGEFORMAT </w:instrText>
      </w:r>
      <w:r w:rsidRPr="008413DC">
        <w:fldChar w:fldCharType="separate"/>
      </w:r>
      <w:r w:rsidR="000333FD">
        <w:t>Figure 14</w:t>
      </w:r>
      <w:r w:rsidRPr="008413DC">
        <w:fldChar w:fldCharType="end"/>
      </w:r>
      <w:r w:rsidRPr="008413DC">
        <w:t xml:space="preserve">). Beds D and E show the same thickness </w:t>
      </w:r>
      <w:r w:rsidR="00060231" w:rsidRPr="008413DC">
        <w:t>pattern from S6 to S13 with both of their highest thicknesses is</w:t>
      </w:r>
      <w:r w:rsidRPr="008413DC">
        <w:t xml:space="preserve"> where bed C is rapidly thinning. Bed F again shows its thickest portion directly above where beds D and E thin most (</w:t>
      </w:r>
      <w:r w:rsidRPr="008413DC">
        <w:fldChar w:fldCharType="begin"/>
      </w:r>
      <w:r w:rsidRPr="008413DC">
        <w:instrText xml:space="preserve"> REF _Ref515198422 \h  \* MERGEFORMAT </w:instrText>
      </w:r>
      <w:r w:rsidRPr="008413DC">
        <w:fldChar w:fldCharType="separate"/>
      </w:r>
      <w:r w:rsidR="000333FD">
        <w:t>Figure 14</w:t>
      </w:r>
      <w:r w:rsidRPr="008413DC">
        <w:fldChar w:fldCharType="end"/>
      </w:r>
      <w:r w:rsidRPr="008413DC">
        <w:t xml:space="preserve">). Bed F shows a similar pattern, but a lower magnitude of thinning rate compared to beds A-E. Finally, Bed G thins towards where Bed F is thickest </w:t>
      </w:r>
      <w:r w:rsidRPr="008413DC">
        <w:fldChar w:fldCharType="begin"/>
      </w:r>
      <w:r w:rsidRPr="008413DC">
        <w:instrText xml:space="preserve"> REF _Ref515198422 \h  \* MERGEFORMAT </w:instrText>
      </w:r>
      <w:r w:rsidRPr="008413DC">
        <w:fldChar w:fldCharType="separate"/>
      </w:r>
      <w:r w:rsidR="000333FD">
        <w:t>Figure 14</w:t>
      </w:r>
      <w:r w:rsidRPr="008413DC">
        <w:fldChar w:fldCharType="end"/>
      </w:r>
      <w:r w:rsidRPr="008413DC">
        <w:t xml:space="preserve">). This pattern is consistent and occurs throughout the element </w:t>
      </w:r>
      <w:del w:id="127" w:author="Marco Patacci" w:date="2018-08-03T16:14:00Z">
        <w:r w:rsidRPr="008413DC" w:rsidDel="003D49D3">
          <w:delText xml:space="preserve">within </w:delText>
        </w:r>
      </w:del>
      <w:ins w:id="128" w:author="Marco Patacci" w:date="2018-08-03T16:14:00Z">
        <w:r w:rsidR="003D49D3">
          <w:t>for</w:t>
        </w:r>
        <w:r w:rsidR="003D49D3" w:rsidRPr="008413DC">
          <w:t xml:space="preserve"> </w:t>
        </w:r>
      </w:ins>
      <w:r w:rsidRPr="008413DC">
        <w:t xml:space="preserve">beds greater than 10cm (e.g., beds A, B, C, D, E, F, G in </w:t>
      </w:r>
      <w:r w:rsidRPr="008413DC">
        <w:fldChar w:fldCharType="begin"/>
      </w:r>
      <w:r w:rsidRPr="008413DC">
        <w:instrText xml:space="preserve"> REF _Ref515198422 \h  \* MERGEFORMAT </w:instrText>
      </w:r>
      <w:r w:rsidRPr="008413DC">
        <w:fldChar w:fldCharType="separate"/>
      </w:r>
      <w:r w:rsidR="000333FD">
        <w:t>Figure 14</w:t>
      </w:r>
      <w:r w:rsidRPr="008413DC">
        <w:fldChar w:fldCharType="end"/>
      </w:r>
      <w:r w:rsidRPr="008413DC">
        <w:t xml:space="preserve">). </w:t>
      </w:r>
    </w:p>
    <w:p w14:paraId="24EB0ABB" w14:textId="3668FD00" w:rsidR="00844D06" w:rsidRPr="008413DC" w:rsidRDefault="00844D06" w:rsidP="00844D06">
      <w:pPr>
        <w:pStyle w:val="Heading2"/>
      </w:pPr>
      <w:bookmarkStart w:id="129" w:name="_Toc520114739"/>
      <w:r w:rsidRPr="008413DC">
        <w:t>Intra-Lobe Element Bed Architecture: Analysis</w:t>
      </w:r>
      <w:bookmarkEnd w:id="129"/>
    </w:p>
    <w:p w14:paraId="5B6EB63C" w14:textId="499B56C9" w:rsidR="00844D06" w:rsidRPr="008413DC" w:rsidRDefault="00844D06" w:rsidP="00844D06">
      <w:pPr>
        <w:pStyle w:val="ListParagraph"/>
        <w:spacing w:line="480" w:lineRule="auto"/>
        <w:ind w:left="0" w:firstLine="360"/>
      </w:pPr>
      <w:r w:rsidRPr="008413DC">
        <w:t xml:space="preserve">Compensational stacking is the tendency </w:t>
      </w:r>
      <w:del w:id="130" w:author="Marco Patacci" w:date="2018-08-03T16:15:00Z">
        <w:r w:rsidRPr="008413DC" w:rsidDel="003D49D3">
          <w:delText xml:space="preserve">to </w:delText>
        </w:r>
      </w:del>
      <w:r w:rsidRPr="008413DC">
        <w:t>for a deposit to preferentially fill topographic lows, with the magnitude of compensation typically decreasing from proximal</w:t>
      </w:r>
      <w:del w:id="131" w:author="Marco Patacci" w:date="2018-08-03T16:23:00Z">
        <w:r w:rsidRPr="008413DC" w:rsidDel="00E60BA1">
          <w:delText>-</w:delText>
        </w:r>
      </w:del>
      <w:ins w:id="132" w:author="Marco Patacci" w:date="2018-08-03T16:23:00Z">
        <w:r w:rsidR="00E60BA1">
          <w:t xml:space="preserve"> to </w:t>
        </w:r>
      </w:ins>
      <w:r w:rsidRPr="008413DC">
        <w:t>distal</w:t>
      </w:r>
      <w:ins w:id="133" w:author="Marco Patacci" w:date="2018-08-03T16:23:00Z">
        <w:r w:rsidR="00E60BA1">
          <w:t xml:space="preserve"> locations</w:t>
        </w:r>
      </w:ins>
      <w:r w:rsidRPr="008413DC">
        <w:t xml:space="preserve"> (</w:t>
      </w:r>
      <w:proofErr w:type="spellStart"/>
      <w:r w:rsidRPr="008413DC">
        <w:t>Mutti</w:t>
      </w:r>
      <w:proofErr w:type="spellEnd"/>
      <w:r w:rsidRPr="008413DC">
        <w:t xml:space="preserve"> and </w:t>
      </w:r>
      <w:proofErr w:type="spellStart"/>
      <w:r w:rsidRPr="008413DC">
        <w:t>Sonnino</w:t>
      </w:r>
      <w:proofErr w:type="spellEnd"/>
      <w:r w:rsidR="0099014E" w:rsidRPr="008413DC">
        <w:t>,</w:t>
      </w:r>
      <w:r w:rsidRPr="008413DC">
        <w:t xml:space="preserve"> 1981; Sullivan </w:t>
      </w:r>
      <w:r w:rsidR="00776B9A" w:rsidRPr="008413DC">
        <w:t>et al.,</w:t>
      </w:r>
      <w:r w:rsidR="0099014E" w:rsidRPr="008413DC">
        <w:t xml:space="preserve"> </w:t>
      </w:r>
      <w:r w:rsidRPr="008413DC">
        <w:t xml:space="preserve">2000; </w:t>
      </w:r>
      <w:proofErr w:type="spellStart"/>
      <w:r w:rsidRPr="008413DC">
        <w:t>Cantelli</w:t>
      </w:r>
      <w:proofErr w:type="spellEnd"/>
      <w:r w:rsidRPr="008413DC">
        <w:t xml:space="preserve"> et al., 2011; Fernandez et al., 2014).  There have been two proposed methods, fractal and hierarchical, for compensational stacking, which depend on either consistent compensation or variable compensation at the different hierarchical scales, respectively (</w:t>
      </w:r>
      <w:proofErr w:type="spellStart"/>
      <w:r w:rsidRPr="008413DC">
        <w:t>Mutti</w:t>
      </w:r>
      <w:proofErr w:type="spellEnd"/>
      <w:r w:rsidRPr="008413DC">
        <w:t xml:space="preserve"> and </w:t>
      </w:r>
      <w:proofErr w:type="spellStart"/>
      <w:r w:rsidRPr="008413DC">
        <w:t>Sonnino</w:t>
      </w:r>
      <w:proofErr w:type="spellEnd"/>
      <w:r w:rsidR="0099014E" w:rsidRPr="008413DC">
        <w:t>,</w:t>
      </w:r>
      <w:r w:rsidRPr="008413DC">
        <w:t xml:space="preserve"> 1981; </w:t>
      </w:r>
      <w:proofErr w:type="spellStart"/>
      <w:r w:rsidRPr="008413DC">
        <w:t>Mutti</w:t>
      </w:r>
      <w:proofErr w:type="spellEnd"/>
      <w:r w:rsidRPr="008413DC">
        <w:t xml:space="preserve"> and </w:t>
      </w:r>
      <w:proofErr w:type="spellStart"/>
      <w:r w:rsidRPr="008413DC">
        <w:t>Normark</w:t>
      </w:r>
      <w:proofErr w:type="spellEnd"/>
      <w:r w:rsidR="0099014E" w:rsidRPr="008413DC">
        <w:t>,</w:t>
      </w:r>
      <w:r w:rsidRPr="008413DC">
        <w:t xml:space="preserve"> 1987; </w:t>
      </w:r>
      <w:proofErr w:type="spellStart"/>
      <w:r w:rsidRPr="008413DC">
        <w:t>Deptuck</w:t>
      </w:r>
      <w:proofErr w:type="spellEnd"/>
      <w:r w:rsidRPr="008413DC">
        <w:t xml:space="preserve"> </w:t>
      </w:r>
      <w:r w:rsidR="00776B9A" w:rsidRPr="008413DC">
        <w:t>et al.,</w:t>
      </w:r>
      <w:r w:rsidR="0099014E" w:rsidRPr="008413DC">
        <w:t xml:space="preserve"> </w:t>
      </w:r>
      <w:r w:rsidRPr="008413DC">
        <w:t xml:space="preserve">2008; </w:t>
      </w:r>
      <w:proofErr w:type="spellStart"/>
      <w:r w:rsidRPr="008413DC">
        <w:t>Prélat</w:t>
      </w:r>
      <w:proofErr w:type="spellEnd"/>
      <w:r w:rsidRPr="008413DC">
        <w:t xml:space="preserve"> </w:t>
      </w:r>
      <w:r w:rsidR="00776B9A" w:rsidRPr="008413DC">
        <w:t>et al.,</w:t>
      </w:r>
      <w:r w:rsidR="0099014E" w:rsidRPr="008413DC">
        <w:t xml:space="preserve"> </w:t>
      </w:r>
      <w:r w:rsidRPr="008413DC">
        <w:t xml:space="preserve">2009; Straub and </w:t>
      </w:r>
      <w:proofErr w:type="spellStart"/>
      <w:r w:rsidRPr="008413DC">
        <w:t>Pyles</w:t>
      </w:r>
      <w:proofErr w:type="spellEnd"/>
      <w:r w:rsidRPr="008413DC">
        <w:t xml:space="preserve">, 2012). </w:t>
      </w:r>
    </w:p>
    <w:p w14:paraId="4151F9AF" w14:textId="176A523A" w:rsidR="00844D06" w:rsidRPr="008413DC" w:rsidRDefault="00844D06" w:rsidP="00844D06">
      <w:pPr>
        <w:pStyle w:val="ListParagraph"/>
        <w:spacing w:line="480" w:lineRule="auto"/>
        <w:ind w:left="0" w:firstLine="360"/>
      </w:pPr>
      <w:r w:rsidRPr="008413DC">
        <w:t>Bed compensation internal to a lobe element (</w:t>
      </w:r>
      <w:r w:rsidRPr="008413DC">
        <w:fldChar w:fldCharType="begin"/>
      </w:r>
      <w:r w:rsidRPr="008413DC">
        <w:instrText xml:space="preserve"> REF _Ref515198403 \h </w:instrText>
      </w:r>
      <w:r w:rsidR="008413DC" w:rsidRPr="008413DC">
        <w:instrText xml:space="preserve"> \* MERGEFORMAT </w:instrText>
      </w:r>
      <w:r w:rsidRPr="008413DC">
        <w:fldChar w:fldCharType="separate"/>
      </w:r>
      <w:r w:rsidR="000333FD">
        <w:t>Figure 13</w:t>
      </w:r>
      <w:r w:rsidRPr="008413DC">
        <w:fldChar w:fldCharType="end"/>
      </w:r>
      <w:r w:rsidRPr="008413DC">
        <w:t>) demonstrates that turbidity currents depositing successive events react to the subtle seafloor topography created by the previous event bed. This manifests in outcrop through subtle pinching and swelling of each bed (</w:t>
      </w:r>
      <w:r w:rsidRPr="008413DC">
        <w:fldChar w:fldCharType="begin"/>
      </w:r>
      <w:r w:rsidRPr="008413DC">
        <w:instrText xml:space="preserve"> REF _Ref515198403 \h </w:instrText>
      </w:r>
      <w:r w:rsidR="008413DC" w:rsidRPr="008413DC">
        <w:instrText xml:space="preserve"> \* MERGEFORMAT </w:instrText>
      </w:r>
      <w:r w:rsidRPr="008413DC">
        <w:fldChar w:fldCharType="separate"/>
      </w:r>
      <w:r w:rsidR="000333FD">
        <w:t xml:space="preserve">Figure </w:t>
      </w:r>
      <w:r w:rsidR="000333FD">
        <w:lastRenderedPageBreak/>
        <w:t>13</w:t>
      </w:r>
      <w:r w:rsidRPr="008413DC">
        <w:fldChar w:fldCharType="end"/>
      </w:r>
      <w:r w:rsidRPr="008413DC">
        <w:t xml:space="preserve">). </w:t>
      </w:r>
      <w:r w:rsidR="006B0434" w:rsidRPr="008413DC">
        <w:t xml:space="preserve">However, </w:t>
      </w:r>
      <w:commentRangeStart w:id="134"/>
      <w:r w:rsidR="006B0434" w:rsidRPr="008413DC">
        <w:t xml:space="preserve">beds thinner </w:t>
      </w:r>
      <w:proofErr w:type="gramStart"/>
      <w:r w:rsidR="006B0434" w:rsidRPr="008413DC">
        <w:t>than</w:t>
      </w:r>
      <w:proofErr w:type="gramEnd"/>
      <w:r w:rsidR="006B0434" w:rsidRPr="008413DC">
        <w:t xml:space="preserve"> 10 cm rarely display bed compensation</w:t>
      </w:r>
      <w:commentRangeEnd w:id="134"/>
      <w:r w:rsidR="00E60BA1">
        <w:rPr>
          <w:rStyle w:val="CommentReference"/>
        </w:rPr>
        <w:commentReference w:id="134"/>
      </w:r>
      <w:r w:rsidR="006B0434" w:rsidRPr="008413DC">
        <w:t>, which could suggest the size of the flow has control on the extent of the bed scale compensation (</w:t>
      </w:r>
      <w:r w:rsidR="006B0434" w:rsidRPr="008413DC">
        <w:fldChar w:fldCharType="begin"/>
      </w:r>
      <w:r w:rsidR="006B0434" w:rsidRPr="008413DC">
        <w:instrText xml:space="preserve"> REF _Ref515198403 \h </w:instrText>
      </w:r>
      <w:r w:rsidR="008413DC" w:rsidRPr="008413DC">
        <w:instrText xml:space="preserve"> \* MERGEFORMAT </w:instrText>
      </w:r>
      <w:r w:rsidR="006B0434" w:rsidRPr="008413DC">
        <w:fldChar w:fldCharType="separate"/>
      </w:r>
      <w:r w:rsidR="000333FD">
        <w:t>Figure 13</w:t>
      </w:r>
      <w:r w:rsidR="006B0434" w:rsidRPr="008413DC">
        <w:fldChar w:fldCharType="end"/>
      </w:r>
      <w:r w:rsidR="006B0434" w:rsidRPr="008413DC">
        <w:t xml:space="preserve"> &amp; </w:t>
      </w:r>
      <w:r w:rsidR="006B0434" w:rsidRPr="008413DC">
        <w:fldChar w:fldCharType="begin"/>
      </w:r>
      <w:r w:rsidR="006B0434" w:rsidRPr="008413DC">
        <w:instrText xml:space="preserve"> REF _Ref515198422 \h </w:instrText>
      </w:r>
      <w:r w:rsidR="008413DC" w:rsidRPr="008413DC">
        <w:instrText xml:space="preserve"> \* MERGEFORMAT </w:instrText>
      </w:r>
      <w:r w:rsidR="006B0434" w:rsidRPr="008413DC">
        <w:fldChar w:fldCharType="separate"/>
      </w:r>
      <w:r w:rsidR="000333FD">
        <w:t>Figure 14</w:t>
      </w:r>
      <w:r w:rsidR="006B0434" w:rsidRPr="008413DC">
        <w:fldChar w:fldCharType="end"/>
      </w:r>
      <w:r w:rsidR="006B0434" w:rsidRPr="008413DC">
        <w:t xml:space="preserve">). </w:t>
      </w:r>
      <w:r w:rsidR="00060231" w:rsidRPr="008413DC">
        <w:t>The increase in the degree of compensation from beds to elements indicates a</w:t>
      </w:r>
      <w:r w:rsidRPr="008413DC">
        <w:t xml:space="preserve"> hierarchical rather than </w:t>
      </w:r>
      <w:proofErr w:type="gramStart"/>
      <w:r w:rsidRPr="008413DC">
        <w:t>fractal stacking</w:t>
      </w:r>
      <w:proofErr w:type="gramEnd"/>
      <w:r w:rsidRPr="008413DC">
        <w:t xml:space="preserve"> </w:t>
      </w:r>
      <w:r w:rsidR="00060231" w:rsidRPr="008413DC">
        <w:t xml:space="preserve">method </w:t>
      </w:r>
      <w:r w:rsidRPr="008413DC">
        <w:t>in</w:t>
      </w:r>
      <w:r w:rsidR="00060231" w:rsidRPr="008413DC">
        <w:t xml:space="preserve"> these</w:t>
      </w:r>
      <w:r w:rsidRPr="008413DC">
        <w:t xml:space="preserve"> submarine lobe deposits (Straub and </w:t>
      </w:r>
      <w:proofErr w:type="spellStart"/>
      <w:r w:rsidRPr="008413DC">
        <w:t>Pyles</w:t>
      </w:r>
      <w:proofErr w:type="spellEnd"/>
      <w:r w:rsidRPr="008413DC">
        <w:t xml:space="preserve">, 2012; </w:t>
      </w:r>
      <w:r w:rsidRPr="008413DC">
        <w:fldChar w:fldCharType="begin"/>
      </w:r>
      <w:r w:rsidRPr="008413DC">
        <w:instrText xml:space="preserve"> REF _Ref515198422 \h </w:instrText>
      </w:r>
      <w:r w:rsidR="008413DC" w:rsidRPr="008413DC">
        <w:instrText xml:space="preserve"> \* MERGEFORMAT </w:instrText>
      </w:r>
      <w:r w:rsidRPr="008413DC">
        <w:fldChar w:fldCharType="separate"/>
      </w:r>
      <w:r w:rsidR="000333FD">
        <w:t>Figure 14</w:t>
      </w:r>
      <w:r w:rsidRPr="008413DC">
        <w:fldChar w:fldCharType="end"/>
      </w:r>
      <w:r w:rsidRPr="008413DC">
        <w:t>). For example, event beds within Element Two (yellow) infill the topography created by lobe Element One (purple) as well as the previous bed deposited within Element Two (</w:t>
      </w:r>
      <w:r w:rsidRPr="008413DC">
        <w:fldChar w:fldCharType="begin"/>
      </w:r>
      <w:r w:rsidRPr="008413DC">
        <w:instrText xml:space="preserve"> REF _Ref515198422 \h </w:instrText>
      </w:r>
      <w:r w:rsidR="008413DC" w:rsidRPr="008413DC">
        <w:instrText xml:space="preserve"> \* MERGEFORMAT </w:instrText>
      </w:r>
      <w:r w:rsidRPr="008413DC">
        <w:fldChar w:fldCharType="separate"/>
      </w:r>
      <w:r w:rsidR="000333FD">
        <w:t>Figure 14</w:t>
      </w:r>
      <w:r w:rsidRPr="008413DC">
        <w:fldChar w:fldCharType="end"/>
      </w:r>
      <w:r w:rsidRPr="008413DC">
        <w:t xml:space="preserve">). Once Element Two has </w:t>
      </w:r>
      <w:commentRangeStart w:id="135"/>
      <w:r w:rsidRPr="008413DC">
        <w:t xml:space="preserve">completely minimized </w:t>
      </w:r>
      <w:commentRangeEnd w:id="135"/>
      <w:r w:rsidR="00E60BA1">
        <w:rPr>
          <w:rStyle w:val="CommentReference"/>
        </w:rPr>
        <w:commentReference w:id="135"/>
      </w:r>
      <w:r w:rsidRPr="008413DC">
        <w:t>the relief created by Element One (purple), it is able to redistribute the bed thickness more evenly across the depositional surface causing a decrease in thinning rate, as seen in bed E (</w:t>
      </w:r>
      <w:r w:rsidRPr="008413DC">
        <w:fldChar w:fldCharType="begin"/>
      </w:r>
      <w:r w:rsidRPr="008413DC">
        <w:instrText xml:space="preserve"> REF _Ref515198422 \h </w:instrText>
      </w:r>
      <w:r w:rsidR="008413DC" w:rsidRPr="008413DC">
        <w:instrText xml:space="preserve"> \* MERGEFORMAT </w:instrText>
      </w:r>
      <w:r w:rsidRPr="008413DC">
        <w:fldChar w:fldCharType="separate"/>
      </w:r>
      <w:r w:rsidR="000333FD">
        <w:t>Figure 14</w:t>
      </w:r>
      <w:r w:rsidRPr="008413DC">
        <w:fldChar w:fldCharType="end"/>
      </w:r>
      <w:r w:rsidRPr="008413DC">
        <w:t xml:space="preserve">). </w:t>
      </w:r>
    </w:p>
    <w:p w14:paraId="00E478E8" w14:textId="1F803512" w:rsidR="00844D06" w:rsidRPr="008413DC" w:rsidRDefault="00844D06" w:rsidP="00844D06">
      <w:pPr>
        <w:spacing w:line="480" w:lineRule="auto"/>
        <w:ind w:firstLine="360"/>
      </w:pPr>
      <w:r w:rsidRPr="008413DC">
        <w:t xml:space="preserve">Using the understanding that compensation decreases from proximal-to-distal (Sullivan </w:t>
      </w:r>
      <w:r w:rsidR="00776B9A" w:rsidRPr="008413DC">
        <w:t>et al.,</w:t>
      </w:r>
      <w:ins w:id="136" w:author="Marco Patacci" w:date="2018-08-03T16:27:00Z">
        <w:r w:rsidR="00E60BA1">
          <w:t xml:space="preserve"> </w:t>
        </w:r>
      </w:ins>
      <w:r w:rsidRPr="008413DC">
        <w:t>2000; Fernandez et al., 2014), the fairly abrupt outcrop expression of the contact between Element One and Two over approximately 50 m indicates a more proximal or axial lobe position than previously interpreted by Fleming (2010). This is supported by the relatively coarse-grained nature of the lobe deposits at Cabrillo National Monument (</w:t>
      </w:r>
      <w:r w:rsidRPr="008413DC">
        <w:fldChar w:fldCharType="begin"/>
      </w:r>
      <w:r w:rsidRPr="008413DC">
        <w:instrText xml:space="preserve"> REF _Ref515198476 \h </w:instrText>
      </w:r>
      <w:r w:rsidR="008413DC" w:rsidRPr="008413DC">
        <w:instrText xml:space="preserve"> \* MERGEFORMAT </w:instrText>
      </w:r>
      <w:r w:rsidRPr="008413DC">
        <w:fldChar w:fldCharType="separate"/>
      </w:r>
      <w:r w:rsidR="000333FD">
        <w:t>Figure 15</w:t>
      </w:r>
      <w:r w:rsidRPr="008413DC">
        <w:fldChar w:fldCharType="end"/>
      </w:r>
      <w:r w:rsidRPr="008413DC">
        <w:t>). However, Elements Three and Four do not show large-magnitude compensation, suggesting that these are more distal or marginal lobe positions (</w:t>
      </w:r>
      <w:r w:rsidRPr="008413DC">
        <w:fldChar w:fldCharType="begin"/>
      </w:r>
      <w:r w:rsidRPr="008413DC">
        <w:instrText xml:space="preserve"> REF _Ref515198444 \h </w:instrText>
      </w:r>
      <w:r w:rsidR="008413DC" w:rsidRPr="008413DC">
        <w:instrText xml:space="preserve"> \* MERGEFORMAT </w:instrText>
      </w:r>
      <w:r w:rsidRPr="008413DC">
        <w:fldChar w:fldCharType="separate"/>
      </w:r>
      <w:r w:rsidR="000333FD">
        <w:t>Figure 11</w:t>
      </w:r>
      <w:r w:rsidRPr="008413DC">
        <w:fldChar w:fldCharType="end"/>
      </w:r>
      <w:r w:rsidRPr="008413DC">
        <w:t xml:space="preserve">). Given that the event bed parameters are not discernible between Elements Two, Three, and </w:t>
      </w:r>
      <w:proofErr w:type="gramStart"/>
      <w:r w:rsidRPr="008413DC">
        <w:t>Four</w:t>
      </w:r>
      <w:proofErr w:type="gramEnd"/>
      <w:r w:rsidRPr="008413DC">
        <w:t xml:space="preserve"> (</w:t>
      </w:r>
      <w:r w:rsidRPr="008413DC">
        <w:fldChar w:fldCharType="begin"/>
      </w:r>
      <w:r w:rsidRPr="008413DC">
        <w:instrText xml:space="preserve"> REF _Ref515198476 \h </w:instrText>
      </w:r>
      <w:r w:rsidR="008413DC" w:rsidRPr="008413DC">
        <w:instrText xml:space="preserve"> \* MERGEFORMAT </w:instrText>
      </w:r>
      <w:r w:rsidRPr="008413DC">
        <w:fldChar w:fldCharType="separate"/>
      </w:r>
      <w:r w:rsidR="000333FD">
        <w:t>Figure 15</w:t>
      </w:r>
      <w:r w:rsidRPr="008413DC">
        <w:fldChar w:fldCharType="end"/>
      </w:r>
      <w:r w:rsidRPr="008413DC">
        <w:t xml:space="preserve">), this may indicate a minor lateral switching of lobe elements rather than a larger-scale </w:t>
      </w:r>
      <w:proofErr w:type="spellStart"/>
      <w:r w:rsidRPr="008413DC">
        <w:t>progradational</w:t>
      </w:r>
      <w:proofErr w:type="spellEnd"/>
      <w:r w:rsidRPr="008413DC">
        <w:t>/</w:t>
      </w:r>
      <w:proofErr w:type="spellStart"/>
      <w:r w:rsidRPr="008413DC">
        <w:t>retrogradational</w:t>
      </w:r>
      <w:proofErr w:type="spellEnd"/>
      <w:r w:rsidRPr="008413DC">
        <w:t xml:space="preserve"> pattern. </w:t>
      </w:r>
    </w:p>
    <w:p w14:paraId="0199E62C" w14:textId="2A9A4FF1" w:rsidR="002D0EC6" w:rsidRDefault="002D0EC6" w:rsidP="002D0EC6">
      <w:pPr>
        <w:spacing w:line="480" w:lineRule="auto"/>
        <w:ind w:firstLine="360"/>
      </w:pPr>
      <w:r w:rsidRPr="008413DC">
        <w:t xml:space="preserve">For distal submarine lobe deposits, the prevailing understanding is that sandstone bed thickness changes minimally over hundreds of meters (Walker &amp; </w:t>
      </w:r>
      <w:proofErr w:type="spellStart"/>
      <w:r w:rsidRPr="008413DC">
        <w:t>Mutti</w:t>
      </w:r>
      <w:proofErr w:type="spellEnd"/>
      <w:r w:rsidR="0099014E" w:rsidRPr="008413DC">
        <w:t>,</w:t>
      </w:r>
      <w:r w:rsidRPr="008413DC">
        <w:t xml:space="preserve"> 1973; Ricci</w:t>
      </w:r>
      <w:del w:id="137" w:author="Marco Patacci" w:date="2018-08-03T16:28:00Z">
        <w:r w:rsidRPr="008413DC" w:rsidDel="00E60BA1">
          <w:delText>-</w:delText>
        </w:r>
      </w:del>
      <w:ins w:id="138" w:author="Marco Patacci" w:date="2018-08-03T16:28:00Z">
        <w:r w:rsidR="00E60BA1">
          <w:t xml:space="preserve"> </w:t>
        </w:r>
      </w:ins>
      <w:proofErr w:type="spellStart"/>
      <w:r w:rsidRPr="008413DC">
        <w:t>Lucchi</w:t>
      </w:r>
      <w:proofErr w:type="spellEnd"/>
      <w:r w:rsidR="0099014E" w:rsidRPr="008413DC">
        <w:t>,</w:t>
      </w:r>
      <w:r w:rsidRPr="008413DC">
        <w:t xml:space="preserve"> 1975; </w:t>
      </w:r>
      <w:proofErr w:type="spellStart"/>
      <w:r w:rsidRPr="008413DC">
        <w:t>Shanmugam</w:t>
      </w:r>
      <w:proofErr w:type="spellEnd"/>
      <w:r w:rsidRPr="008413DC">
        <w:t xml:space="preserve"> &amp; </w:t>
      </w:r>
      <w:proofErr w:type="spellStart"/>
      <w:r w:rsidRPr="008413DC">
        <w:t>Moiola</w:t>
      </w:r>
      <w:proofErr w:type="spellEnd"/>
      <w:r w:rsidR="0099014E" w:rsidRPr="008413DC">
        <w:t>,</w:t>
      </w:r>
      <w:r w:rsidRPr="008413DC">
        <w:t xml:space="preserve"> 1988). However, distal lobe deposits can also show abrupt thickness variations along-strike indicating a finger-like “dendritic” pattern (</w:t>
      </w:r>
      <w:proofErr w:type="spellStart"/>
      <w:r w:rsidRPr="008413DC">
        <w:t>Twichell</w:t>
      </w:r>
      <w:proofErr w:type="spellEnd"/>
      <w:r w:rsidRPr="008413DC">
        <w:t xml:space="preserve"> et al.,</w:t>
      </w:r>
      <w:r w:rsidR="0099014E" w:rsidRPr="008413DC">
        <w:t xml:space="preserve"> </w:t>
      </w:r>
      <w:r w:rsidRPr="008413DC">
        <w:t xml:space="preserve">1992; </w:t>
      </w:r>
      <w:proofErr w:type="spellStart"/>
      <w:r w:rsidRPr="008413DC">
        <w:t>Prélat</w:t>
      </w:r>
      <w:proofErr w:type="spellEnd"/>
      <w:r w:rsidRPr="008413DC">
        <w:t xml:space="preserve"> et al.,</w:t>
      </w:r>
      <w:r w:rsidR="0099014E" w:rsidRPr="008413DC">
        <w:t xml:space="preserve"> </w:t>
      </w:r>
      <w:r w:rsidRPr="008413DC">
        <w:t xml:space="preserve">2009; </w:t>
      </w:r>
      <w:proofErr w:type="spellStart"/>
      <w:r w:rsidRPr="008413DC">
        <w:t>Talling</w:t>
      </w:r>
      <w:proofErr w:type="spellEnd"/>
      <w:r w:rsidRPr="008413DC">
        <w:t xml:space="preserve"> et al.,</w:t>
      </w:r>
      <w:r w:rsidR="0099014E" w:rsidRPr="008413DC">
        <w:t xml:space="preserve"> </w:t>
      </w:r>
      <w:r w:rsidRPr="008413DC">
        <w:t xml:space="preserve">2010) rather than a simple radial sheet commonly found </w:t>
      </w:r>
      <w:r w:rsidRPr="008413DC">
        <w:lastRenderedPageBreak/>
        <w:t>in schematic models (</w:t>
      </w:r>
      <w:proofErr w:type="spellStart"/>
      <w:r w:rsidRPr="008413DC">
        <w:t>Mutti</w:t>
      </w:r>
      <w:proofErr w:type="spellEnd"/>
      <w:r w:rsidRPr="008413DC">
        <w:t xml:space="preserve"> and </w:t>
      </w:r>
      <w:proofErr w:type="spellStart"/>
      <w:r w:rsidRPr="008413DC">
        <w:t>Normark</w:t>
      </w:r>
      <w:proofErr w:type="spellEnd"/>
      <w:r w:rsidRPr="008413DC">
        <w:t xml:space="preserve">, 1987). The low thinning rate values from distal </w:t>
      </w:r>
      <w:commentRangeStart w:id="139"/>
      <w:r w:rsidRPr="008413DC">
        <w:t xml:space="preserve">locales </w:t>
      </w:r>
      <w:commentRangeEnd w:id="139"/>
      <w:r w:rsidR="008B5697">
        <w:rPr>
          <w:rStyle w:val="CommentReference"/>
        </w:rPr>
        <w:commentReference w:id="139"/>
      </w:r>
      <w:r w:rsidRPr="008413DC">
        <w:t>(</w:t>
      </w:r>
      <w:r w:rsidRPr="008413DC">
        <w:fldChar w:fldCharType="begin"/>
      </w:r>
      <w:r w:rsidRPr="008413DC">
        <w:instrText xml:space="preserve"> REF _Ref515268952 \h </w:instrText>
      </w:r>
      <w:r w:rsidR="008413DC" w:rsidRPr="008413DC">
        <w:instrText xml:space="preserve"> \* MERGEFORMAT </w:instrText>
      </w:r>
      <w:r w:rsidRPr="008413DC">
        <w:fldChar w:fldCharType="separate"/>
      </w:r>
      <w:r w:rsidR="000333FD">
        <w:t>Figure 7</w:t>
      </w:r>
      <w:r w:rsidRPr="008413DC">
        <w:fldChar w:fldCharType="end"/>
      </w:r>
      <w:r w:rsidRPr="008413DC">
        <w:t>) suggest</w:t>
      </w:r>
      <w:del w:id="140" w:author="Marco Patacci" w:date="2018-08-03T16:29:00Z">
        <w:r w:rsidRPr="008413DC" w:rsidDel="008B5697">
          <w:delText>s</w:delText>
        </w:r>
      </w:del>
      <w:r w:rsidRPr="008413DC">
        <w:t xml:space="preserve"> that neither the Point Loma nor the compiled distal lobe deposits contain these dendritic features, or that they are not sampled or recognized within the extent of the outcrops and </w:t>
      </w:r>
      <w:del w:id="141" w:author="Marco Patacci" w:date="2018-08-03T16:29:00Z">
        <w:r w:rsidRPr="008413DC" w:rsidDel="008B5697">
          <w:delText>with</w:delText>
        </w:r>
      </w:del>
      <w:r w:rsidRPr="008413DC">
        <w:t xml:space="preserve">in the database. This could be due to the dendritic patterns only having slight thickness variations or that the sampling distance between measured sections is too large to truly document these dendritic features. For example, the ‘pinch and swell’ geometry found in the Point Loma Formation could be evidence of dendritic </w:t>
      </w:r>
      <w:proofErr w:type="spellStart"/>
      <w:r w:rsidRPr="008413DC">
        <w:t>planform</w:t>
      </w:r>
      <w:proofErr w:type="spellEnd"/>
      <w:r w:rsidRPr="008413DC">
        <w:t xml:space="preserve"> patterns (</w:t>
      </w:r>
      <w:r w:rsidRPr="008413DC">
        <w:fldChar w:fldCharType="begin"/>
      </w:r>
      <w:r w:rsidRPr="008413DC">
        <w:instrText xml:space="preserve"> REF _Ref515198403 \h </w:instrText>
      </w:r>
      <w:r w:rsidR="008413DC" w:rsidRPr="008413DC">
        <w:instrText xml:space="preserve"> \* MERGEFORMAT </w:instrText>
      </w:r>
      <w:r w:rsidRPr="008413DC">
        <w:fldChar w:fldCharType="separate"/>
      </w:r>
      <w:r w:rsidR="000333FD">
        <w:t>Figure 13</w:t>
      </w:r>
      <w:r w:rsidRPr="008413DC">
        <w:fldChar w:fldCharType="end"/>
      </w:r>
      <w:r w:rsidRPr="008413DC">
        <w:t xml:space="preserve">), but the detailed analysis is beyond the scope of this study. </w:t>
      </w:r>
    </w:p>
    <w:p w14:paraId="6DCA0484" w14:textId="29701FFE" w:rsidR="006A3B46" w:rsidRPr="008413DC" w:rsidRDefault="006A3B46" w:rsidP="006A3B46">
      <w:pPr>
        <w:pStyle w:val="Heading2"/>
      </w:pPr>
      <w:bookmarkStart w:id="142" w:name="_Toc520114740"/>
      <w:r w:rsidRPr="008413DC">
        <w:t>Inter-Lobe Element Architecture: Results</w:t>
      </w:r>
      <w:bookmarkEnd w:id="142"/>
      <w:r w:rsidRPr="008413DC">
        <w:t xml:space="preserve"> </w:t>
      </w:r>
    </w:p>
    <w:p w14:paraId="2AB7F1F5" w14:textId="0F1785ED" w:rsidR="006A3B46" w:rsidRPr="008413DC" w:rsidRDefault="006A3B46" w:rsidP="006A3B46">
      <w:pPr>
        <w:spacing w:line="480" w:lineRule="auto"/>
        <w:ind w:firstLine="360"/>
        <w:sectPr w:rsidR="006A3B46" w:rsidRPr="008413DC" w:rsidSect="000333FD">
          <w:pgSz w:w="12240" w:h="15840" w:code="1"/>
          <w:pgMar w:top="1440" w:right="1440" w:bottom="1440" w:left="1440" w:header="720" w:footer="720" w:gutter="0"/>
          <w:cols w:space="720"/>
          <w:docGrid w:linePitch="360"/>
        </w:sectPr>
      </w:pPr>
      <w:r w:rsidRPr="008413DC">
        <w:t>Whereas Element One does not show the true element thickness, lateral net-to-gross remains fairly consistent (</w:t>
      </w:r>
      <w:r w:rsidRPr="008413DC">
        <w:fldChar w:fldCharType="begin"/>
      </w:r>
      <w:r w:rsidRPr="008413DC">
        <w:instrText xml:space="preserve"> REF _Ref515198444 \h  \* MERGEFORMAT </w:instrText>
      </w:r>
      <w:r w:rsidRPr="008413DC">
        <w:fldChar w:fldCharType="separate"/>
      </w:r>
      <w:r w:rsidR="000333FD">
        <w:t>Figure 11</w:t>
      </w:r>
      <w:r w:rsidRPr="008413DC">
        <w:fldChar w:fldCharType="end"/>
      </w:r>
      <w:r w:rsidRPr="008413DC">
        <w:t xml:space="preserve">). Element </w:t>
      </w:r>
      <w:proofErr w:type="gramStart"/>
      <w:r w:rsidRPr="008413DC">
        <w:t>Two</w:t>
      </w:r>
      <w:proofErr w:type="gramEnd"/>
      <w:r w:rsidRPr="008413DC">
        <w:t xml:space="preserve"> shows an increase in net-to-gross from S1 to S8 (0.5 to 0.75) where the bed-scale compensation is occurring, then a decreases from S8 to S13 (0.75 to 0.45) where event beds thin and </w:t>
      </w:r>
      <w:proofErr w:type="spellStart"/>
      <w:r w:rsidRPr="008413DC">
        <w:t>onlap</w:t>
      </w:r>
      <w:proofErr w:type="spellEnd"/>
      <w:r w:rsidRPr="008413DC">
        <w:t xml:space="preserve"> onto Element One. Element Three shows two separate patterns of north to south decrease in net-to-gross between S1 to S4 and S6 to S10 (</w:t>
      </w:r>
      <w:r w:rsidRPr="008413DC">
        <w:fldChar w:fldCharType="begin"/>
      </w:r>
      <w:r w:rsidRPr="008413DC">
        <w:instrText xml:space="preserve"> REF _Ref515198444 \h  \* MERGEFORMAT </w:instrText>
      </w:r>
      <w:r w:rsidRPr="008413DC">
        <w:fldChar w:fldCharType="separate"/>
      </w:r>
      <w:r w:rsidR="000333FD">
        <w:t>Figure 11</w:t>
      </w:r>
      <w:r w:rsidRPr="008413DC">
        <w:fldChar w:fldCharType="end"/>
      </w:r>
      <w:r w:rsidRPr="008413DC">
        <w:t>). Whereas Element Four does not represent the true element thickness due to top truncation by modern erosion, the lateral net-to-gross within Element Four remains quite consistent (</w:t>
      </w:r>
      <w:r w:rsidRPr="008413DC">
        <w:fldChar w:fldCharType="begin"/>
      </w:r>
      <w:r w:rsidRPr="008413DC">
        <w:instrText xml:space="preserve"> REF _Ref515198444 \h  \* MERGEFORMAT </w:instrText>
      </w:r>
      <w:r w:rsidRPr="008413DC">
        <w:fldChar w:fldCharType="separate"/>
      </w:r>
      <w:r w:rsidR="000333FD">
        <w:t>Figure 11</w:t>
      </w:r>
      <w:r w:rsidRPr="008413DC">
        <w:fldChar w:fldCharType="end"/>
      </w:r>
      <w:r w:rsidRPr="008413DC">
        <w:t xml:space="preserve">). Because of the observable </w:t>
      </w:r>
      <w:proofErr w:type="spellStart"/>
      <w:r w:rsidRPr="008413DC">
        <w:t>stratal</w:t>
      </w:r>
      <w:proofErr w:type="spellEnd"/>
      <w:r w:rsidRPr="008413DC">
        <w:t xml:space="preserve"> architecture that defines these elements (</w:t>
      </w:r>
      <w:r w:rsidRPr="008413DC">
        <w:fldChar w:fldCharType="begin"/>
      </w:r>
      <w:r w:rsidRPr="008413DC">
        <w:instrText xml:space="preserve"> REF _Ref515198444 \h  \* MERGEFORMAT </w:instrText>
      </w:r>
      <w:r w:rsidRPr="008413DC">
        <w:fldChar w:fldCharType="separate"/>
      </w:r>
      <w:r w:rsidR="000333FD">
        <w:t>Figure 11</w:t>
      </w:r>
      <w:r w:rsidRPr="008413DC">
        <w:fldChar w:fldCharType="end"/>
      </w:r>
      <w:r w:rsidR="0002569E">
        <w:t xml:space="preserve">), </w:t>
      </w:r>
      <w:r w:rsidR="0002569E" w:rsidRPr="008413DC">
        <w:t>expected to see separation between cross-plots of event bed parameters (</w:t>
      </w:r>
      <w:r w:rsidR="0002569E" w:rsidRPr="008413DC">
        <w:fldChar w:fldCharType="begin"/>
      </w:r>
      <w:r w:rsidR="0002569E" w:rsidRPr="008413DC">
        <w:instrText xml:space="preserve"> REF _Ref515198476 \h  \* MERGEFORMAT </w:instrText>
      </w:r>
      <w:r w:rsidR="0002569E" w:rsidRPr="008413DC">
        <w:fldChar w:fldCharType="separate"/>
      </w:r>
      <w:r w:rsidR="000333FD">
        <w:t>Figure 15</w:t>
      </w:r>
      <w:r w:rsidR="0002569E" w:rsidRPr="008413DC">
        <w:fldChar w:fldCharType="end"/>
      </w:r>
      <w:r w:rsidR="0002569E" w:rsidRPr="008413DC">
        <w:t xml:space="preserve">). </w:t>
      </w:r>
      <w:proofErr w:type="gramStart"/>
      <w:r w:rsidR="0002569E" w:rsidRPr="008413DC">
        <w:t>For example, Element Two (light yellow) displays moderate fining rates, high thinning rates, high bed thicknesses, and moderate to high grain sizes, whereas Element Three (light green) displays the lowest fining rates, moderate thinning rates, high bed thicknesses, and the coarsest grain size.</w:t>
      </w:r>
      <w:proofErr w:type="gramEnd"/>
      <w:r w:rsidR="0002569E" w:rsidRPr="008413DC">
        <w:t xml:space="preserve"> Element One (purple) and Element Four (blue) have the h</w:t>
      </w:r>
      <w:r w:rsidR="00CD7543">
        <w:t>ighest degree similarity for all</w:t>
      </w:r>
    </w:p>
    <w:p w14:paraId="7A2CCC2F" w14:textId="32BF84F2" w:rsidR="00953401" w:rsidRPr="008413DC" w:rsidRDefault="00396AAA" w:rsidP="006A3B46">
      <w:pPr>
        <w:spacing w:line="480" w:lineRule="auto"/>
      </w:pPr>
      <w:proofErr w:type="gramStart"/>
      <w:r w:rsidRPr="008413DC">
        <w:lastRenderedPageBreak/>
        <w:t>parameters</w:t>
      </w:r>
      <w:proofErr w:type="gramEnd"/>
      <w:r w:rsidRPr="008413DC">
        <w:t xml:space="preserve"> mentioned based on </w:t>
      </w:r>
      <w:r w:rsidR="00776B9A" w:rsidRPr="008413DC">
        <w:t>median</w:t>
      </w:r>
      <w:r w:rsidRPr="008413DC">
        <w:t xml:space="preserve"> location and KDE contour shapes (</w:t>
      </w:r>
      <w:r w:rsidRPr="008413DC">
        <w:fldChar w:fldCharType="begin"/>
      </w:r>
      <w:r w:rsidRPr="008413DC">
        <w:instrText xml:space="preserve"> REF _Ref515198476 \h  \* MERGEFORMAT </w:instrText>
      </w:r>
      <w:r w:rsidRPr="008413DC">
        <w:fldChar w:fldCharType="separate"/>
      </w:r>
      <w:r w:rsidR="000333FD">
        <w:t>Figure 15</w:t>
      </w:r>
      <w:r w:rsidRPr="008413DC">
        <w:fldChar w:fldCharType="end"/>
      </w:r>
      <w:r w:rsidRPr="008413DC">
        <w:t xml:space="preserve">). However, there is no clear separation to quantitatively </w:t>
      </w:r>
      <w:r w:rsidR="00060231" w:rsidRPr="008413DC">
        <w:t>identify</w:t>
      </w:r>
      <w:r w:rsidRPr="008413DC">
        <w:t xml:space="preserve"> the </w:t>
      </w:r>
      <w:r w:rsidR="00060231" w:rsidRPr="008413DC">
        <w:t xml:space="preserve">individual </w:t>
      </w:r>
      <w:r w:rsidRPr="008413DC">
        <w:t>lobe element</w:t>
      </w:r>
      <w:r w:rsidR="00060231" w:rsidRPr="008413DC">
        <w:t>s</w:t>
      </w:r>
      <w:r w:rsidRPr="008413DC">
        <w:t xml:space="preserve"> using grain size, fining rates, bed thickness, and thinning rates based on their KDE contours</w:t>
      </w:r>
      <w:r w:rsidR="00060231" w:rsidRPr="008413DC">
        <w:t xml:space="preserve"> at this outcrop location</w:t>
      </w:r>
      <w:r w:rsidRPr="008413DC">
        <w:t xml:space="preserve"> (</w:t>
      </w:r>
      <w:r w:rsidRPr="008413DC">
        <w:fldChar w:fldCharType="begin"/>
      </w:r>
      <w:r w:rsidRPr="008413DC">
        <w:instrText xml:space="preserve"> REF _Ref515198476 \h  \* MERGEFORMAT </w:instrText>
      </w:r>
      <w:r w:rsidRPr="008413DC">
        <w:fldChar w:fldCharType="separate"/>
      </w:r>
      <w:r w:rsidR="000333FD">
        <w:t>Figure 15</w:t>
      </w:r>
      <w:r w:rsidRPr="008413DC">
        <w:fldChar w:fldCharType="end"/>
      </w:r>
      <w:r w:rsidRPr="008413DC">
        <w:t xml:space="preserve">). </w:t>
      </w:r>
    </w:p>
    <w:p w14:paraId="109341DE" w14:textId="5F49507F" w:rsidR="00396AAA" w:rsidRPr="008413DC" w:rsidRDefault="00396AAA" w:rsidP="00844D06">
      <w:pPr>
        <w:spacing w:line="480" w:lineRule="auto"/>
        <w:ind w:firstLine="360"/>
      </w:pPr>
      <w:r w:rsidRPr="008413DC">
        <w:t xml:space="preserve">As the data are non-normal with small sample sizes, </w:t>
      </w:r>
      <w:r w:rsidR="00CD7543">
        <w:t>we</w:t>
      </w:r>
      <w:r w:rsidRPr="008413DC">
        <w:t xml:space="preserve"> statistically tested their similarity using a </w:t>
      </w:r>
      <w:proofErr w:type="spellStart"/>
      <w:r w:rsidRPr="008413DC">
        <w:t>Kruskal</w:t>
      </w:r>
      <w:proofErr w:type="spellEnd"/>
      <w:r w:rsidRPr="008413DC">
        <w:t>-Wallis test (</w:t>
      </w:r>
      <w:proofErr w:type="spellStart"/>
      <w:r w:rsidRPr="008413DC">
        <w:t>Kruskal</w:t>
      </w:r>
      <w:proofErr w:type="spellEnd"/>
      <w:r w:rsidRPr="008413DC">
        <w:t xml:space="preserve"> and Wallis, 1952). Using a standard alpha o</w:t>
      </w:r>
      <w:r w:rsidR="006B0434" w:rsidRPr="008413DC">
        <w:t xml:space="preserve">f 0.05, the results showed </w:t>
      </w:r>
      <w:r w:rsidR="00CD7543">
        <w:t>we</w:t>
      </w:r>
      <w:r w:rsidR="006B0434" w:rsidRPr="008413DC">
        <w:t xml:space="preserve"> am</w:t>
      </w:r>
      <w:r w:rsidRPr="008413DC">
        <w:t xml:space="preserve"> unable to reject the null hypothesis that grain size, fining rate, and thinning rate by element have the same mean rank (p-values ranging from 0.0668 to 0.9920). However, Element Two has a statistically different mean rank of bed thickness compared to Elements One and Three with p-values of 0.0173 and 0.0033, respectively.  </w:t>
      </w:r>
    </w:p>
    <w:p w14:paraId="50402C25" w14:textId="4E5010E1" w:rsidR="00396AAA" w:rsidRPr="008413DC" w:rsidRDefault="005C3A1D" w:rsidP="00396AAA">
      <w:pPr>
        <w:pStyle w:val="Heading2"/>
      </w:pPr>
      <w:bookmarkStart w:id="143" w:name="_Toc520114741"/>
      <w:r w:rsidRPr="008413DC">
        <w:t>Inter-</w:t>
      </w:r>
      <w:r w:rsidR="00396AAA" w:rsidRPr="008413DC">
        <w:t>Lobe Element Architecture</w:t>
      </w:r>
      <w:r w:rsidR="00844D06" w:rsidRPr="008413DC">
        <w:t>: Analysis</w:t>
      </w:r>
      <w:bookmarkEnd w:id="143"/>
      <w:r w:rsidR="00396AAA" w:rsidRPr="008413DC">
        <w:t xml:space="preserve"> </w:t>
      </w:r>
    </w:p>
    <w:p w14:paraId="48EA7044" w14:textId="667916BA" w:rsidR="00396AAA" w:rsidRPr="008413DC" w:rsidRDefault="00396AAA" w:rsidP="00396AAA">
      <w:pPr>
        <w:pStyle w:val="ListParagraph"/>
        <w:spacing w:line="480" w:lineRule="auto"/>
        <w:ind w:left="0" w:firstLine="360"/>
      </w:pPr>
      <w:r w:rsidRPr="008413DC">
        <w:t xml:space="preserve">Even though there are well-defined </w:t>
      </w:r>
      <w:proofErr w:type="spellStart"/>
      <w:r w:rsidRPr="008413DC">
        <w:t>stratal</w:t>
      </w:r>
      <w:proofErr w:type="spellEnd"/>
      <w:r w:rsidRPr="008413DC">
        <w:t xml:space="preserve"> architectures that separate the lobe elements (</w:t>
      </w:r>
      <w:r w:rsidRPr="008413DC">
        <w:fldChar w:fldCharType="begin"/>
      </w:r>
      <w:r w:rsidRPr="008413DC">
        <w:instrText xml:space="preserve"> REF _Ref515198320 \h </w:instrText>
      </w:r>
      <w:r w:rsidR="008413DC" w:rsidRPr="008413DC">
        <w:instrText xml:space="preserve"> \* MERGEFORMAT </w:instrText>
      </w:r>
      <w:r w:rsidRPr="008413DC">
        <w:fldChar w:fldCharType="separate"/>
      </w:r>
      <w:r w:rsidR="000333FD">
        <w:t>Figure 10</w:t>
      </w:r>
      <w:r w:rsidRPr="008413DC">
        <w:fldChar w:fldCharType="end"/>
      </w:r>
      <w:r w:rsidRPr="008413DC">
        <w:t xml:space="preserve">, 3), the event bed parameters (bed thickness, thinning rate, grain size, fining rate) are all very similar to each other </w:t>
      </w:r>
      <w:r w:rsidR="006B0434" w:rsidRPr="008413DC">
        <w:t xml:space="preserve">for Elements One, Three and Four </w:t>
      </w:r>
      <w:r w:rsidRPr="008413DC">
        <w:t>(</w:t>
      </w:r>
      <w:commentRangeStart w:id="144"/>
      <w:r w:rsidRPr="008413DC">
        <w:fldChar w:fldCharType="begin"/>
      </w:r>
      <w:r w:rsidRPr="008413DC">
        <w:instrText xml:space="preserve"> REF _Ref515198476 \h </w:instrText>
      </w:r>
      <w:r w:rsidR="008413DC" w:rsidRPr="008413DC">
        <w:instrText xml:space="preserve"> \* MERGEFORMAT </w:instrText>
      </w:r>
      <w:r w:rsidRPr="008413DC">
        <w:fldChar w:fldCharType="separate"/>
      </w:r>
      <w:r w:rsidR="000333FD">
        <w:t>Figure 15</w:t>
      </w:r>
      <w:r w:rsidRPr="008413DC">
        <w:fldChar w:fldCharType="end"/>
      </w:r>
      <w:r w:rsidRPr="008413DC">
        <w:t>)</w:t>
      </w:r>
      <w:commentRangeEnd w:id="144"/>
      <w:r w:rsidR="008B5697">
        <w:rPr>
          <w:rStyle w:val="CommentReference"/>
        </w:rPr>
        <w:commentReference w:id="144"/>
      </w:r>
      <w:r w:rsidRPr="008413DC">
        <w:t>. These similarities suggest that the elements are quite similar to one another in terms of their architectural position (e.g., medial, off-axis) and sediment supply characteristics.</w:t>
      </w:r>
      <w:r w:rsidR="006B0434" w:rsidRPr="008413DC">
        <w:t xml:space="preserve"> </w:t>
      </w:r>
      <w:r w:rsidRPr="008413DC">
        <w:t>If there are minimal changes in architectural positions between lobe elements, this would indicate a more hierarchical method of compensational stacking as the degree of bed compensation is small compared to the degree of element compensation (</w:t>
      </w:r>
      <w:proofErr w:type="spellStart"/>
      <w:r w:rsidRPr="008413DC">
        <w:t>Mutti</w:t>
      </w:r>
      <w:proofErr w:type="spellEnd"/>
      <w:r w:rsidRPr="008413DC">
        <w:t xml:space="preserve"> and </w:t>
      </w:r>
      <w:proofErr w:type="spellStart"/>
      <w:r w:rsidRPr="008413DC">
        <w:t>Sonnino</w:t>
      </w:r>
      <w:proofErr w:type="spellEnd"/>
      <w:r w:rsidR="002D0EC6" w:rsidRPr="008413DC">
        <w:t>,</w:t>
      </w:r>
      <w:r w:rsidRPr="008413DC">
        <w:t xml:space="preserve"> 1981; </w:t>
      </w:r>
      <w:proofErr w:type="spellStart"/>
      <w:r w:rsidRPr="008413DC">
        <w:t>Mutti</w:t>
      </w:r>
      <w:proofErr w:type="spellEnd"/>
      <w:r w:rsidRPr="008413DC">
        <w:t xml:space="preserve"> and </w:t>
      </w:r>
      <w:proofErr w:type="spellStart"/>
      <w:r w:rsidRPr="008413DC">
        <w:t>Normark</w:t>
      </w:r>
      <w:proofErr w:type="spellEnd"/>
      <w:r w:rsidR="002D0EC6" w:rsidRPr="008413DC">
        <w:t>,</w:t>
      </w:r>
      <w:r w:rsidRPr="008413DC">
        <w:t xml:space="preserve"> 1987; </w:t>
      </w:r>
      <w:proofErr w:type="spellStart"/>
      <w:r w:rsidRPr="008413DC">
        <w:t>Deptuck</w:t>
      </w:r>
      <w:proofErr w:type="spellEnd"/>
      <w:r w:rsidRPr="008413DC">
        <w:t xml:space="preserve"> </w:t>
      </w:r>
      <w:r w:rsidR="00776B9A" w:rsidRPr="008413DC">
        <w:t>et al.,</w:t>
      </w:r>
      <w:r w:rsidR="002D0EC6" w:rsidRPr="008413DC">
        <w:t xml:space="preserve"> </w:t>
      </w:r>
      <w:r w:rsidRPr="008413DC">
        <w:t xml:space="preserve">2008; </w:t>
      </w:r>
      <w:proofErr w:type="spellStart"/>
      <w:r w:rsidRPr="008413DC">
        <w:t>Prélat</w:t>
      </w:r>
      <w:proofErr w:type="spellEnd"/>
      <w:r w:rsidRPr="008413DC">
        <w:t xml:space="preserve"> </w:t>
      </w:r>
      <w:r w:rsidR="00776B9A" w:rsidRPr="008413DC">
        <w:t>et al.,</w:t>
      </w:r>
      <w:r w:rsidR="002D0EC6" w:rsidRPr="008413DC">
        <w:t xml:space="preserve"> </w:t>
      </w:r>
      <w:r w:rsidRPr="008413DC">
        <w:t xml:space="preserve">2009; Straub and </w:t>
      </w:r>
      <w:proofErr w:type="spellStart"/>
      <w:r w:rsidRPr="008413DC">
        <w:t>Pyles</w:t>
      </w:r>
      <w:proofErr w:type="spellEnd"/>
      <w:r w:rsidRPr="008413DC">
        <w:t xml:space="preserve">, 2012). </w:t>
      </w:r>
      <w:r w:rsidR="00BE1773" w:rsidRPr="008413DC">
        <w:t xml:space="preserve">However, Element Two </w:t>
      </w:r>
      <w:commentRangeStart w:id="145"/>
      <w:r w:rsidR="00BE1773" w:rsidRPr="008413DC">
        <w:t xml:space="preserve">displays statistically different bed thicknesses </w:t>
      </w:r>
      <w:commentRangeEnd w:id="145"/>
      <w:r w:rsidR="00161C92">
        <w:rPr>
          <w:rStyle w:val="CommentReference"/>
        </w:rPr>
        <w:commentReference w:id="145"/>
      </w:r>
      <w:r w:rsidR="00BE1773" w:rsidRPr="008413DC">
        <w:t>compared to Elements One and Three, which could indicate a slight shift in architectural position, as all other parameters are statistically similar (</w:t>
      </w:r>
      <w:r w:rsidR="00BE1773" w:rsidRPr="008413DC">
        <w:fldChar w:fldCharType="begin"/>
      </w:r>
      <w:r w:rsidR="00BE1773" w:rsidRPr="008413DC">
        <w:instrText xml:space="preserve"> REF _Ref515198476 \h </w:instrText>
      </w:r>
      <w:r w:rsidR="008413DC" w:rsidRPr="008413DC">
        <w:instrText xml:space="preserve"> \* MERGEFORMAT </w:instrText>
      </w:r>
      <w:r w:rsidR="00BE1773" w:rsidRPr="008413DC">
        <w:fldChar w:fldCharType="separate"/>
      </w:r>
      <w:r w:rsidR="000333FD">
        <w:t>Figure 15</w:t>
      </w:r>
      <w:r w:rsidR="00BE1773" w:rsidRPr="008413DC">
        <w:fldChar w:fldCharType="end"/>
      </w:r>
      <w:r w:rsidR="00BE1773" w:rsidRPr="008413DC">
        <w:t>).</w:t>
      </w:r>
    </w:p>
    <w:p w14:paraId="31E68798" w14:textId="69B564E8" w:rsidR="002D4B0B" w:rsidRPr="008413DC" w:rsidRDefault="00396AAA" w:rsidP="00A36719">
      <w:pPr>
        <w:spacing w:line="480" w:lineRule="auto"/>
        <w:ind w:firstLine="360"/>
      </w:pPr>
      <w:r w:rsidRPr="008413DC">
        <w:lastRenderedPageBreak/>
        <w:t>One potential downfall of this comparison is that each lobe element contains thin beds regardless of</w:t>
      </w:r>
      <w:r w:rsidR="00BE1773" w:rsidRPr="008413DC">
        <w:t xml:space="preserve"> the overall thickness pattern. For example, </w:t>
      </w:r>
      <w:r w:rsidRPr="008413DC">
        <w:t>as each event bed in a ‘thick-bedded’ element (e.g., Element Two) is traced laterally toward its pinch-out point, it approaches similar thicknesses as other, dominantly ‘thin bedded’ elements (e.g., Element One), creating overlap in parameter distributions (</w:t>
      </w:r>
      <w:r w:rsidRPr="008413DC">
        <w:fldChar w:fldCharType="begin"/>
      </w:r>
      <w:r w:rsidRPr="008413DC">
        <w:instrText xml:space="preserve"> REF _Ref515198476 \h </w:instrText>
      </w:r>
      <w:r w:rsidR="008413DC" w:rsidRPr="008413DC">
        <w:instrText xml:space="preserve"> \* MERGEFORMAT </w:instrText>
      </w:r>
      <w:r w:rsidRPr="008413DC">
        <w:fldChar w:fldCharType="separate"/>
      </w:r>
      <w:r w:rsidR="000333FD">
        <w:t>Figure 15</w:t>
      </w:r>
      <w:r w:rsidRPr="008413DC">
        <w:fldChar w:fldCharType="end"/>
      </w:r>
      <w:r w:rsidRPr="008413DC">
        <w:t xml:space="preserve">). Also, the outcrop exposures at Cabrillo are small </w:t>
      </w:r>
      <w:r w:rsidR="00461C1D" w:rsidRPr="008413DC">
        <w:t xml:space="preserve">(width of </w:t>
      </w:r>
      <w:r w:rsidRPr="008413DC">
        <w:t>~300 m</w:t>
      </w:r>
      <w:r w:rsidR="00461C1D" w:rsidRPr="008413DC">
        <w:t xml:space="preserve"> x thickness of ~8 m</w:t>
      </w:r>
      <w:r w:rsidRPr="008413DC">
        <w:t>) relative to the dimensions of</w:t>
      </w:r>
      <w:r w:rsidR="00D75F58" w:rsidRPr="008413DC">
        <w:t xml:space="preserve"> modern</w:t>
      </w:r>
      <w:r w:rsidRPr="008413DC">
        <w:t xml:space="preserve"> lobe elements (</w:t>
      </w:r>
      <w:r w:rsidR="000C1B0C" w:rsidRPr="008413DC">
        <w:t>confined lobe element (range</w:t>
      </w:r>
      <w:r w:rsidR="00D75F58" w:rsidRPr="008413DC">
        <w:t>) - length x width x thickness: 300</w:t>
      </w:r>
      <w:r w:rsidR="003F0F54" w:rsidRPr="008413DC">
        <w:t xml:space="preserve"> </w:t>
      </w:r>
      <w:r w:rsidR="00D75F58" w:rsidRPr="008413DC">
        <w:t>- 5</w:t>
      </w:r>
      <w:r w:rsidR="003F0F54" w:rsidRPr="008413DC">
        <w:t>,</w:t>
      </w:r>
      <w:r w:rsidR="00D75F58" w:rsidRPr="008413DC">
        <w:t>000</w:t>
      </w:r>
      <w:r w:rsidR="003F0F54" w:rsidRPr="008413DC">
        <w:t xml:space="preserve"> </w:t>
      </w:r>
      <w:r w:rsidR="00D75F58" w:rsidRPr="008413DC">
        <w:t>m x 300</w:t>
      </w:r>
      <w:r w:rsidR="003F0F54" w:rsidRPr="008413DC">
        <w:t xml:space="preserve"> </w:t>
      </w:r>
      <w:r w:rsidR="00D75F58" w:rsidRPr="008413DC">
        <w:t>-</w:t>
      </w:r>
      <w:r w:rsidR="003F0F54" w:rsidRPr="008413DC">
        <w:t xml:space="preserve"> </w:t>
      </w:r>
      <w:r w:rsidR="00D75F58" w:rsidRPr="008413DC">
        <w:t>2</w:t>
      </w:r>
      <w:r w:rsidR="003F0F54" w:rsidRPr="008413DC">
        <w:t>,</w:t>
      </w:r>
      <w:r w:rsidR="00D75F58" w:rsidRPr="008413DC">
        <w:t>000</w:t>
      </w:r>
      <w:r w:rsidR="003F0F54" w:rsidRPr="008413DC">
        <w:t xml:space="preserve"> </w:t>
      </w:r>
      <w:r w:rsidR="00D75F58" w:rsidRPr="008413DC">
        <w:t>m x 10</w:t>
      </w:r>
      <w:r w:rsidR="003F0F54" w:rsidRPr="008413DC">
        <w:t xml:space="preserve"> – </w:t>
      </w:r>
      <w:r w:rsidR="00D75F58" w:rsidRPr="008413DC">
        <w:t>20</w:t>
      </w:r>
      <w:r w:rsidR="003F0F54" w:rsidRPr="008413DC">
        <w:t xml:space="preserve"> </w:t>
      </w:r>
      <w:r w:rsidR="00D75F58" w:rsidRPr="008413DC">
        <w:t xml:space="preserve">m; </w:t>
      </w:r>
      <w:r w:rsidR="000C1B0C" w:rsidRPr="008413DC">
        <w:t>unconfined lobe element (range</w:t>
      </w:r>
      <w:r w:rsidR="00D75F58" w:rsidRPr="008413DC">
        <w:t>) – length x width x thickness:  400</w:t>
      </w:r>
      <w:r w:rsidR="003F0F54" w:rsidRPr="008413DC">
        <w:t xml:space="preserve"> </w:t>
      </w:r>
      <w:r w:rsidR="00D75F58" w:rsidRPr="008413DC">
        <w:t>-</w:t>
      </w:r>
      <w:r w:rsidR="003F0F54" w:rsidRPr="008413DC">
        <w:t xml:space="preserve"> </w:t>
      </w:r>
      <w:r w:rsidR="00D75F58" w:rsidRPr="008413DC">
        <w:t>300,000</w:t>
      </w:r>
      <w:r w:rsidR="003F0F54" w:rsidRPr="008413DC">
        <w:t xml:space="preserve"> </w:t>
      </w:r>
      <w:r w:rsidR="00D75F58" w:rsidRPr="008413DC">
        <w:t>m x 1,000</w:t>
      </w:r>
      <w:r w:rsidR="003F0F54" w:rsidRPr="008413DC">
        <w:t xml:space="preserve"> </w:t>
      </w:r>
      <w:r w:rsidR="00D75F58" w:rsidRPr="008413DC">
        <w:t>-10,000</w:t>
      </w:r>
      <w:r w:rsidR="003F0F54" w:rsidRPr="008413DC">
        <w:t xml:space="preserve"> </w:t>
      </w:r>
      <w:r w:rsidR="00D75F58" w:rsidRPr="008413DC">
        <w:t>m x 1</w:t>
      </w:r>
      <w:r w:rsidR="003F0F54" w:rsidRPr="008413DC">
        <w:t xml:space="preserve"> </w:t>
      </w:r>
      <w:r w:rsidR="00D75F58" w:rsidRPr="008413DC">
        <w:t>–</w:t>
      </w:r>
      <w:r w:rsidR="003F0F54" w:rsidRPr="008413DC">
        <w:t xml:space="preserve"> </w:t>
      </w:r>
      <w:r w:rsidR="00D75F58" w:rsidRPr="008413DC">
        <w:t>2</w:t>
      </w:r>
      <w:r w:rsidR="003F0F54" w:rsidRPr="008413DC">
        <w:t xml:space="preserve"> m</w:t>
      </w:r>
      <w:r w:rsidR="00D75F58" w:rsidRPr="008413DC">
        <w:t xml:space="preserve"> from </w:t>
      </w:r>
      <w:proofErr w:type="spellStart"/>
      <w:r w:rsidRPr="008413DC">
        <w:t>Pettinga</w:t>
      </w:r>
      <w:proofErr w:type="spellEnd"/>
      <w:r w:rsidRPr="008413DC">
        <w:t xml:space="preserve"> et al., in review), limiting the lateral and vertical event bed characteristics shown in </w:t>
      </w:r>
      <w:r w:rsidRPr="008413DC">
        <w:fldChar w:fldCharType="begin"/>
      </w:r>
      <w:r w:rsidRPr="008413DC">
        <w:instrText xml:space="preserve"> REF _Ref515198476 \h </w:instrText>
      </w:r>
      <w:r w:rsidR="008413DC" w:rsidRPr="008413DC">
        <w:instrText xml:space="preserve"> \* MERGEFORMAT </w:instrText>
      </w:r>
      <w:r w:rsidRPr="008413DC">
        <w:fldChar w:fldCharType="separate"/>
      </w:r>
      <w:r w:rsidR="000333FD">
        <w:t>Figure 15</w:t>
      </w:r>
      <w:r w:rsidRPr="008413DC">
        <w:fldChar w:fldCharType="end"/>
      </w:r>
      <w:r w:rsidRPr="008413DC">
        <w:t>.</w:t>
      </w:r>
      <w:r w:rsidR="005C5A3E" w:rsidRPr="008413DC">
        <w:t xml:space="preserve"> With t</w:t>
      </w:r>
      <w:r w:rsidR="00461C1D" w:rsidRPr="008413DC">
        <w:t xml:space="preserve">he </w:t>
      </w:r>
      <w:r w:rsidR="00EA515E" w:rsidRPr="008413DC">
        <w:t>restricted</w:t>
      </w:r>
      <w:r w:rsidR="00461C1D" w:rsidRPr="008413DC">
        <w:t xml:space="preserve"> exposure near </w:t>
      </w:r>
      <w:r w:rsidR="00EA515E" w:rsidRPr="008413DC">
        <w:t xml:space="preserve">or less than </w:t>
      </w:r>
      <w:r w:rsidR="00461C1D" w:rsidRPr="008413DC">
        <w:t xml:space="preserve">the </w:t>
      </w:r>
      <w:r w:rsidR="000C1B0C" w:rsidRPr="008413DC">
        <w:t>lowest width and thickness</w:t>
      </w:r>
      <w:r w:rsidR="00461C1D" w:rsidRPr="008413DC">
        <w:t xml:space="preserve"> values of modern unconfined and confined lobe elements</w:t>
      </w:r>
      <w:r w:rsidR="005C5A3E" w:rsidRPr="008413DC">
        <w:t xml:space="preserve">, this data probably represents </w:t>
      </w:r>
      <w:r w:rsidR="000C1B0C" w:rsidRPr="008413DC">
        <w:t>less than a half of the lateral extent of a single lobe element</w:t>
      </w:r>
      <w:r w:rsidR="005C5A3E" w:rsidRPr="008413DC">
        <w:t>.</w:t>
      </w:r>
    </w:p>
    <w:p w14:paraId="6C34A873" w14:textId="3630B75B" w:rsidR="004352CE" w:rsidRPr="008413DC" w:rsidRDefault="00844D06">
      <w:pPr>
        <w:pStyle w:val="Heading2"/>
      </w:pPr>
      <w:bookmarkStart w:id="146" w:name="_Toc520114742"/>
      <w:r w:rsidRPr="008413DC">
        <w:t xml:space="preserve">Comparison to </w:t>
      </w:r>
      <w:r w:rsidR="00514C29" w:rsidRPr="008413DC">
        <w:t xml:space="preserve">the Compilation </w:t>
      </w:r>
      <w:r w:rsidRPr="008413DC">
        <w:t>Database</w:t>
      </w:r>
      <w:bookmarkEnd w:id="146"/>
    </w:p>
    <w:p w14:paraId="78595AC6" w14:textId="177CC389" w:rsidR="0030085D" w:rsidRPr="008413DC" w:rsidRDefault="009A0F14" w:rsidP="000E2424">
      <w:pPr>
        <w:spacing w:line="480" w:lineRule="auto"/>
        <w:ind w:firstLine="360"/>
      </w:pPr>
      <w:r w:rsidRPr="008413DC">
        <w:t xml:space="preserve">Using </w:t>
      </w:r>
      <w:r w:rsidR="00514C29" w:rsidRPr="008413DC">
        <w:t xml:space="preserve">the compilation database, </w:t>
      </w:r>
      <w:r w:rsidR="00CD7543">
        <w:t>we</w:t>
      </w:r>
      <w:r w:rsidR="00514C29" w:rsidRPr="008413DC">
        <w:t xml:space="preserve"> </w:t>
      </w:r>
      <w:r w:rsidR="00CD7543">
        <w:t>are</w:t>
      </w:r>
      <w:r w:rsidR="00514C29" w:rsidRPr="008413DC">
        <w:t xml:space="preserve"> able to compare bed scale parameters of the Point Loma Formation at the Cabrillo National Monument to other submarine depositional environments</w:t>
      </w:r>
      <w:r w:rsidRPr="008413DC">
        <w:t xml:space="preserve"> (</w:t>
      </w:r>
      <w:r w:rsidR="002D0EC6" w:rsidRPr="008413DC">
        <w:fldChar w:fldCharType="begin"/>
      </w:r>
      <w:r w:rsidR="002D0EC6" w:rsidRPr="008413DC">
        <w:instrText xml:space="preserve"> REF _Ref515198536 \h </w:instrText>
      </w:r>
      <w:r w:rsidR="008413DC" w:rsidRPr="008413DC">
        <w:instrText xml:space="preserve"> \* MERGEFORMAT </w:instrText>
      </w:r>
      <w:r w:rsidR="002D0EC6" w:rsidRPr="008413DC">
        <w:fldChar w:fldCharType="separate"/>
      </w:r>
      <w:r w:rsidR="000333FD">
        <w:t>Figure 2</w:t>
      </w:r>
      <w:r w:rsidR="002D0EC6" w:rsidRPr="008413DC">
        <w:fldChar w:fldCharType="end"/>
      </w:r>
      <w:r w:rsidR="002D0EC6" w:rsidRPr="008413DC">
        <w:t xml:space="preserve">, </w:t>
      </w:r>
      <w:r w:rsidR="002D0EC6" w:rsidRPr="008413DC">
        <w:fldChar w:fldCharType="begin"/>
      </w:r>
      <w:r w:rsidR="002D0EC6" w:rsidRPr="008413DC">
        <w:instrText xml:space="preserve"> REF _Ref516576004 \h </w:instrText>
      </w:r>
      <w:r w:rsidR="008413DC" w:rsidRPr="008413DC">
        <w:instrText xml:space="preserve"> \* MERGEFORMAT </w:instrText>
      </w:r>
      <w:r w:rsidR="002D0EC6" w:rsidRPr="008413DC">
        <w:fldChar w:fldCharType="separate"/>
      </w:r>
      <w:r w:rsidR="000333FD">
        <w:t>Figure 3</w:t>
      </w:r>
      <w:r w:rsidR="002D0EC6" w:rsidRPr="008413DC">
        <w:fldChar w:fldCharType="end"/>
      </w:r>
      <w:r w:rsidR="002D0EC6" w:rsidRPr="008413DC">
        <w:t>,</w:t>
      </w:r>
      <w:r w:rsidR="00D91447" w:rsidRPr="008413DC">
        <w:t xml:space="preserve"> </w:t>
      </w:r>
      <w:r w:rsidR="00D91447" w:rsidRPr="008413DC">
        <w:fldChar w:fldCharType="begin"/>
      </w:r>
      <w:r w:rsidR="00D91447" w:rsidRPr="008413DC">
        <w:instrText xml:space="preserve"> REF _Ref519849961 \h </w:instrText>
      </w:r>
      <w:r w:rsidR="008413DC" w:rsidRPr="008413DC">
        <w:instrText xml:space="preserve"> \* MERGEFORMAT </w:instrText>
      </w:r>
      <w:r w:rsidR="00D91447" w:rsidRPr="008413DC">
        <w:fldChar w:fldCharType="separate"/>
      </w:r>
      <w:r w:rsidR="000333FD">
        <w:t>Figure 6</w:t>
      </w:r>
      <w:r w:rsidR="00D91447" w:rsidRPr="008413DC">
        <w:fldChar w:fldCharType="end"/>
      </w:r>
      <w:r w:rsidR="00D91447" w:rsidRPr="008413DC">
        <w:t>,</w:t>
      </w:r>
      <w:r w:rsidR="002D0EC6" w:rsidRPr="008413DC">
        <w:t xml:space="preserve"> </w:t>
      </w:r>
      <w:r w:rsidR="002D0EC6" w:rsidRPr="008413DC">
        <w:fldChar w:fldCharType="begin"/>
      </w:r>
      <w:r w:rsidR="002D0EC6" w:rsidRPr="008413DC">
        <w:instrText xml:space="preserve"> REF _Ref515268952 \h </w:instrText>
      </w:r>
      <w:r w:rsidR="008413DC" w:rsidRPr="008413DC">
        <w:instrText xml:space="preserve"> \* MERGEFORMAT </w:instrText>
      </w:r>
      <w:r w:rsidR="002D0EC6" w:rsidRPr="008413DC">
        <w:fldChar w:fldCharType="separate"/>
      </w:r>
      <w:r w:rsidR="000333FD">
        <w:t>Figure 7</w:t>
      </w:r>
      <w:r w:rsidR="002D0EC6" w:rsidRPr="008413DC">
        <w:fldChar w:fldCharType="end"/>
      </w:r>
      <w:r w:rsidR="002D0EC6" w:rsidRPr="008413DC">
        <w:t xml:space="preserve"> and </w:t>
      </w:r>
      <w:r w:rsidR="002D0EC6" w:rsidRPr="008413DC">
        <w:fldChar w:fldCharType="begin"/>
      </w:r>
      <w:r w:rsidR="002D0EC6" w:rsidRPr="008413DC">
        <w:instrText xml:space="preserve"> REF _Ref515269579 \h </w:instrText>
      </w:r>
      <w:r w:rsidR="008413DC" w:rsidRPr="008413DC">
        <w:instrText xml:space="preserve"> \* MERGEFORMAT </w:instrText>
      </w:r>
      <w:r w:rsidR="002D0EC6" w:rsidRPr="008413DC">
        <w:fldChar w:fldCharType="separate"/>
      </w:r>
      <w:r w:rsidR="000333FD">
        <w:t>Figure 8</w:t>
      </w:r>
      <w:r w:rsidR="002D0EC6" w:rsidRPr="008413DC">
        <w:fldChar w:fldCharType="end"/>
      </w:r>
      <w:r w:rsidRPr="008413DC">
        <w:t>)</w:t>
      </w:r>
      <w:r w:rsidR="00514C29" w:rsidRPr="008413DC">
        <w:t xml:space="preserve">. </w:t>
      </w:r>
      <w:r w:rsidR="004352CE" w:rsidRPr="008413DC">
        <w:t>The Point Loma Formation displays moderate thinning rates of .003</w:t>
      </w:r>
      <w:r w:rsidR="002D0EC6" w:rsidRPr="008413DC">
        <w:t xml:space="preserve"> </w:t>
      </w:r>
      <w:r w:rsidR="004352CE" w:rsidRPr="008413DC">
        <w:t>cm/m to 2 cm/m and bed thicknesses between 1</w:t>
      </w:r>
      <w:r w:rsidR="002D0EC6" w:rsidRPr="008413DC">
        <w:t xml:space="preserve"> </w:t>
      </w:r>
      <w:r w:rsidR="004352CE" w:rsidRPr="008413DC">
        <w:t>cm and 90</w:t>
      </w:r>
      <w:r w:rsidR="002D0EC6" w:rsidRPr="008413DC">
        <w:t xml:space="preserve"> </w:t>
      </w:r>
      <w:r w:rsidR="004352CE" w:rsidRPr="008413DC">
        <w:t xml:space="preserve">cm, which is lower than all other </w:t>
      </w:r>
      <w:r w:rsidR="005A02C7" w:rsidRPr="008413DC">
        <w:t>deposit</w:t>
      </w:r>
      <w:r w:rsidR="004352CE" w:rsidRPr="008413DC">
        <w:t>s, possibly due to the fine-scale corre</w:t>
      </w:r>
      <w:r w:rsidR="00BF6562" w:rsidRPr="008413DC">
        <w:t>lation performed by this study (</w:t>
      </w:r>
      <w:r w:rsidR="00BF6562" w:rsidRPr="008413DC">
        <w:fldChar w:fldCharType="begin"/>
      </w:r>
      <w:r w:rsidR="00BF6562" w:rsidRPr="008413DC">
        <w:instrText xml:space="preserve"> REF _Ref515198536 \h </w:instrText>
      </w:r>
      <w:r w:rsidR="008413DC" w:rsidRPr="008413DC">
        <w:instrText xml:space="preserve"> \* MERGEFORMAT </w:instrText>
      </w:r>
      <w:r w:rsidR="00BF6562" w:rsidRPr="008413DC">
        <w:fldChar w:fldCharType="separate"/>
      </w:r>
      <w:r w:rsidR="000333FD">
        <w:t>Figure 2</w:t>
      </w:r>
      <w:r w:rsidR="00BF6562" w:rsidRPr="008413DC">
        <w:fldChar w:fldCharType="end"/>
      </w:r>
      <w:r w:rsidR="00BF6562" w:rsidRPr="008413DC">
        <w:t xml:space="preserve">, </w:t>
      </w:r>
      <w:r w:rsidR="00BF6562" w:rsidRPr="008413DC">
        <w:fldChar w:fldCharType="begin"/>
      </w:r>
      <w:r w:rsidR="00BF6562" w:rsidRPr="008413DC">
        <w:instrText xml:space="preserve"> REF _Ref519849961 \h </w:instrText>
      </w:r>
      <w:r w:rsidR="008413DC" w:rsidRPr="008413DC">
        <w:instrText xml:space="preserve"> \* MERGEFORMAT </w:instrText>
      </w:r>
      <w:r w:rsidR="00BF6562" w:rsidRPr="008413DC">
        <w:fldChar w:fldCharType="separate"/>
      </w:r>
      <w:r w:rsidR="000333FD">
        <w:t>Figure 6</w:t>
      </w:r>
      <w:r w:rsidR="00BF6562" w:rsidRPr="008413DC">
        <w:fldChar w:fldCharType="end"/>
      </w:r>
      <w:r w:rsidR="00BF6562" w:rsidRPr="008413DC">
        <w:t xml:space="preserve">, </w:t>
      </w:r>
      <w:r w:rsidR="004352CE" w:rsidRPr="008413DC">
        <w:fldChar w:fldCharType="begin"/>
      </w:r>
      <w:r w:rsidR="004352CE" w:rsidRPr="008413DC">
        <w:instrText xml:space="preserve"> REF _Ref515198444 \h  \* MERGEFORMAT </w:instrText>
      </w:r>
      <w:r w:rsidR="004352CE" w:rsidRPr="008413DC">
        <w:fldChar w:fldCharType="separate"/>
      </w:r>
      <w:r w:rsidR="00CD7543">
        <w:t>and Figure</w:t>
      </w:r>
      <w:r w:rsidR="000333FD">
        <w:t xml:space="preserve"> 11</w:t>
      </w:r>
      <w:r w:rsidR="004352CE" w:rsidRPr="008413DC">
        <w:fldChar w:fldCharType="end"/>
      </w:r>
      <w:r w:rsidR="004352CE" w:rsidRPr="008413DC">
        <w:t>). Without these thinner beds</w:t>
      </w:r>
      <w:r w:rsidRPr="008413DC">
        <w:t xml:space="preserve"> (which many panels did not correlate, see </w:t>
      </w:r>
      <w:r w:rsidR="007623B1">
        <w:t>Table 1</w:t>
      </w:r>
      <w:r w:rsidRPr="008413DC">
        <w:t>)</w:t>
      </w:r>
      <w:r w:rsidR="004352CE" w:rsidRPr="008413DC">
        <w:t>, the Point Loma Fm. would plot similarly in thickness and thinning rate to the bulk of the lobe and channel-lobe transition zone populations.</w:t>
      </w:r>
      <w:r w:rsidR="004352CE" w:rsidRPr="008413DC">
        <w:rPr>
          <w:rFonts w:cs="Times New Roman"/>
          <w:noProof/>
        </w:rPr>
        <w:t xml:space="preserve"> </w:t>
      </w:r>
      <w:r w:rsidR="004352CE" w:rsidRPr="008413DC">
        <w:t>The Point Loma Fm. falls similar to the bulk population of lobes in thinning rate and lateral distance (</w:t>
      </w:r>
      <w:r w:rsidR="004352CE" w:rsidRPr="008413DC">
        <w:fldChar w:fldCharType="begin"/>
      </w:r>
      <w:r w:rsidR="004352CE" w:rsidRPr="008413DC">
        <w:instrText xml:space="preserve"> REF _Ref516576004 \h  \* MERGEFORMAT </w:instrText>
      </w:r>
      <w:r w:rsidR="004352CE" w:rsidRPr="008413DC">
        <w:fldChar w:fldCharType="separate"/>
      </w:r>
      <w:r w:rsidR="000333FD">
        <w:t>Figure 3</w:t>
      </w:r>
      <w:r w:rsidR="004352CE" w:rsidRPr="008413DC">
        <w:fldChar w:fldCharType="end"/>
      </w:r>
      <w:r w:rsidR="004352CE" w:rsidRPr="008413DC">
        <w:t>).</w:t>
      </w:r>
      <w:r w:rsidR="005655D3" w:rsidRPr="008413DC">
        <w:t xml:space="preserve"> To further refine the depositional environment of the Point Loma </w:t>
      </w:r>
      <w:r w:rsidR="00687F12" w:rsidRPr="008413DC">
        <w:t>Formation</w:t>
      </w:r>
      <w:r w:rsidR="005655D3" w:rsidRPr="008413DC">
        <w:t xml:space="preserve"> </w:t>
      </w:r>
      <w:r w:rsidR="005655D3" w:rsidRPr="008413DC">
        <w:lastRenderedPageBreak/>
        <w:t xml:space="preserve">at the Cabrillo National Monument, </w:t>
      </w:r>
      <w:r w:rsidR="00CD7543">
        <w:t>we</w:t>
      </w:r>
      <w:r w:rsidR="004352CE" w:rsidRPr="008413DC">
        <w:t xml:space="preserve"> </w:t>
      </w:r>
      <w:r w:rsidRPr="008413DC">
        <w:t xml:space="preserve">utilize the interpreted </w:t>
      </w:r>
      <w:r w:rsidR="005655D3" w:rsidRPr="008413DC">
        <w:t>lobe sub-environments from other outcrop</w:t>
      </w:r>
      <w:r w:rsidRPr="008413DC">
        <w:t>s</w:t>
      </w:r>
      <w:r w:rsidR="005655D3" w:rsidRPr="008413DC">
        <w:t xml:space="preserve"> to assess the similarities and differences in bed scale parameters </w:t>
      </w:r>
      <w:r w:rsidR="004352CE" w:rsidRPr="008413DC">
        <w:t>(</w:t>
      </w:r>
      <w:r w:rsidR="004352CE" w:rsidRPr="008413DC">
        <w:fldChar w:fldCharType="begin"/>
      </w:r>
      <w:r w:rsidR="004352CE" w:rsidRPr="008413DC">
        <w:instrText xml:space="preserve"> REF _Ref515268952 \h </w:instrText>
      </w:r>
      <w:r w:rsidR="008413DC" w:rsidRPr="008413DC">
        <w:instrText xml:space="preserve"> \* MERGEFORMAT </w:instrText>
      </w:r>
      <w:r w:rsidR="004352CE" w:rsidRPr="008413DC">
        <w:fldChar w:fldCharType="separate"/>
      </w:r>
      <w:r w:rsidR="000333FD">
        <w:t>Figure 7</w:t>
      </w:r>
      <w:r w:rsidR="004352CE" w:rsidRPr="008413DC">
        <w:fldChar w:fldCharType="end"/>
      </w:r>
      <w:r w:rsidR="004352CE" w:rsidRPr="008413DC">
        <w:t>)</w:t>
      </w:r>
      <w:r w:rsidR="005C3A1D" w:rsidRPr="008413DC">
        <w:t xml:space="preserve">. </w:t>
      </w:r>
      <w:r w:rsidR="004352CE" w:rsidRPr="008413DC">
        <w:t>The Point Loma Formation</w:t>
      </w:r>
      <w:r w:rsidR="00687F12" w:rsidRPr="008413DC">
        <w:t xml:space="preserve"> at the Cabrillo National Monument</w:t>
      </w:r>
      <w:r w:rsidR="004352CE" w:rsidRPr="008413DC">
        <w:t xml:space="preserve"> is most </w:t>
      </w:r>
      <w:r w:rsidR="00687F12" w:rsidRPr="008413DC">
        <w:t>comparable</w:t>
      </w:r>
      <w:r w:rsidR="004352CE" w:rsidRPr="008413DC">
        <w:t xml:space="preserve"> in bed thickness</w:t>
      </w:r>
      <w:r w:rsidR="00687F12" w:rsidRPr="008413DC">
        <w:t>es</w:t>
      </w:r>
      <w:r w:rsidR="004352CE" w:rsidRPr="008413DC">
        <w:t>, thinning rates, and lateral bed continuity to semi-confined lobe deposits (</w:t>
      </w:r>
      <w:r w:rsidR="004352CE" w:rsidRPr="008413DC">
        <w:fldChar w:fldCharType="begin"/>
      </w:r>
      <w:r w:rsidR="004352CE" w:rsidRPr="008413DC">
        <w:instrText xml:space="preserve"> REF _Ref515268952 \h  \* MERGEFORMAT </w:instrText>
      </w:r>
      <w:r w:rsidR="004352CE" w:rsidRPr="008413DC">
        <w:fldChar w:fldCharType="separate"/>
      </w:r>
      <w:r w:rsidR="000333FD">
        <w:t>Figure 7</w:t>
      </w:r>
      <w:r w:rsidR="004352CE" w:rsidRPr="008413DC">
        <w:fldChar w:fldCharType="end"/>
      </w:r>
      <w:r w:rsidR="00201792" w:rsidRPr="008413DC">
        <w:t>). T</w:t>
      </w:r>
      <w:r w:rsidR="005655D3" w:rsidRPr="008413DC">
        <w:t xml:space="preserve">he Point Loma Formation’s net-to-gross </w:t>
      </w:r>
      <w:r w:rsidR="004352CE" w:rsidRPr="008413DC">
        <w:t xml:space="preserve">median is most similar to confined or semi-confined distal settings. However, </w:t>
      </w:r>
      <w:r w:rsidR="00687F12" w:rsidRPr="008413DC">
        <w:t>it</w:t>
      </w:r>
      <w:del w:id="147" w:author="Marco Patacci" w:date="2018-08-03T16:50:00Z">
        <w:r w:rsidR="00687F12" w:rsidRPr="008413DC" w:rsidDel="00BD4E03">
          <w:delText>’</w:delText>
        </w:r>
      </w:del>
      <w:r w:rsidR="00687F12" w:rsidRPr="008413DC">
        <w:t>s</w:t>
      </w:r>
      <w:r w:rsidR="004352CE" w:rsidRPr="008413DC">
        <w:t xml:space="preserve"> very tight </w:t>
      </w:r>
      <w:r w:rsidRPr="008413DC">
        <w:t xml:space="preserve">net-to-gross </w:t>
      </w:r>
      <w:r w:rsidR="004352CE" w:rsidRPr="008413DC">
        <w:t>distributi</w:t>
      </w:r>
      <w:r w:rsidR="00687F12" w:rsidRPr="008413DC">
        <w:t>on ranging between 0.5 and 0.75</w:t>
      </w:r>
      <w:r w:rsidR="004352CE" w:rsidRPr="008413DC">
        <w:t xml:space="preserve"> perhaps reflect</w:t>
      </w:r>
      <w:r w:rsidR="00687F12" w:rsidRPr="008413DC">
        <w:t>s</w:t>
      </w:r>
      <w:r w:rsidR="004352CE" w:rsidRPr="008413DC">
        <w:t xml:space="preserve"> a sampling bias due to outcrop exposure and </w:t>
      </w:r>
      <w:commentRangeStart w:id="148"/>
      <w:r w:rsidR="004352CE" w:rsidRPr="008413DC">
        <w:t xml:space="preserve">my </w:t>
      </w:r>
      <w:commentRangeEnd w:id="148"/>
      <w:r w:rsidR="00BD4E03">
        <w:rPr>
          <w:rStyle w:val="CommentReference"/>
        </w:rPr>
        <w:commentReference w:id="148"/>
      </w:r>
      <w:r w:rsidR="004352CE" w:rsidRPr="008413DC">
        <w:t>relatively small scale of investigation.</w:t>
      </w:r>
    </w:p>
    <w:p w14:paraId="3BE9E4E8" w14:textId="289F5D90" w:rsidR="0030085D" w:rsidRPr="008413DC" w:rsidRDefault="0030085D" w:rsidP="0030085D">
      <w:pPr>
        <w:sectPr w:rsidR="0030085D" w:rsidRPr="008413DC" w:rsidSect="0030085D">
          <w:pgSz w:w="12240" w:h="15840" w:code="1"/>
          <w:pgMar w:top="1440" w:right="1440" w:bottom="1440" w:left="1440" w:header="720" w:footer="720" w:gutter="0"/>
          <w:cols w:space="720"/>
          <w:docGrid w:linePitch="360"/>
        </w:sectPr>
      </w:pPr>
    </w:p>
    <w:p w14:paraId="5A8BF6C5" w14:textId="1AD5A21A" w:rsidR="00C75805" w:rsidRPr="008413DC" w:rsidRDefault="00D4160D" w:rsidP="00FD709B">
      <w:pPr>
        <w:pStyle w:val="Heading1"/>
        <w:spacing w:line="480" w:lineRule="auto"/>
      </w:pPr>
      <w:bookmarkStart w:id="149" w:name="_Toc520114743"/>
      <w:r w:rsidRPr="008413DC">
        <w:lastRenderedPageBreak/>
        <w:t>Discussion</w:t>
      </w:r>
      <w:bookmarkEnd w:id="149"/>
    </w:p>
    <w:p w14:paraId="67E1EBA1" w14:textId="1067DCE5" w:rsidR="00D4160D" w:rsidRPr="008413DC" w:rsidRDefault="00D4160D" w:rsidP="00FD709B">
      <w:pPr>
        <w:pStyle w:val="Heading2"/>
        <w:spacing w:line="480" w:lineRule="auto"/>
      </w:pPr>
      <w:bookmarkStart w:id="150" w:name="_Toc520114744"/>
      <w:r w:rsidRPr="008413DC">
        <w:t xml:space="preserve">Refining the Point Loma Formation </w:t>
      </w:r>
      <w:ins w:id="151" w:author="Marco Patacci" w:date="2018-08-03T16:50:00Z">
        <w:r w:rsidR="00BD4E03">
          <w:t xml:space="preserve">Depositional </w:t>
        </w:r>
      </w:ins>
      <w:r w:rsidRPr="008413DC">
        <w:t>Environment</w:t>
      </w:r>
      <w:bookmarkEnd w:id="150"/>
    </w:p>
    <w:p w14:paraId="7100566E" w14:textId="010F940C" w:rsidR="00266154" w:rsidRPr="008413DC" w:rsidRDefault="001365E1" w:rsidP="00107F45">
      <w:pPr>
        <w:spacing w:line="480" w:lineRule="auto"/>
        <w:ind w:firstLine="360"/>
      </w:pPr>
      <w:r w:rsidRPr="008413DC">
        <w:t xml:space="preserve">Through comparison to </w:t>
      </w:r>
      <w:commentRangeStart w:id="152"/>
      <w:r w:rsidR="00007A3A" w:rsidRPr="008413DC">
        <w:t>my</w:t>
      </w:r>
      <w:r w:rsidR="001D73D8" w:rsidRPr="008413DC">
        <w:t xml:space="preserve"> </w:t>
      </w:r>
      <w:commentRangeEnd w:id="152"/>
      <w:r w:rsidR="00BD4E03">
        <w:rPr>
          <w:rStyle w:val="CommentReference"/>
        </w:rPr>
        <w:commentReference w:id="152"/>
      </w:r>
      <w:r w:rsidR="001D73D8" w:rsidRPr="008413DC">
        <w:t xml:space="preserve">newly created </w:t>
      </w:r>
      <w:r w:rsidR="00407D26" w:rsidRPr="008413DC">
        <w:t>global database (</w:t>
      </w:r>
      <w:r w:rsidR="00407D26" w:rsidRPr="008413DC">
        <w:fldChar w:fldCharType="begin"/>
      </w:r>
      <w:r w:rsidR="00407D26" w:rsidRPr="008413DC">
        <w:instrText xml:space="preserve"> REF _Ref515198536 \h </w:instrText>
      </w:r>
      <w:r w:rsidR="008413DC" w:rsidRPr="008413DC">
        <w:instrText xml:space="preserve"> \* MERGEFORMAT </w:instrText>
      </w:r>
      <w:r w:rsidR="00407D26" w:rsidRPr="008413DC">
        <w:fldChar w:fldCharType="separate"/>
      </w:r>
      <w:r w:rsidR="000333FD">
        <w:t>Figure 2</w:t>
      </w:r>
      <w:r w:rsidR="00407D26" w:rsidRPr="008413DC">
        <w:fldChar w:fldCharType="end"/>
      </w:r>
      <w:r w:rsidR="00407D26" w:rsidRPr="008413DC">
        <w:t>,</w:t>
      </w:r>
      <w:r w:rsidR="00BF6562" w:rsidRPr="008413DC">
        <w:t xml:space="preserve"> </w:t>
      </w:r>
      <w:r w:rsidR="00BF6562" w:rsidRPr="008413DC">
        <w:fldChar w:fldCharType="begin"/>
      </w:r>
      <w:r w:rsidR="00BF6562" w:rsidRPr="008413DC">
        <w:instrText xml:space="preserve"> REF _Ref516576004 \h </w:instrText>
      </w:r>
      <w:r w:rsidR="008413DC" w:rsidRPr="008413DC">
        <w:instrText xml:space="preserve"> \* MERGEFORMAT </w:instrText>
      </w:r>
      <w:r w:rsidR="00BF6562" w:rsidRPr="008413DC">
        <w:fldChar w:fldCharType="separate"/>
      </w:r>
      <w:r w:rsidR="000333FD">
        <w:t>Figure 3</w:t>
      </w:r>
      <w:r w:rsidR="00BF6562" w:rsidRPr="008413DC">
        <w:fldChar w:fldCharType="end"/>
      </w:r>
      <w:r w:rsidR="00BF6562" w:rsidRPr="008413DC">
        <w:t xml:space="preserve">, </w:t>
      </w:r>
      <w:r w:rsidR="00BF6562" w:rsidRPr="008413DC">
        <w:fldChar w:fldCharType="begin"/>
      </w:r>
      <w:r w:rsidR="00BF6562" w:rsidRPr="008413DC">
        <w:instrText xml:space="preserve"> REF _Ref519849961 \h </w:instrText>
      </w:r>
      <w:r w:rsidR="008413DC" w:rsidRPr="008413DC">
        <w:instrText xml:space="preserve"> \* MERGEFORMAT </w:instrText>
      </w:r>
      <w:r w:rsidR="00BF6562" w:rsidRPr="008413DC">
        <w:fldChar w:fldCharType="separate"/>
      </w:r>
      <w:r w:rsidR="000333FD">
        <w:t>Figure 6</w:t>
      </w:r>
      <w:r w:rsidR="00BF6562" w:rsidRPr="008413DC">
        <w:fldChar w:fldCharType="end"/>
      </w:r>
      <w:r w:rsidR="00BF6562" w:rsidRPr="008413DC">
        <w:t>,</w:t>
      </w:r>
      <w:r w:rsidR="00407D26" w:rsidRPr="008413DC">
        <w:t xml:space="preserve"> </w:t>
      </w:r>
      <w:r w:rsidR="00BF6562" w:rsidRPr="008413DC">
        <w:fldChar w:fldCharType="begin"/>
      </w:r>
      <w:r w:rsidR="00BF6562" w:rsidRPr="008413DC">
        <w:instrText xml:space="preserve"> REF _Ref515268952 \h </w:instrText>
      </w:r>
      <w:r w:rsidR="008413DC" w:rsidRPr="008413DC">
        <w:instrText xml:space="preserve"> \* MERGEFORMAT </w:instrText>
      </w:r>
      <w:r w:rsidR="00BF6562" w:rsidRPr="008413DC">
        <w:fldChar w:fldCharType="separate"/>
      </w:r>
      <w:r w:rsidR="000333FD">
        <w:t>Figure 7</w:t>
      </w:r>
      <w:r w:rsidR="00BF6562" w:rsidRPr="008413DC">
        <w:fldChar w:fldCharType="end"/>
      </w:r>
      <w:r w:rsidRPr="008413DC">
        <w:t xml:space="preserve">; </w:t>
      </w:r>
      <w:r w:rsidR="00407D26" w:rsidRPr="008413DC">
        <w:fldChar w:fldCharType="begin"/>
      </w:r>
      <w:r w:rsidR="00407D26" w:rsidRPr="008413DC">
        <w:instrText xml:space="preserve"> REF _Ref515198343 \h </w:instrText>
      </w:r>
      <w:r w:rsidR="008413DC" w:rsidRPr="008413DC">
        <w:instrText xml:space="preserve"> \* MERGEFORMAT </w:instrText>
      </w:r>
      <w:r w:rsidR="00407D26" w:rsidRPr="008413DC">
        <w:fldChar w:fldCharType="separate"/>
      </w:r>
      <w:r w:rsidR="007623B1">
        <w:t>Table 1</w:t>
      </w:r>
      <w:r w:rsidR="00407D26" w:rsidRPr="008413DC">
        <w:fldChar w:fldCharType="end"/>
      </w:r>
      <w:r w:rsidRPr="008413DC">
        <w:t>)</w:t>
      </w:r>
      <w:r w:rsidR="0095167D" w:rsidRPr="008413DC">
        <w:t xml:space="preserve"> and detailed depositional models of submarine lobe deposition (e.g., </w:t>
      </w:r>
      <w:proofErr w:type="spellStart"/>
      <w:r w:rsidR="0095167D" w:rsidRPr="008413DC">
        <w:t>Mutti</w:t>
      </w:r>
      <w:proofErr w:type="spellEnd"/>
      <w:r w:rsidR="0095167D" w:rsidRPr="008413DC">
        <w:t xml:space="preserve"> and </w:t>
      </w:r>
      <w:proofErr w:type="spellStart"/>
      <w:r w:rsidR="0095167D" w:rsidRPr="008413DC">
        <w:t>Normark</w:t>
      </w:r>
      <w:proofErr w:type="spellEnd"/>
      <w:r w:rsidR="0095167D" w:rsidRPr="008413DC">
        <w:t xml:space="preserve">, 1987; </w:t>
      </w:r>
      <w:proofErr w:type="spellStart"/>
      <w:r w:rsidR="0095167D" w:rsidRPr="008413DC">
        <w:t>Deptuck</w:t>
      </w:r>
      <w:proofErr w:type="spellEnd"/>
      <w:r w:rsidR="0095167D" w:rsidRPr="008413DC">
        <w:t xml:space="preserve"> et al., 2008; </w:t>
      </w:r>
      <w:proofErr w:type="spellStart"/>
      <w:r w:rsidR="004E0879" w:rsidRPr="008413DC">
        <w:t>Prélat</w:t>
      </w:r>
      <w:proofErr w:type="spellEnd"/>
      <w:r w:rsidR="0095167D" w:rsidRPr="008413DC">
        <w:t xml:space="preserve"> et al., 2009, 2010)</w:t>
      </w:r>
      <w:r w:rsidRPr="008413DC">
        <w:t xml:space="preserve">, </w:t>
      </w:r>
      <w:r w:rsidR="00CD7543">
        <w:t>we</w:t>
      </w:r>
      <w:r w:rsidRPr="008413DC">
        <w:t xml:space="preserve"> can refine the interpretation of the Point Loma Formation at Cabrillo National Monument.</w:t>
      </w:r>
      <w:r w:rsidR="002767B7" w:rsidRPr="008413DC">
        <w:t xml:space="preserve"> Based on the overall bed thicknesses, thinning rates, correlation distances and outcrop architectures the Point Loma Formation is most similar to lobes (</w:t>
      </w:r>
      <w:r w:rsidR="002767B7" w:rsidRPr="008413DC">
        <w:fldChar w:fldCharType="begin"/>
      </w:r>
      <w:r w:rsidR="002767B7" w:rsidRPr="008413DC">
        <w:instrText xml:space="preserve"> REF _Ref519849961 \h </w:instrText>
      </w:r>
      <w:r w:rsidR="008413DC" w:rsidRPr="008413DC">
        <w:instrText xml:space="preserve"> \* MERGEFORMAT </w:instrText>
      </w:r>
      <w:r w:rsidR="002767B7" w:rsidRPr="008413DC">
        <w:fldChar w:fldCharType="separate"/>
      </w:r>
      <w:r w:rsidR="000333FD">
        <w:t>Figure 6</w:t>
      </w:r>
      <w:r w:rsidR="002767B7" w:rsidRPr="008413DC">
        <w:fldChar w:fldCharType="end"/>
      </w:r>
      <w:r w:rsidR="002767B7" w:rsidRPr="008413DC">
        <w:t>).</w:t>
      </w:r>
      <w:r w:rsidRPr="008413DC">
        <w:t xml:space="preserve"> </w:t>
      </w:r>
      <w:r w:rsidR="0095167D" w:rsidRPr="008413DC">
        <w:t>The</w:t>
      </w:r>
      <w:r w:rsidR="00514C29" w:rsidRPr="008413DC">
        <w:t xml:space="preserve"> intermediate and approximately equal</w:t>
      </w:r>
      <w:r w:rsidR="0095167D" w:rsidRPr="008413DC">
        <w:t xml:space="preserve"> values of sand</w:t>
      </w:r>
      <w:r w:rsidR="00AF0791" w:rsidRPr="008413DC">
        <w:t>stone</w:t>
      </w:r>
      <w:r w:rsidR="0095167D" w:rsidRPr="008413DC">
        <w:t xml:space="preserve"> and </w:t>
      </w:r>
      <w:r w:rsidR="00AF0791" w:rsidRPr="008413DC">
        <w:t>mudstone bed</w:t>
      </w:r>
      <w:r w:rsidR="0095167D" w:rsidRPr="008413DC">
        <w:t xml:space="preserve"> thickness</w:t>
      </w:r>
      <w:r w:rsidR="00514C29" w:rsidRPr="008413DC">
        <w:t>es</w:t>
      </w:r>
      <w:r w:rsidR="001559C8" w:rsidRPr="008413DC">
        <w:t xml:space="preserve">, abundant preservation of </w:t>
      </w:r>
      <w:r w:rsidR="00AF0791" w:rsidRPr="008413DC">
        <w:t>mudstone</w:t>
      </w:r>
      <w:r w:rsidR="001559C8" w:rsidRPr="008413DC">
        <w:t xml:space="preserve"> display</w:t>
      </w:r>
      <w:r w:rsidR="00514C29" w:rsidRPr="008413DC">
        <w:t>ed</w:t>
      </w:r>
      <w:r w:rsidR="001559C8" w:rsidRPr="008413DC">
        <w:t xml:space="preserve"> in the </w:t>
      </w:r>
      <w:r w:rsidR="0095167D" w:rsidRPr="008413DC">
        <w:t xml:space="preserve">moderate net-to-gross </w:t>
      </w:r>
      <w:r w:rsidR="001559C8" w:rsidRPr="008413DC">
        <w:t xml:space="preserve">value </w:t>
      </w:r>
      <w:r w:rsidR="0095167D" w:rsidRPr="008413DC">
        <w:t>(~ 0.5)</w:t>
      </w:r>
      <w:r w:rsidR="00514C29" w:rsidRPr="008413DC">
        <w:t xml:space="preserve">, the higher sandstone thinning rates that mudstone thinning rates, and the overall moderate </w:t>
      </w:r>
      <w:commentRangeStart w:id="153"/>
      <w:r w:rsidR="00514C29" w:rsidRPr="008413DC">
        <w:t>lithology thinning rate</w:t>
      </w:r>
      <w:r w:rsidR="0095167D" w:rsidRPr="008413DC">
        <w:t xml:space="preserve"> </w:t>
      </w:r>
      <w:commentRangeEnd w:id="153"/>
      <w:r w:rsidR="00BD4E03">
        <w:rPr>
          <w:rStyle w:val="CommentReference"/>
        </w:rPr>
        <w:commentReference w:id="153"/>
      </w:r>
      <w:r w:rsidR="0095167D" w:rsidRPr="008413DC">
        <w:t>suggest</w:t>
      </w:r>
      <w:r w:rsidR="00514C29" w:rsidRPr="008413DC">
        <w:t>s</w:t>
      </w:r>
      <w:r w:rsidR="0095167D" w:rsidRPr="008413DC">
        <w:t xml:space="preserve"> that the Point Loma </w:t>
      </w:r>
      <w:r w:rsidR="001D73D8" w:rsidRPr="008413DC">
        <w:t>is</w:t>
      </w:r>
      <w:r w:rsidR="00932CAB" w:rsidRPr="008413DC">
        <w:t xml:space="preserve"> </w:t>
      </w:r>
      <w:r w:rsidR="001D73D8" w:rsidRPr="008413DC">
        <w:t>semi-</w:t>
      </w:r>
      <w:r w:rsidR="004300F3" w:rsidRPr="008413DC">
        <w:t xml:space="preserve">confined </w:t>
      </w:r>
      <w:r w:rsidR="001D73D8" w:rsidRPr="008413DC">
        <w:t>rather than unconfined (cf. Fleming, 2010)</w:t>
      </w:r>
      <w:r w:rsidR="001559C8" w:rsidRPr="008413DC">
        <w:t xml:space="preserve">. </w:t>
      </w:r>
      <w:r w:rsidR="00687F12" w:rsidRPr="008413DC">
        <w:t>This result is likely given</w:t>
      </w:r>
      <w:r w:rsidR="00BF089A" w:rsidRPr="008413DC">
        <w:t xml:space="preserve"> deposition occurred within a </w:t>
      </w:r>
      <w:proofErr w:type="spellStart"/>
      <w:r w:rsidR="00687F12" w:rsidRPr="008413DC">
        <w:t>forearc</w:t>
      </w:r>
      <w:proofErr w:type="spellEnd"/>
      <w:r w:rsidR="00687F12" w:rsidRPr="008413DC">
        <w:t xml:space="preserve"> basin</w:t>
      </w:r>
      <w:r w:rsidR="00BF089A" w:rsidRPr="008413DC">
        <w:t xml:space="preserve"> during active </w:t>
      </w:r>
      <w:proofErr w:type="spellStart"/>
      <w:r w:rsidR="00BF089A" w:rsidRPr="008413DC">
        <w:t>subduction</w:t>
      </w:r>
      <w:proofErr w:type="spellEnd"/>
      <w:r w:rsidR="00BF089A" w:rsidRPr="008413DC">
        <w:t xml:space="preserve"> (</w:t>
      </w:r>
      <w:proofErr w:type="spellStart"/>
      <w:r w:rsidR="00BF089A" w:rsidRPr="008413DC">
        <w:t>Nilsen</w:t>
      </w:r>
      <w:proofErr w:type="spellEnd"/>
      <w:r w:rsidR="00BF089A" w:rsidRPr="008413DC">
        <w:t xml:space="preserve"> and Abbott, 1981). </w:t>
      </w:r>
      <w:r w:rsidR="00514C29" w:rsidRPr="008413DC">
        <w:t>Secondly</w:t>
      </w:r>
      <w:r w:rsidR="001D73D8" w:rsidRPr="008413DC">
        <w:t xml:space="preserve">, </w:t>
      </w:r>
      <w:r w:rsidR="001559C8" w:rsidRPr="008413DC">
        <w:t xml:space="preserve">the abrupt element compensation, lack of erosion but high </w:t>
      </w:r>
      <w:commentRangeStart w:id="154"/>
      <w:r w:rsidR="001559C8" w:rsidRPr="008413DC">
        <w:t xml:space="preserve">degree </w:t>
      </w:r>
      <w:commentRangeEnd w:id="154"/>
      <w:r w:rsidR="00BD4E03">
        <w:rPr>
          <w:rStyle w:val="CommentReference"/>
        </w:rPr>
        <w:commentReference w:id="154"/>
      </w:r>
      <w:r w:rsidR="001559C8" w:rsidRPr="008413DC">
        <w:t xml:space="preserve">of mud </w:t>
      </w:r>
      <w:proofErr w:type="spellStart"/>
      <w:r w:rsidR="001559C8" w:rsidRPr="008413DC">
        <w:t>clasts</w:t>
      </w:r>
      <w:proofErr w:type="spellEnd"/>
      <w:r w:rsidR="001559C8" w:rsidRPr="008413DC">
        <w:t xml:space="preserve">, high organic matter, and lower fine to upper medium grain sizes suggest that the </w:t>
      </w:r>
      <w:r w:rsidR="001D73D8" w:rsidRPr="008413DC">
        <w:t>Point Loma deposits at</w:t>
      </w:r>
      <w:r w:rsidR="001559C8" w:rsidRPr="008413DC">
        <w:t xml:space="preserve"> Cabrillo National Monument </w:t>
      </w:r>
      <w:r w:rsidR="001D73D8" w:rsidRPr="008413DC">
        <w:t>are</w:t>
      </w:r>
      <w:r w:rsidR="001559C8" w:rsidRPr="008413DC">
        <w:t xml:space="preserve"> more </w:t>
      </w:r>
      <w:r w:rsidR="00932CAB" w:rsidRPr="008413DC">
        <w:t xml:space="preserve">medial </w:t>
      </w:r>
      <w:r w:rsidR="001559C8" w:rsidRPr="008413DC">
        <w:t>than previous</w:t>
      </w:r>
      <w:r w:rsidR="00A87DBD" w:rsidRPr="008413DC">
        <w:t>ly</w:t>
      </w:r>
      <w:r w:rsidR="001559C8" w:rsidRPr="008413DC">
        <w:t xml:space="preserve"> interpreted</w:t>
      </w:r>
      <w:r w:rsidR="00932CAB" w:rsidRPr="008413DC">
        <w:t xml:space="preserve"> </w:t>
      </w:r>
      <w:r w:rsidR="00583B71" w:rsidRPr="008413DC">
        <w:t>(</w:t>
      </w:r>
      <w:r w:rsidR="001D73D8" w:rsidRPr="008413DC">
        <w:t xml:space="preserve">cf. Fleming, 2010; </w:t>
      </w:r>
      <w:r w:rsidR="001559C8" w:rsidRPr="008413DC">
        <w:t>Stammer 2014</w:t>
      </w:r>
      <w:r w:rsidR="00583B71" w:rsidRPr="008413DC">
        <w:t>)</w:t>
      </w:r>
      <w:r w:rsidR="00E30B91" w:rsidRPr="008413DC">
        <w:t xml:space="preserve">. </w:t>
      </w:r>
    </w:p>
    <w:p w14:paraId="1834F113" w14:textId="130BAC25" w:rsidR="001A2231" w:rsidRPr="008413DC" w:rsidRDefault="001A2231" w:rsidP="001A2231">
      <w:pPr>
        <w:pStyle w:val="Heading2"/>
      </w:pPr>
      <w:bookmarkStart w:id="155" w:name="_Toc520114745"/>
      <w:r w:rsidRPr="008413DC">
        <w:t xml:space="preserve">How to Appropriately </w:t>
      </w:r>
      <w:r w:rsidR="00BE0D80" w:rsidRPr="008413DC">
        <w:t>Apply</w:t>
      </w:r>
      <w:r w:rsidRPr="008413DC">
        <w:t xml:space="preserve"> Quantified Data</w:t>
      </w:r>
      <w:bookmarkEnd w:id="155"/>
    </w:p>
    <w:p w14:paraId="50531CBD" w14:textId="0D396A45" w:rsidR="0030085D" w:rsidRPr="008413DC" w:rsidRDefault="000E2424" w:rsidP="006C1450">
      <w:pPr>
        <w:autoSpaceDE w:val="0"/>
        <w:autoSpaceDN w:val="0"/>
        <w:adjustRightInd w:val="0"/>
        <w:spacing w:after="0" w:line="480" w:lineRule="auto"/>
        <w:sectPr w:rsidR="0030085D" w:rsidRPr="008413DC" w:rsidSect="0030085D">
          <w:pgSz w:w="12240" w:h="15840" w:code="1"/>
          <w:pgMar w:top="1440" w:right="1440" w:bottom="1440" w:left="1440" w:header="720" w:footer="720" w:gutter="0"/>
          <w:cols w:space="720"/>
          <w:docGrid w:linePitch="360"/>
        </w:sectPr>
      </w:pPr>
      <w:r w:rsidRPr="008413DC">
        <w:tab/>
        <w:t>These</w:t>
      </w:r>
      <w:r w:rsidR="00BF089A" w:rsidRPr="008413DC">
        <w:t xml:space="preserve"> quantified bed-scale parameter</w:t>
      </w:r>
      <w:r w:rsidRPr="008413DC">
        <w:t xml:space="preserve"> comparisons enable the recognition of (1) architectural similarities and differences between environments and (2) sub-environments within lobe </w:t>
      </w:r>
      <w:r w:rsidR="005A02C7" w:rsidRPr="008413DC">
        <w:t>deposit</w:t>
      </w:r>
      <w:r w:rsidRPr="008413DC">
        <w:t xml:space="preserve">s (e.g., medial vs. distal, confined vs. unconfined). This </w:t>
      </w:r>
      <w:r w:rsidR="00A724A1" w:rsidRPr="008413DC">
        <w:t xml:space="preserve">study also </w:t>
      </w:r>
      <w:r w:rsidRPr="008413DC">
        <w:t xml:space="preserve">provides quantitative and statistical insights into lateral variability within and among submarine </w:t>
      </w:r>
      <w:r w:rsidRPr="008413DC">
        <w:lastRenderedPageBreak/>
        <w:t xml:space="preserve">depositional </w:t>
      </w:r>
      <w:del w:id="156" w:author="Marco Patacci" w:date="2018-08-03T16:54:00Z">
        <w:r w:rsidR="005A02C7" w:rsidRPr="008413DC" w:rsidDel="00BD4E03">
          <w:delText>deposit</w:delText>
        </w:r>
        <w:r w:rsidRPr="008413DC" w:rsidDel="00BD4E03">
          <w:delText xml:space="preserve">s </w:delText>
        </w:r>
      </w:del>
      <w:ins w:id="157" w:author="Marco Patacci" w:date="2018-08-03T16:54:00Z">
        <w:r w:rsidR="00BD4E03">
          <w:t>systems</w:t>
        </w:r>
        <w:r w:rsidR="00BD4E03" w:rsidRPr="008413DC">
          <w:t xml:space="preserve"> </w:t>
        </w:r>
      </w:ins>
      <w:r w:rsidRPr="008413DC">
        <w:t xml:space="preserve">and provides quantitative data for constructing realistic geologic and reservoir models, particularly in data-poor settings where lateral </w:t>
      </w:r>
      <w:r w:rsidR="00BE0D80" w:rsidRPr="008413DC">
        <w:t>lithology</w:t>
      </w:r>
      <w:r w:rsidRPr="008413DC">
        <w:t xml:space="preserve"> variability at the bed-scale is not observable and a major uncertainty (Hofstra </w:t>
      </w:r>
      <w:r w:rsidR="00776B9A" w:rsidRPr="008413DC">
        <w:t>et al.,</w:t>
      </w:r>
      <w:r w:rsidR="00BF089A" w:rsidRPr="008413DC">
        <w:t xml:space="preserve"> </w:t>
      </w:r>
      <w:r w:rsidRPr="008413DC">
        <w:t>2017</w:t>
      </w:r>
      <w:r w:rsidR="00BF6562" w:rsidRPr="008413DC">
        <w:t>) (</w:t>
      </w:r>
      <w:r w:rsidR="00BF6562" w:rsidRPr="008413DC">
        <w:fldChar w:fldCharType="begin"/>
      </w:r>
      <w:r w:rsidR="00BF6562" w:rsidRPr="008413DC">
        <w:instrText xml:space="preserve"> REF _Ref519849961 \h </w:instrText>
      </w:r>
      <w:r w:rsidR="008413DC" w:rsidRPr="008413DC">
        <w:instrText xml:space="preserve"> \* MERGEFORMAT </w:instrText>
      </w:r>
      <w:r w:rsidR="00BF6562" w:rsidRPr="008413DC">
        <w:fldChar w:fldCharType="separate"/>
      </w:r>
      <w:r w:rsidR="000333FD">
        <w:t>Figure 6</w:t>
      </w:r>
      <w:r w:rsidR="00BF6562" w:rsidRPr="008413DC">
        <w:fldChar w:fldCharType="end"/>
      </w:r>
      <w:r w:rsidRPr="008413DC">
        <w:t xml:space="preserve">). </w:t>
      </w:r>
      <w:r w:rsidR="00A724A1" w:rsidRPr="008413DC">
        <w:t>For example, the bed thickness and thinning rate distributions</w:t>
      </w:r>
      <w:r w:rsidR="00AD3F01" w:rsidRPr="008413DC">
        <w:t xml:space="preserve"> (</w:t>
      </w:r>
      <w:r w:rsidR="00AD3F01" w:rsidRPr="008413DC">
        <w:fldChar w:fldCharType="begin"/>
      </w:r>
      <w:r w:rsidR="00AD3F01" w:rsidRPr="008413DC">
        <w:instrText xml:space="preserve"> REF _Ref515198536 \h </w:instrText>
      </w:r>
      <w:r w:rsidR="008413DC" w:rsidRPr="008413DC">
        <w:instrText xml:space="preserve"> \* MERGEFORMAT </w:instrText>
      </w:r>
      <w:r w:rsidR="00AD3F01" w:rsidRPr="008413DC">
        <w:fldChar w:fldCharType="separate"/>
      </w:r>
      <w:r w:rsidR="000333FD">
        <w:t>Figure 2</w:t>
      </w:r>
      <w:r w:rsidR="00AD3F01" w:rsidRPr="008413DC">
        <w:fldChar w:fldCharType="end"/>
      </w:r>
      <w:r w:rsidR="00A724A1" w:rsidRPr="008413DC">
        <w:t>)</w:t>
      </w:r>
      <w:r w:rsidRPr="008413DC">
        <w:t xml:space="preserve"> </w:t>
      </w:r>
      <w:r w:rsidR="00D214E3" w:rsidRPr="008413DC">
        <w:t xml:space="preserve">can help refine the </w:t>
      </w:r>
      <w:r w:rsidR="00A724A1" w:rsidRPr="008413DC">
        <w:t xml:space="preserve">interpretation </w:t>
      </w:r>
      <w:r w:rsidR="00D214E3" w:rsidRPr="008413DC">
        <w:t xml:space="preserve">of core </w:t>
      </w:r>
      <w:r w:rsidR="00A724A1" w:rsidRPr="008413DC">
        <w:t xml:space="preserve">data and constrain well log </w:t>
      </w:r>
      <w:r w:rsidR="00D214E3" w:rsidRPr="008413DC">
        <w:t>correlation</w:t>
      </w:r>
      <w:r w:rsidR="00A724A1" w:rsidRPr="008413DC">
        <w:t>s,</w:t>
      </w:r>
      <w:r w:rsidRPr="008413DC">
        <w:t xml:space="preserve"> </w:t>
      </w:r>
      <w:r w:rsidR="00A724A1" w:rsidRPr="008413DC">
        <w:t xml:space="preserve">providing more confident classification of depositional </w:t>
      </w:r>
      <w:r w:rsidR="00D214E3" w:rsidRPr="008413DC">
        <w:t>environment</w:t>
      </w:r>
      <w:r w:rsidRPr="008413DC">
        <w:t>.</w:t>
      </w:r>
      <w:r w:rsidR="00D214E3" w:rsidRPr="008413DC">
        <w:t xml:space="preserve"> </w:t>
      </w:r>
      <w:r w:rsidR="00FF7800" w:rsidRPr="008413DC">
        <w:t>However</w:t>
      </w:r>
      <w:r w:rsidR="00D214E3" w:rsidRPr="008413DC">
        <w:t xml:space="preserve">, </w:t>
      </w:r>
      <w:r w:rsidR="00A724A1" w:rsidRPr="008413DC">
        <w:t>this newly created database relies on the assumption that the interpretation of depositional environment (</w:t>
      </w:r>
      <w:r w:rsidR="00AD3F01" w:rsidRPr="008413DC">
        <w:fldChar w:fldCharType="begin"/>
      </w:r>
      <w:r w:rsidR="00AD3F01" w:rsidRPr="008413DC">
        <w:instrText xml:space="preserve"> REF _Ref515198343 \h </w:instrText>
      </w:r>
      <w:r w:rsidR="008413DC" w:rsidRPr="008413DC">
        <w:instrText xml:space="preserve"> \* MERGEFORMAT </w:instrText>
      </w:r>
      <w:r w:rsidR="00AD3F01" w:rsidRPr="008413DC">
        <w:fldChar w:fldCharType="separate"/>
      </w:r>
      <w:r w:rsidR="007623B1">
        <w:rPr>
          <w:noProof/>
        </w:rPr>
        <w:t>Table 1</w:t>
      </w:r>
      <w:r w:rsidR="00AD3F01" w:rsidRPr="008413DC">
        <w:fldChar w:fldCharType="end"/>
      </w:r>
      <w:r w:rsidR="00A724A1" w:rsidRPr="008413DC">
        <w:t xml:space="preserve">) is correct. This </w:t>
      </w:r>
      <w:r w:rsidR="00480A68" w:rsidRPr="008413DC">
        <w:t>assumption</w:t>
      </w:r>
      <w:r w:rsidR="00A724A1" w:rsidRPr="008413DC">
        <w:t xml:space="preserve"> is </w:t>
      </w:r>
      <w:commentRangeStart w:id="158"/>
      <w:r w:rsidR="00480A68" w:rsidRPr="008413DC">
        <w:t>intensified</w:t>
      </w:r>
      <w:r w:rsidR="00A724A1" w:rsidRPr="008413DC">
        <w:t xml:space="preserve"> </w:t>
      </w:r>
      <w:commentRangeEnd w:id="158"/>
      <w:r w:rsidR="00BD4E03">
        <w:rPr>
          <w:rStyle w:val="CommentReference"/>
        </w:rPr>
        <w:commentReference w:id="158"/>
      </w:r>
      <w:r w:rsidR="00480A68" w:rsidRPr="008413DC">
        <w:t>in</w:t>
      </w:r>
      <w:r w:rsidR="001A2231" w:rsidRPr="008413DC">
        <w:t xml:space="preserve"> lobe </w:t>
      </w:r>
      <w:proofErr w:type="spellStart"/>
      <w:r w:rsidR="001A2231" w:rsidRPr="008413DC">
        <w:t>subenvironments</w:t>
      </w:r>
      <w:proofErr w:type="spellEnd"/>
      <w:r w:rsidR="001A2231" w:rsidRPr="008413DC">
        <w:t>,</w:t>
      </w:r>
      <w:r w:rsidR="00EF5FBB" w:rsidRPr="008413DC">
        <w:t xml:space="preserve"> </w:t>
      </w:r>
      <w:r w:rsidR="00A724A1" w:rsidRPr="008413DC">
        <w:t>where differences may be mini</w:t>
      </w:r>
      <w:r w:rsidR="00586258" w:rsidRPr="008413DC">
        <w:t xml:space="preserve">mal and subjectively defined (cf. </w:t>
      </w:r>
      <w:proofErr w:type="spellStart"/>
      <w:r w:rsidR="00586258" w:rsidRPr="008413DC">
        <w:t>Prélat</w:t>
      </w:r>
      <w:proofErr w:type="spellEnd"/>
      <w:r w:rsidR="00586258" w:rsidRPr="008413DC">
        <w:t xml:space="preserve"> and Hodgson, 2013)</w:t>
      </w:r>
      <w:r w:rsidR="00480A68" w:rsidRPr="008413DC">
        <w:t>. Therefore, caution is urged when using data from this study, as they were created</w:t>
      </w:r>
      <w:r w:rsidR="00EF5FBB" w:rsidRPr="008413DC">
        <w:t xml:space="preserve"> using interpretations derived from </w:t>
      </w:r>
      <w:r w:rsidR="00480A68" w:rsidRPr="008413DC">
        <w:t xml:space="preserve">natural outcrop exposures that often are ambiguous. </w:t>
      </w:r>
      <w:r w:rsidR="00BF089A" w:rsidRPr="008413DC">
        <w:t>These issues underscore the need for more quantification of</w:t>
      </w:r>
      <w:r w:rsidR="001A2231" w:rsidRPr="008413DC">
        <w:t xml:space="preserve"> these metrics to create a robust dataset and to avoid solely using qualitative based</w:t>
      </w:r>
      <w:r w:rsidR="00BF089A" w:rsidRPr="008413DC">
        <w:t xml:space="preserve"> outcrop</w:t>
      </w:r>
      <w:r w:rsidR="001A2231" w:rsidRPr="008413DC">
        <w:t xml:space="preserve"> interpretations. </w:t>
      </w:r>
    </w:p>
    <w:p w14:paraId="6BD788A8" w14:textId="41D7C9E7" w:rsidR="00FB1F95" w:rsidRPr="008413DC" w:rsidRDefault="00394B1A" w:rsidP="00FD709B">
      <w:pPr>
        <w:pStyle w:val="Heading1"/>
        <w:spacing w:line="480" w:lineRule="auto"/>
      </w:pPr>
      <w:r>
        <w:lastRenderedPageBreak/>
        <w:t>Summary and Conclusions</w:t>
      </w:r>
    </w:p>
    <w:p w14:paraId="126E3C41" w14:textId="3769BD6C" w:rsidR="00901421" w:rsidRPr="008413DC" w:rsidRDefault="005F4E4A" w:rsidP="00F35BF4">
      <w:pPr>
        <w:spacing w:line="480" w:lineRule="auto"/>
        <w:ind w:firstLine="360"/>
      </w:pPr>
      <w:r w:rsidRPr="008413DC">
        <w:t xml:space="preserve">To understand and quantify </w:t>
      </w:r>
      <w:r w:rsidR="00B25ECB" w:rsidRPr="008413DC">
        <w:t xml:space="preserve">lateral heterogeneity of </w:t>
      </w:r>
      <w:proofErr w:type="spellStart"/>
      <w:r w:rsidR="00B25ECB" w:rsidRPr="008413DC">
        <w:t>turbidite</w:t>
      </w:r>
      <w:proofErr w:type="spellEnd"/>
      <w:r w:rsidR="00B25ECB" w:rsidRPr="008413DC">
        <w:t xml:space="preserve"> event-beds </w:t>
      </w:r>
      <w:r w:rsidRPr="008413DC">
        <w:t xml:space="preserve">across different submarine depositional environments, </w:t>
      </w:r>
      <w:r w:rsidR="00CD7543">
        <w:t>we</w:t>
      </w:r>
      <w:r w:rsidR="00E35439" w:rsidRPr="008413DC">
        <w:t xml:space="preserve"> </w:t>
      </w:r>
      <w:r w:rsidR="00EC7092" w:rsidRPr="008413DC">
        <w:t xml:space="preserve">compiled </w:t>
      </w:r>
      <w:r w:rsidR="004F33C4" w:rsidRPr="008413DC">
        <w:t xml:space="preserve">previously published bed-scale correlation panels </w:t>
      </w:r>
      <w:r w:rsidR="00B25ECB" w:rsidRPr="008413DC">
        <w:t xml:space="preserve">from </w:t>
      </w:r>
      <w:r w:rsidR="00E35439" w:rsidRPr="008413DC">
        <w:t>channel, levee, channel-lobe-transition</w:t>
      </w:r>
      <w:r w:rsidR="00B25ECB" w:rsidRPr="008413DC">
        <w:t>-</w:t>
      </w:r>
      <w:r w:rsidR="00E35439" w:rsidRPr="008413DC">
        <w:t>zone, lobe, and basin</w:t>
      </w:r>
      <w:r w:rsidR="00B25ECB" w:rsidRPr="008413DC">
        <w:t>-</w:t>
      </w:r>
      <w:r w:rsidR="00E35439" w:rsidRPr="008413DC">
        <w:t xml:space="preserve">plain deposits. Almost </w:t>
      </w:r>
      <w:r w:rsidRPr="008413DC">
        <w:t>30,000</w:t>
      </w:r>
      <w:r w:rsidR="00E35439" w:rsidRPr="008413DC">
        <w:t xml:space="preserve"> </w:t>
      </w:r>
      <w:r w:rsidR="00286D48" w:rsidRPr="008413DC">
        <w:t>individual</w:t>
      </w:r>
      <w:r w:rsidR="00E35439" w:rsidRPr="008413DC">
        <w:t xml:space="preserve"> measurements of </w:t>
      </w:r>
      <w:r w:rsidR="00F45E2A" w:rsidRPr="008413DC">
        <w:t>event bed</w:t>
      </w:r>
      <w:r w:rsidR="00E35439" w:rsidRPr="008413DC">
        <w:t xml:space="preserve"> parameters </w:t>
      </w:r>
      <w:r w:rsidR="00286D48" w:rsidRPr="008413DC">
        <w:t>indicate</w:t>
      </w:r>
      <w:r w:rsidR="00E35439" w:rsidRPr="008413DC">
        <w:t xml:space="preserve"> that</w:t>
      </w:r>
      <w:r w:rsidR="004F33C4" w:rsidRPr="008413DC">
        <w:t xml:space="preserve"> </w:t>
      </w:r>
      <w:r w:rsidR="00E35439" w:rsidRPr="008413DC">
        <w:t xml:space="preserve">neither </w:t>
      </w:r>
      <w:r w:rsidR="00F61E9B" w:rsidRPr="008413DC">
        <w:t xml:space="preserve">bed thickness </w:t>
      </w:r>
      <w:r w:rsidR="00E35439" w:rsidRPr="008413DC">
        <w:t xml:space="preserve">nor net-to-gross </w:t>
      </w:r>
      <w:r w:rsidR="00B25ECB" w:rsidRPr="008413DC">
        <w:t xml:space="preserve">alone </w:t>
      </w:r>
      <w:r w:rsidR="00E35439" w:rsidRPr="008413DC">
        <w:t>are</w:t>
      </w:r>
      <w:r w:rsidR="00F61E9B" w:rsidRPr="008413DC">
        <w:t xml:space="preserve"> </w:t>
      </w:r>
      <w:r w:rsidR="00E35439" w:rsidRPr="008413DC">
        <w:t xml:space="preserve">useful for </w:t>
      </w:r>
      <w:r w:rsidR="00F61E9B" w:rsidRPr="008413DC">
        <w:t>distinguish</w:t>
      </w:r>
      <w:r w:rsidR="00E35439" w:rsidRPr="008413DC">
        <w:t>ing depositional environment</w:t>
      </w:r>
      <w:r w:rsidR="004F33C4" w:rsidRPr="008413DC">
        <w:t xml:space="preserve">. </w:t>
      </w:r>
      <w:r w:rsidR="00E35439" w:rsidRPr="008413DC">
        <w:t xml:space="preserve">For example, </w:t>
      </w:r>
      <w:r w:rsidR="00591148" w:rsidRPr="008413DC">
        <w:t>bed thickness</w:t>
      </w:r>
      <w:r w:rsidR="00B25ECB" w:rsidRPr="008413DC">
        <w:t xml:space="preserve"> ranges </w:t>
      </w:r>
      <w:r w:rsidR="00591148" w:rsidRPr="008413DC">
        <w:t xml:space="preserve">overlap across all </w:t>
      </w:r>
      <w:r w:rsidR="00B25ECB" w:rsidRPr="008413DC">
        <w:t xml:space="preserve">environments </w:t>
      </w:r>
      <w:r w:rsidR="00E35439" w:rsidRPr="008413DC">
        <w:t xml:space="preserve">and net-to-gross values display </w:t>
      </w:r>
      <w:r w:rsidR="00B25ECB" w:rsidRPr="008413DC">
        <w:t>are very similar</w:t>
      </w:r>
      <w:r w:rsidR="00E35439" w:rsidRPr="008413DC">
        <w:t xml:space="preserve"> for (1) channel</w:t>
      </w:r>
      <w:r w:rsidR="00B25ECB" w:rsidRPr="008413DC">
        <w:t xml:space="preserve"> deposit</w:t>
      </w:r>
      <w:r w:rsidR="00E35439" w:rsidRPr="008413DC">
        <w:t>s, channel</w:t>
      </w:r>
      <w:r w:rsidR="00B25ECB" w:rsidRPr="008413DC">
        <w:t>-</w:t>
      </w:r>
      <w:r w:rsidR="00E35439" w:rsidRPr="008413DC">
        <w:t>lobe</w:t>
      </w:r>
      <w:r w:rsidR="00B25ECB" w:rsidRPr="008413DC">
        <w:t>-</w:t>
      </w:r>
      <w:r w:rsidR="00E35439" w:rsidRPr="008413DC">
        <w:t>transition</w:t>
      </w:r>
      <w:r w:rsidR="00B25ECB" w:rsidRPr="008413DC">
        <w:t xml:space="preserve">-zone </w:t>
      </w:r>
      <w:bookmarkStart w:id="159" w:name="_GoBack"/>
      <w:bookmarkEnd w:id="159"/>
      <w:r w:rsidR="00B25ECB" w:rsidRPr="008413DC">
        <w:t>deposits,</w:t>
      </w:r>
      <w:r w:rsidR="00E35439" w:rsidRPr="008413DC">
        <w:t xml:space="preserve"> and lobe</w:t>
      </w:r>
      <w:r w:rsidR="00B25ECB" w:rsidRPr="008413DC">
        <w:t xml:space="preserve"> deposit</w:t>
      </w:r>
      <w:r w:rsidR="00E35439" w:rsidRPr="008413DC">
        <w:t xml:space="preserve">s and (2) levee </w:t>
      </w:r>
      <w:r w:rsidR="00B25ECB" w:rsidRPr="008413DC">
        <w:t xml:space="preserve">deposits </w:t>
      </w:r>
      <w:r w:rsidR="00E35439" w:rsidRPr="008413DC">
        <w:t>and basin</w:t>
      </w:r>
      <w:r w:rsidR="00B25ECB" w:rsidRPr="008413DC">
        <w:t>-</w:t>
      </w:r>
      <w:r w:rsidR="00E35439" w:rsidRPr="008413DC">
        <w:t>plain</w:t>
      </w:r>
      <w:r w:rsidR="00B25ECB" w:rsidRPr="008413DC">
        <w:t xml:space="preserve"> deposits</w:t>
      </w:r>
      <w:r w:rsidR="00E35439" w:rsidRPr="008413DC">
        <w:t xml:space="preserve">. However, utilizing </w:t>
      </w:r>
      <w:r w:rsidR="00901421" w:rsidRPr="008413DC">
        <w:t xml:space="preserve">a </w:t>
      </w:r>
      <w:r w:rsidR="00B31395" w:rsidRPr="008413DC">
        <w:t>combination</w:t>
      </w:r>
      <w:r w:rsidR="00FB1F95" w:rsidRPr="008413DC">
        <w:t xml:space="preserve"> </w:t>
      </w:r>
      <w:r w:rsidR="00901421" w:rsidRPr="008413DC">
        <w:t xml:space="preserve">of </w:t>
      </w:r>
      <w:r w:rsidR="00FB1F95" w:rsidRPr="008413DC">
        <w:t>thinning rate, bed th</w:t>
      </w:r>
      <w:r w:rsidR="00B31395" w:rsidRPr="008413DC">
        <w:t xml:space="preserve">ickness, and </w:t>
      </w:r>
      <w:commentRangeStart w:id="160"/>
      <w:r w:rsidR="00F61E9B" w:rsidRPr="008413DC">
        <w:t>correlation</w:t>
      </w:r>
      <w:r w:rsidR="00B31395" w:rsidRPr="008413DC">
        <w:t xml:space="preserve"> distance</w:t>
      </w:r>
      <w:r w:rsidR="00B25ECB" w:rsidRPr="008413DC">
        <w:t xml:space="preserve"> (i.e., the distance over which thinning rate is measured</w:t>
      </w:r>
      <w:commentRangeEnd w:id="160"/>
      <w:r w:rsidR="00BD4E03">
        <w:rPr>
          <w:rStyle w:val="CommentReference"/>
        </w:rPr>
        <w:commentReference w:id="160"/>
      </w:r>
      <w:r w:rsidR="00B25ECB" w:rsidRPr="008413DC">
        <w:t>)</w:t>
      </w:r>
      <w:r w:rsidR="00901421" w:rsidRPr="008413DC">
        <w:t xml:space="preserve">, clear boundaries </w:t>
      </w:r>
      <w:r w:rsidR="00B25ECB" w:rsidRPr="008413DC">
        <w:t xml:space="preserve">can be established </w:t>
      </w:r>
      <w:r w:rsidR="00901421" w:rsidRPr="008413DC">
        <w:t xml:space="preserve">between </w:t>
      </w:r>
      <w:r w:rsidR="00B25ECB" w:rsidRPr="008413DC">
        <w:t xml:space="preserve">deposits from different </w:t>
      </w:r>
      <w:r w:rsidR="00901421" w:rsidRPr="008413DC">
        <w:t xml:space="preserve">submarine </w:t>
      </w:r>
      <w:r w:rsidR="005A02C7" w:rsidRPr="008413DC">
        <w:t>depo</w:t>
      </w:r>
      <w:r w:rsidR="00B25ECB" w:rsidRPr="008413DC">
        <w:t>sitional environments</w:t>
      </w:r>
      <w:r w:rsidR="00B31395" w:rsidRPr="008413DC">
        <w:t>.</w:t>
      </w:r>
      <w:r w:rsidR="00211A49" w:rsidRPr="008413DC">
        <w:t xml:space="preserve"> For example, lobe deposits show thinner sandstone and mudstone beds compared to basin-plain deposits, but lobe deposits have much higher thinning rates over lower correlation distances.</w:t>
      </w:r>
      <w:r w:rsidR="00B25ECB" w:rsidRPr="008413DC">
        <w:t xml:space="preserve"> </w:t>
      </w:r>
      <w:commentRangeStart w:id="161"/>
      <w:r w:rsidR="00901421" w:rsidRPr="008413DC">
        <w:t>However, lobe</w:t>
      </w:r>
      <w:r w:rsidR="00B25ECB" w:rsidRPr="008413DC">
        <w:t xml:space="preserve"> deposit</w:t>
      </w:r>
      <w:r w:rsidR="00901421" w:rsidRPr="008413DC">
        <w:t xml:space="preserve">s </w:t>
      </w:r>
      <w:r w:rsidR="00B25ECB" w:rsidRPr="008413DC">
        <w:t xml:space="preserve">exhibit the most variability in thinning rate and bed thickness (likely due to </w:t>
      </w:r>
      <w:r w:rsidR="00211A49" w:rsidRPr="008413DC">
        <w:t xml:space="preserve">the (1) extreme </w:t>
      </w:r>
      <w:proofErr w:type="spellStart"/>
      <w:r w:rsidR="00211A49" w:rsidRPr="008413DC">
        <w:t>facies</w:t>
      </w:r>
      <w:proofErr w:type="spellEnd"/>
      <w:r w:rsidR="00211A49" w:rsidRPr="008413DC">
        <w:t xml:space="preserve"> variability in lobe deposits and (2) differing sediment supply, basin configuration, and tectonic setting of the compiled database</w:t>
      </w:r>
      <w:r w:rsidR="00B25ECB" w:rsidRPr="008413DC">
        <w:t>)</w:t>
      </w:r>
      <w:r w:rsidR="00901421" w:rsidRPr="008413DC">
        <w:t xml:space="preserve">, and </w:t>
      </w:r>
      <w:r w:rsidR="00B25ECB" w:rsidRPr="008413DC">
        <w:t xml:space="preserve">consequently lobe deposits </w:t>
      </w:r>
      <w:r w:rsidR="00901421" w:rsidRPr="008413DC">
        <w:t xml:space="preserve">would be </w:t>
      </w:r>
      <w:r w:rsidR="00B25ECB" w:rsidRPr="008413DC">
        <w:t xml:space="preserve">very difficult </w:t>
      </w:r>
      <w:r w:rsidR="00901421" w:rsidRPr="008413DC">
        <w:t xml:space="preserve">to </w:t>
      </w:r>
      <w:r w:rsidR="00B25ECB" w:rsidRPr="008413DC">
        <w:t xml:space="preserve">confidently distinguish from other environments </w:t>
      </w:r>
      <w:r w:rsidR="00901421" w:rsidRPr="008413DC">
        <w:t xml:space="preserve">in </w:t>
      </w:r>
      <w:r w:rsidR="00B25ECB" w:rsidRPr="008413DC">
        <w:t xml:space="preserve">the </w:t>
      </w:r>
      <w:r w:rsidR="00901421" w:rsidRPr="008413DC">
        <w:t>subsurface</w:t>
      </w:r>
      <w:r w:rsidR="00901421" w:rsidRPr="008413DC">
        <w:rPr>
          <w:b/>
        </w:rPr>
        <w:t>.</w:t>
      </w:r>
      <w:r w:rsidR="001A2231" w:rsidRPr="008413DC">
        <w:rPr>
          <w:rFonts w:cs="Tahoma"/>
          <w:color w:val="000000"/>
        </w:rPr>
        <w:t xml:space="preserve"> </w:t>
      </w:r>
      <w:commentRangeEnd w:id="161"/>
      <w:r w:rsidR="00325F4B">
        <w:rPr>
          <w:rStyle w:val="CommentReference"/>
        </w:rPr>
        <w:commentReference w:id="161"/>
      </w:r>
      <w:ins w:id="162" w:author="Marco Patacci" w:date="2018-08-03T17:01:00Z">
        <w:r w:rsidR="00325F4B">
          <w:t>W</w:t>
        </w:r>
      </w:ins>
      <w:del w:id="163" w:author="Marco Patacci" w:date="2018-08-03T17:01:00Z">
        <w:r w:rsidR="00CD7543" w:rsidDel="00325F4B">
          <w:delText>w</w:delText>
        </w:r>
      </w:del>
      <w:r w:rsidR="00CD7543">
        <w:t>e</w:t>
      </w:r>
      <w:r w:rsidR="00F35BF4" w:rsidRPr="008413DC">
        <w:t xml:space="preserve"> sub-classified lobe deposits to provide a more detailed analysis into unconfined, </w:t>
      </w:r>
      <w:proofErr w:type="spellStart"/>
      <w:r w:rsidR="00F35BF4" w:rsidRPr="008413DC">
        <w:t>semiconfined</w:t>
      </w:r>
      <w:proofErr w:type="spellEnd"/>
      <w:r w:rsidR="00F35BF4" w:rsidRPr="008413DC">
        <w:t xml:space="preserve"> and confined settings. The data confirm that confined lobes have thicker sandstone and mudstone beds and lower net-to-gross values as compared to unconfined and </w:t>
      </w:r>
      <w:proofErr w:type="spellStart"/>
      <w:r w:rsidR="00F35BF4" w:rsidRPr="008413DC">
        <w:t>semiconfined</w:t>
      </w:r>
      <w:proofErr w:type="spellEnd"/>
      <w:r w:rsidR="00F35BF4" w:rsidRPr="008413DC">
        <w:t xml:space="preserve"> lobes. However, the results for </w:t>
      </w:r>
      <w:proofErr w:type="spellStart"/>
      <w:r w:rsidR="00F35BF4" w:rsidRPr="008413DC">
        <w:t>semiconfined</w:t>
      </w:r>
      <w:proofErr w:type="spellEnd"/>
      <w:r w:rsidR="00F35BF4" w:rsidRPr="008413DC">
        <w:t xml:space="preserve"> lobes indicate that the degree of lobe confinement and subenvironment is not easily interpretable at the outcrop scale. </w:t>
      </w:r>
      <w:r w:rsidR="00B25ECB" w:rsidRPr="008413DC">
        <w:rPr>
          <w:rFonts w:cs="Tahoma"/>
          <w:color w:val="000000"/>
        </w:rPr>
        <w:t xml:space="preserve">This </w:t>
      </w:r>
      <w:r w:rsidR="001A2231" w:rsidRPr="008413DC">
        <w:rPr>
          <w:rFonts w:cs="Tahoma"/>
          <w:color w:val="000000"/>
        </w:rPr>
        <w:lastRenderedPageBreak/>
        <w:t xml:space="preserve">uncertainty could be </w:t>
      </w:r>
      <w:r w:rsidR="00B25ECB" w:rsidRPr="008413DC">
        <w:rPr>
          <w:rFonts w:cs="Tahoma"/>
          <w:color w:val="000000"/>
        </w:rPr>
        <w:t>partially caused by</w:t>
      </w:r>
      <w:r w:rsidR="001A2231" w:rsidRPr="008413DC">
        <w:rPr>
          <w:rFonts w:cs="Tahoma"/>
          <w:color w:val="000000"/>
        </w:rPr>
        <w:t xml:space="preserve"> subjectivity of </w:t>
      </w:r>
      <w:r w:rsidR="00B25ECB" w:rsidRPr="008413DC">
        <w:rPr>
          <w:rFonts w:cs="Tahoma"/>
          <w:color w:val="000000"/>
        </w:rPr>
        <w:t xml:space="preserve">qualitative </w:t>
      </w:r>
      <w:r w:rsidR="001A2231" w:rsidRPr="008413DC">
        <w:rPr>
          <w:rFonts w:cs="Tahoma"/>
          <w:color w:val="000000"/>
        </w:rPr>
        <w:t>interpretations</w:t>
      </w:r>
      <w:r w:rsidR="00B25ECB" w:rsidRPr="008413DC">
        <w:rPr>
          <w:rFonts w:cs="Tahoma"/>
          <w:color w:val="000000"/>
        </w:rPr>
        <w:t xml:space="preserve"> of environment</w:t>
      </w:r>
      <w:r w:rsidR="001A2231" w:rsidRPr="008413DC">
        <w:rPr>
          <w:rFonts w:cs="Tahoma"/>
          <w:color w:val="000000"/>
        </w:rPr>
        <w:t xml:space="preserve">, which </w:t>
      </w:r>
      <w:r w:rsidR="00156308" w:rsidRPr="008413DC">
        <w:rPr>
          <w:rFonts w:cs="Tahoma"/>
          <w:color w:val="000000"/>
        </w:rPr>
        <w:t xml:space="preserve">demonstrates the need for more </w:t>
      </w:r>
      <w:r w:rsidR="001A2231" w:rsidRPr="008413DC">
        <w:rPr>
          <w:rFonts w:cs="Tahoma"/>
          <w:color w:val="000000"/>
        </w:rPr>
        <w:t xml:space="preserve">quantitative </w:t>
      </w:r>
      <w:r w:rsidR="00156308" w:rsidRPr="008413DC">
        <w:rPr>
          <w:rFonts w:cs="Tahoma"/>
          <w:color w:val="000000"/>
        </w:rPr>
        <w:t>studies of bed-scale heterogeneity</w:t>
      </w:r>
      <w:r w:rsidR="001A2231" w:rsidRPr="008413DC">
        <w:rPr>
          <w:rFonts w:cs="Tahoma"/>
          <w:color w:val="000000"/>
        </w:rPr>
        <w:t>.</w:t>
      </w:r>
      <w:r w:rsidR="00901421" w:rsidRPr="008413DC">
        <w:rPr>
          <w:b/>
        </w:rPr>
        <w:t xml:space="preserve"> </w:t>
      </w:r>
      <w:r w:rsidR="0022294C" w:rsidRPr="008413DC">
        <w:t>S</w:t>
      </w:r>
      <w:r w:rsidR="005D59DA" w:rsidRPr="008413DC">
        <w:t>and</w:t>
      </w:r>
      <w:r w:rsidR="00AF0791" w:rsidRPr="008413DC">
        <w:t>stone</w:t>
      </w:r>
      <w:r w:rsidR="005D59DA" w:rsidRPr="008413DC">
        <w:t xml:space="preserve"> and</w:t>
      </w:r>
      <w:r w:rsidR="0022294C" w:rsidRPr="008413DC">
        <w:t xml:space="preserve"> </w:t>
      </w:r>
      <w:r w:rsidR="00AF0791" w:rsidRPr="008413DC">
        <w:t>mudstone</w:t>
      </w:r>
      <w:r w:rsidR="005D59DA" w:rsidRPr="008413DC">
        <w:t xml:space="preserve"> </w:t>
      </w:r>
      <w:r w:rsidR="00901421" w:rsidRPr="008413DC">
        <w:t xml:space="preserve">lithologies </w:t>
      </w:r>
      <w:r w:rsidR="0022294C" w:rsidRPr="008413DC">
        <w:t xml:space="preserve">display different bed thickness and thinning rate </w:t>
      </w:r>
      <w:r w:rsidR="00671E98" w:rsidRPr="008413DC">
        <w:t xml:space="preserve">relationships </w:t>
      </w:r>
      <w:del w:id="164" w:author="Marco Patacci" w:date="2018-08-03T17:02:00Z">
        <w:r w:rsidR="0022294C" w:rsidRPr="008413DC" w:rsidDel="00325F4B">
          <w:delText>with</w:delText>
        </w:r>
      </w:del>
      <w:r w:rsidR="0022294C" w:rsidRPr="008413DC">
        <w:t xml:space="preserve">in </w:t>
      </w:r>
      <w:r w:rsidR="00671E98" w:rsidRPr="008413DC">
        <w:t xml:space="preserve">each </w:t>
      </w:r>
      <w:r w:rsidR="005A02C7" w:rsidRPr="008413DC">
        <w:t>deposit</w:t>
      </w:r>
      <w:r w:rsidR="00901421" w:rsidRPr="008413DC">
        <w:t>,</w:t>
      </w:r>
      <w:r w:rsidR="00671E98" w:rsidRPr="008413DC">
        <w:t xml:space="preserve"> providing another method for environment identification</w:t>
      </w:r>
      <w:r w:rsidR="00901421" w:rsidRPr="008413DC">
        <w:t xml:space="preserve"> and also provide valuable insights for downslope flow evolution and the construction of stratigraphic architecture</w:t>
      </w:r>
      <w:r w:rsidR="004F33C4" w:rsidRPr="008413DC">
        <w:t>.</w:t>
      </w:r>
      <w:r w:rsidR="00402329" w:rsidRPr="008413DC">
        <w:t xml:space="preserve"> For example, channels commonly show thicker sandstone beds that thin more rapidly than mudstone beds.</w:t>
      </w:r>
      <w:r w:rsidR="007D001E" w:rsidRPr="008413DC">
        <w:t xml:space="preserve"> </w:t>
      </w:r>
      <w:r w:rsidR="00294EC1" w:rsidRPr="008413DC">
        <w:t xml:space="preserve">The results </w:t>
      </w:r>
      <w:r w:rsidR="00156308" w:rsidRPr="008413DC">
        <w:t xml:space="preserve">from this study </w:t>
      </w:r>
      <w:r w:rsidR="00294EC1" w:rsidRPr="008413DC">
        <w:t xml:space="preserve">are immediately applicable to </w:t>
      </w:r>
      <w:r w:rsidR="00156308" w:rsidRPr="008413DC">
        <w:t xml:space="preserve">parameterizing forward stratigraphic models as well as constraining property distribution in </w:t>
      </w:r>
      <w:r w:rsidR="00294EC1" w:rsidRPr="008413DC">
        <w:t>reservoir models of submarine lobe deposits as well as other submarine depositional environments.</w:t>
      </w:r>
      <w:r w:rsidR="00156308" w:rsidRPr="008413DC">
        <w:t xml:space="preserve"> </w:t>
      </w:r>
    </w:p>
    <w:p w14:paraId="66EA6A52" w14:textId="764400F5" w:rsidR="00742111" w:rsidRDefault="00294EC1" w:rsidP="00742111">
      <w:pPr>
        <w:spacing w:line="480" w:lineRule="auto"/>
        <w:ind w:firstLine="360"/>
      </w:pPr>
      <w:r w:rsidRPr="008413DC">
        <w:t xml:space="preserve">To apply the results from the compilation study, </w:t>
      </w:r>
      <w:r w:rsidR="00CD7543">
        <w:t>we</w:t>
      </w:r>
      <w:r w:rsidR="00156308" w:rsidRPr="008413DC">
        <w:t xml:space="preserve"> also </w:t>
      </w:r>
      <w:r w:rsidR="000308DE" w:rsidRPr="008413DC">
        <w:t xml:space="preserve">studied </w:t>
      </w:r>
      <w:r w:rsidR="00BF089A" w:rsidRPr="008413DC">
        <w:t>s</w:t>
      </w:r>
      <w:r w:rsidR="00563B27" w:rsidRPr="008413DC">
        <w:t>ubmarine lobe strata of the Upper Cretaceous Point Loma Formation at Cabrillo National Monument near San Diego, California</w:t>
      </w:r>
      <w:r w:rsidR="000308DE" w:rsidRPr="008413DC">
        <w:t>. T</w:t>
      </w:r>
      <w:r w:rsidR="005F4E4A" w:rsidRPr="008413DC">
        <w:t>hese outcrops have previously been interpreted as distal submarine lobe</w:t>
      </w:r>
      <w:r w:rsidR="000308DE" w:rsidRPr="008413DC">
        <w:t xml:space="preserve"> deposit</w:t>
      </w:r>
      <w:r w:rsidR="005F4E4A" w:rsidRPr="008413DC">
        <w:t>s</w:t>
      </w:r>
      <w:r w:rsidR="000308DE" w:rsidRPr="008413DC">
        <w:t>; however</w:t>
      </w:r>
      <w:r w:rsidR="005F4E4A" w:rsidRPr="008413DC">
        <w:t xml:space="preserve">, the </w:t>
      </w:r>
      <w:r w:rsidR="000308DE" w:rsidRPr="008413DC">
        <w:t xml:space="preserve">grain size, </w:t>
      </w:r>
      <w:r w:rsidR="005F4E4A" w:rsidRPr="008413DC">
        <w:t xml:space="preserve">thinning rates and lateral bed variability are </w:t>
      </w:r>
      <w:commentRangeStart w:id="165"/>
      <w:r w:rsidR="000308DE" w:rsidRPr="008413DC">
        <w:t xml:space="preserve">larger than predicted by </w:t>
      </w:r>
      <w:r w:rsidR="005F4E4A" w:rsidRPr="008413DC">
        <w:t>classic</w:t>
      </w:r>
      <w:r w:rsidR="000308DE" w:rsidRPr="008413DC">
        <w:t xml:space="preserve"> models</w:t>
      </w:r>
      <w:r w:rsidR="005F4E4A" w:rsidRPr="008413DC">
        <w:t xml:space="preserve"> </w:t>
      </w:r>
      <w:r w:rsidR="000308DE" w:rsidRPr="008413DC">
        <w:t xml:space="preserve">of </w:t>
      </w:r>
      <w:r w:rsidR="005F4E4A" w:rsidRPr="008413DC">
        <w:t>distal lobe</w:t>
      </w:r>
      <w:r w:rsidR="000308DE" w:rsidRPr="008413DC">
        <w:t xml:space="preserve"> deposition</w:t>
      </w:r>
      <w:commentRangeEnd w:id="165"/>
      <w:r w:rsidR="00325F4B">
        <w:rPr>
          <w:rStyle w:val="CommentReference"/>
        </w:rPr>
        <w:commentReference w:id="165"/>
      </w:r>
      <w:r w:rsidR="005F4E4A" w:rsidRPr="008413DC">
        <w:t xml:space="preserve">. </w:t>
      </w:r>
      <w:r w:rsidR="00402329" w:rsidRPr="008413DC">
        <w:t>The difference in the degrees of</w:t>
      </w:r>
      <w:r w:rsidR="00563B27" w:rsidRPr="008413DC">
        <w:t xml:space="preserve"> bed-scale and lobe-element scale compensation</w:t>
      </w:r>
      <w:r w:rsidR="00402329" w:rsidRPr="008413DC">
        <w:t xml:space="preserve"> in these deposits indicates</w:t>
      </w:r>
      <w:r w:rsidR="00563B27" w:rsidRPr="008413DC">
        <w:t xml:space="preserve"> a hierarchical (rather than fractal) method of compensation. The degree of compensation between lobe elements influences the resultant element net-to-gross at that location, which affects the ability to determine element boundaries</w:t>
      </w:r>
      <w:r w:rsidR="00402329" w:rsidRPr="008413DC">
        <w:t xml:space="preserve"> in outcrop and </w:t>
      </w:r>
      <w:del w:id="166" w:author="Marco Patacci" w:date="2018-08-03T17:03:00Z">
        <w:r w:rsidR="00402329" w:rsidRPr="008413DC" w:rsidDel="00325F4B">
          <w:delText>with</w:delText>
        </w:r>
      </w:del>
      <w:r w:rsidR="00402329" w:rsidRPr="008413DC">
        <w:t>in the subsurface (e.g., a core)</w:t>
      </w:r>
      <w:r w:rsidR="00563B27" w:rsidRPr="008413DC">
        <w:t xml:space="preserve">. Although clearly defined </w:t>
      </w:r>
      <w:proofErr w:type="spellStart"/>
      <w:r w:rsidR="00563B27" w:rsidRPr="008413DC">
        <w:t>stratal</w:t>
      </w:r>
      <w:proofErr w:type="spellEnd"/>
      <w:r w:rsidR="00563B27" w:rsidRPr="008413DC">
        <w:t xml:space="preserve"> surface separate lobe elements, architectural parameters of event beds (e.g., bed thickness, lateral correlation distance, thinning rate, fining rate) are not appreciably different between lobe elements, perhaps suggesting a similarity in architectural position across lobe elements. </w:t>
      </w:r>
      <w:r w:rsidR="00B62BE9" w:rsidRPr="008413DC">
        <w:t xml:space="preserve">The </w:t>
      </w:r>
      <w:r w:rsidR="00063544" w:rsidRPr="008413DC">
        <w:t>Poin</w:t>
      </w:r>
      <w:r w:rsidR="00286D48" w:rsidRPr="008413DC">
        <w:t>t Loma Formation deposits</w:t>
      </w:r>
      <w:r w:rsidR="00063544" w:rsidRPr="008413DC">
        <w:t xml:space="preserve"> at the Cabrillo National </w:t>
      </w:r>
      <w:r w:rsidR="00063544" w:rsidRPr="008413DC">
        <w:lastRenderedPageBreak/>
        <w:t>Monument</w:t>
      </w:r>
      <w:r w:rsidR="00901421" w:rsidRPr="008413DC">
        <w:t xml:space="preserve"> </w:t>
      </w:r>
      <w:r w:rsidR="000308DE" w:rsidRPr="008413DC">
        <w:t xml:space="preserve">have </w:t>
      </w:r>
      <w:r w:rsidR="00402329" w:rsidRPr="008413DC">
        <w:t>bed thicknesses and thinning rates m</w:t>
      </w:r>
      <w:r w:rsidR="00901421" w:rsidRPr="008413DC">
        <w:t xml:space="preserve">ost similar </w:t>
      </w:r>
      <w:r w:rsidR="00063544" w:rsidRPr="008413DC">
        <w:t>to semi-confined proximal lobes</w:t>
      </w:r>
      <w:r w:rsidR="00901421" w:rsidRPr="008413DC">
        <w:t>, suggesting a more proximal position than previously interpreted</w:t>
      </w:r>
      <w:r w:rsidR="00063544" w:rsidRPr="008413DC">
        <w:t xml:space="preserve">. </w:t>
      </w:r>
      <w:r w:rsidR="000308DE" w:rsidRPr="008413DC">
        <w:t>B</w:t>
      </w:r>
      <w:r w:rsidR="00063544" w:rsidRPr="008413DC">
        <w:t xml:space="preserve">ased on the grain size, </w:t>
      </w:r>
      <w:r w:rsidR="00901421" w:rsidRPr="008413DC">
        <w:t>relationships between sand</w:t>
      </w:r>
      <w:r w:rsidR="00AF0791" w:rsidRPr="008413DC">
        <w:t>stone</w:t>
      </w:r>
      <w:r w:rsidR="00901421" w:rsidRPr="008413DC">
        <w:t xml:space="preserve"> and mud</w:t>
      </w:r>
      <w:r w:rsidR="00AF0791" w:rsidRPr="008413DC">
        <w:t>stone</w:t>
      </w:r>
      <w:r w:rsidR="00901421" w:rsidRPr="008413DC">
        <w:t xml:space="preserve"> </w:t>
      </w:r>
      <w:r w:rsidR="00063544" w:rsidRPr="008413DC">
        <w:t>thickness</w:t>
      </w:r>
      <w:r w:rsidR="00901421" w:rsidRPr="008413DC">
        <w:t>es</w:t>
      </w:r>
      <w:r w:rsidR="000308DE" w:rsidRPr="008413DC">
        <w:t xml:space="preserve"> and thinning rates</w:t>
      </w:r>
      <w:r w:rsidR="00063544" w:rsidRPr="008413DC">
        <w:t xml:space="preserve">, bed </w:t>
      </w:r>
      <w:r w:rsidR="00901421" w:rsidRPr="008413DC">
        <w:t xml:space="preserve">and </w:t>
      </w:r>
      <w:r w:rsidR="000308DE" w:rsidRPr="008413DC">
        <w:t>lobe-</w:t>
      </w:r>
      <w:r w:rsidR="00901421" w:rsidRPr="008413DC">
        <w:t xml:space="preserve">element </w:t>
      </w:r>
      <w:r w:rsidR="00063544" w:rsidRPr="008413DC">
        <w:t>compensation</w:t>
      </w:r>
      <w:r w:rsidR="00901421" w:rsidRPr="008413DC">
        <w:t>,</w:t>
      </w:r>
      <w:r w:rsidR="00063544" w:rsidRPr="008413DC">
        <w:t xml:space="preserve"> and minimal </w:t>
      </w:r>
      <w:r w:rsidR="00901421" w:rsidRPr="008413DC">
        <w:t xml:space="preserve">observed </w:t>
      </w:r>
      <w:r w:rsidR="00063544" w:rsidRPr="008413DC">
        <w:t xml:space="preserve">erosion, </w:t>
      </w:r>
      <w:r w:rsidR="00CD7543">
        <w:t>we</w:t>
      </w:r>
      <w:r w:rsidR="000308DE" w:rsidRPr="008413DC">
        <w:t xml:space="preserve"> reinterpret </w:t>
      </w:r>
      <w:r w:rsidR="00063544" w:rsidRPr="008413DC">
        <w:t xml:space="preserve">the </w:t>
      </w:r>
      <w:r w:rsidR="00901421" w:rsidRPr="008413DC">
        <w:t xml:space="preserve">Cabrillo National Monument </w:t>
      </w:r>
      <w:r w:rsidR="00063544" w:rsidRPr="008413DC">
        <w:t xml:space="preserve">section of the Point Loma </w:t>
      </w:r>
      <w:r w:rsidR="00901421" w:rsidRPr="008413DC">
        <w:t>Formation</w:t>
      </w:r>
      <w:r w:rsidR="00063544" w:rsidRPr="008413DC">
        <w:t xml:space="preserve"> as a medial lobe with some degree of </w:t>
      </w:r>
      <w:r w:rsidR="000308DE" w:rsidRPr="008413DC">
        <w:t xml:space="preserve">lateral and/or frontal </w:t>
      </w:r>
      <w:r w:rsidR="00063544" w:rsidRPr="008413DC">
        <w:t xml:space="preserve">confinement. </w:t>
      </w:r>
      <w:r w:rsidR="00293F27" w:rsidRPr="008413DC">
        <w:br w:type="page"/>
      </w:r>
    </w:p>
    <w:p w14:paraId="12CC7306" w14:textId="77777777" w:rsidR="006822E6" w:rsidRPr="000333FD" w:rsidRDefault="006822E6" w:rsidP="006822E6">
      <w:pPr>
        <w:pStyle w:val="Heading1"/>
        <w:rPr>
          <w:rFonts w:eastAsia="Times New Roman" w:cs="Times New Roman"/>
          <w:sz w:val="32"/>
          <w:shd w:val="clear" w:color="auto" w:fill="FFFFFF"/>
        </w:rPr>
      </w:pPr>
      <w:bookmarkStart w:id="167" w:name="_Toc520114724"/>
      <w:bookmarkStart w:id="168" w:name="_Toc520114747"/>
      <w:r w:rsidRPr="008413DC">
        <w:lastRenderedPageBreak/>
        <w:t>Acknowledgments</w:t>
      </w:r>
      <w:bookmarkEnd w:id="167"/>
    </w:p>
    <w:p w14:paraId="48655FFB" w14:textId="7053ABD1" w:rsidR="006822E6" w:rsidRPr="008413DC" w:rsidRDefault="006822E6" w:rsidP="006822E6">
      <w:pPr>
        <w:spacing w:line="480" w:lineRule="auto"/>
        <w:ind w:firstLine="720"/>
        <w:sectPr w:rsidR="006822E6" w:rsidRPr="008413DC" w:rsidSect="000333FD">
          <w:footerReference w:type="default" r:id="rId11"/>
          <w:pgSz w:w="12240" w:h="15840" w:code="1"/>
          <w:pgMar w:top="1440" w:right="1800" w:bottom="1440" w:left="1440" w:header="720" w:footer="720" w:gutter="0"/>
          <w:pgNumType w:start="1"/>
          <w:cols w:space="720"/>
          <w:docGrid w:linePitch="360"/>
        </w:sectPr>
      </w:pPr>
      <w:r>
        <w:t>We acknowledge</w:t>
      </w:r>
      <w:del w:id="169" w:author="Marco Patacci" w:date="2018-08-02T18:37:00Z">
        <w:r w:rsidDel="00BF161C">
          <w:delText>,</w:delText>
        </w:r>
      </w:del>
      <w:r>
        <w:t xml:space="preserve"> </w:t>
      </w:r>
      <w:proofErr w:type="spellStart"/>
      <w:r>
        <w:t>Piret</w:t>
      </w:r>
      <w:proofErr w:type="spellEnd"/>
      <w:r>
        <w:t xml:space="preserve"> Plink-</w:t>
      </w:r>
      <w:proofErr w:type="spellStart"/>
      <w:r>
        <w:t>Bjorklund</w:t>
      </w:r>
      <w:proofErr w:type="spellEnd"/>
      <w:r>
        <w:t xml:space="preserve">, Jeffrey May, and Fabien </w:t>
      </w:r>
      <w:proofErr w:type="spellStart"/>
      <w:r>
        <w:t>Laugier</w:t>
      </w:r>
      <w:proofErr w:type="spellEnd"/>
      <w:r>
        <w:t>, for providing extremely insightful comments throughout this project. We thank Alexandra Fleming and Jane Stammer for leading the preliminary field trip and providing an excellent introduction to the Point Loma Formation. Lauren Bane, Mimi Do, Clark Gilbert,</w:t>
      </w:r>
      <w:r w:rsidRPr="001E2683">
        <w:t xml:space="preserve"> </w:t>
      </w:r>
      <w:proofErr w:type="spellStart"/>
      <w:r>
        <w:t>Pengfei</w:t>
      </w:r>
      <w:proofErr w:type="spellEnd"/>
      <w:r>
        <w:t xml:space="preserve"> </w:t>
      </w:r>
      <w:proofErr w:type="spellStart"/>
      <w:r>
        <w:t>Hou</w:t>
      </w:r>
      <w:proofErr w:type="spellEnd"/>
      <w:r>
        <w:t xml:space="preserve">, Luke </w:t>
      </w:r>
      <w:proofErr w:type="spellStart"/>
      <w:r>
        <w:t>Pettinga</w:t>
      </w:r>
      <w:proofErr w:type="spellEnd"/>
      <w:r>
        <w:t>, Lauren Shumaker, and James Smith IV for enduring field work on the California coast. We are also very appreciative of Keith Lombardo at the Cabrillo National Monument for allowing us access to the sea cliffs and providing equipment needed for all field seasons. We also thank Morgan Sullivan and Jeremiah Moody for their help in the field and for pitching so many great questions and ideas. RF acknowledges the funding support from the Chevron Center for Research Excellence (</w:t>
      </w:r>
      <w:proofErr w:type="spellStart"/>
      <w:r>
        <w:t>CoRE</w:t>
      </w:r>
      <w:proofErr w:type="spellEnd"/>
      <w:r>
        <w:t xml:space="preserve">) at Colorado School of Mines, AAPG Grants-in-Aid, and GSA. </w:t>
      </w:r>
    </w:p>
    <w:p w14:paraId="3A2232D5" w14:textId="48018597" w:rsidR="00FF20F8" w:rsidRPr="008413DC" w:rsidRDefault="00E672A4" w:rsidP="00F407F1">
      <w:pPr>
        <w:pStyle w:val="Heading1"/>
        <w:spacing w:line="480" w:lineRule="auto"/>
      </w:pPr>
      <w:r w:rsidRPr="008413DC">
        <w:lastRenderedPageBreak/>
        <w:t>References</w:t>
      </w:r>
      <w:bookmarkEnd w:id="168"/>
    </w:p>
    <w:p w14:paraId="34110B4D" w14:textId="52DDCC6F" w:rsidR="00F407F1" w:rsidRPr="008413DC" w:rsidRDefault="00F407F1" w:rsidP="0055394F">
      <w:pPr>
        <w:spacing w:before="100" w:beforeAutospacing="1" w:after="100" w:afterAutospacing="1" w:line="240" w:lineRule="auto"/>
        <w:ind w:left="480" w:hanging="480"/>
        <w:rPr>
          <w:rFonts w:eastAsia="Times New Roman" w:cs="Times New Roman"/>
        </w:rPr>
      </w:pPr>
      <w:proofErr w:type="gramStart"/>
      <w:r w:rsidRPr="008413DC">
        <w:rPr>
          <w:rFonts w:cs="Times New Roman"/>
          <w:color w:val="222222"/>
          <w:shd w:val="clear" w:color="auto" w:fill="FFFFFF"/>
        </w:rPr>
        <w:t>Al-</w:t>
      </w:r>
      <w:proofErr w:type="spellStart"/>
      <w:r w:rsidRPr="008413DC">
        <w:rPr>
          <w:rFonts w:cs="Times New Roman"/>
          <w:color w:val="222222"/>
          <w:shd w:val="clear" w:color="auto" w:fill="FFFFFF"/>
        </w:rPr>
        <w:t>Siyabi</w:t>
      </w:r>
      <w:proofErr w:type="spellEnd"/>
      <w:r w:rsidRPr="008413DC">
        <w:rPr>
          <w:rFonts w:cs="Times New Roman"/>
          <w:color w:val="222222"/>
          <w:shd w:val="clear" w:color="auto" w:fill="FFFFFF"/>
        </w:rPr>
        <w:t>, H.A., 2000.</w:t>
      </w:r>
      <w:proofErr w:type="gramEnd"/>
      <w:r w:rsidRPr="008413DC">
        <w:rPr>
          <w:rFonts w:cs="Times New Roman"/>
          <w:color w:val="222222"/>
          <w:shd w:val="clear" w:color="auto" w:fill="FFFFFF"/>
        </w:rPr>
        <w:t xml:space="preserve"> Anatomy of a type II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depositional system: Upper </w:t>
      </w:r>
      <w:proofErr w:type="spellStart"/>
      <w:r w:rsidRPr="008413DC">
        <w:rPr>
          <w:rFonts w:cs="Times New Roman"/>
          <w:color w:val="222222"/>
          <w:shd w:val="clear" w:color="auto" w:fill="FFFFFF"/>
        </w:rPr>
        <w:t>Jackfork</w:t>
      </w:r>
      <w:proofErr w:type="spellEnd"/>
      <w:r w:rsidRPr="008413DC">
        <w:rPr>
          <w:rFonts w:cs="Times New Roman"/>
          <w:color w:val="222222"/>
          <w:shd w:val="clear" w:color="auto" w:fill="FFFFFF"/>
        </w:rPr>
        <w:t xml:space="preserve"> Group, </w:t>
      </w:r>
      <w:proofErr w:type="spellStart"/>
      <w:r w:rsidRPr="008413DC">
        <w:rPr>
          <w:rFonts w:cs="Times New Roman"/>
          <w:color w:val="222222"/>
          <w:shd w:val="clear" w:color="auto" w:fill="FFFFFF"/>
        </w:rPr>
        <w:t>Degray</w:t>
      </w:r>
      <w:proofErr w:type="spellEnd"/>
      <w:r w:rsidRPr="008413DC">
        <w:rPr>
          <w:rFonts w:cs="Times New Roman"/>
          <w:color w:val="222222"/>
          <w:shd w:val="clear" w:color="auto" w:fill="FFFFFF"/>
        </w:rPr>
        <w:t xml:space="preserve"> Lake area, Arkansas. </w:t>
      </w:r>
      <w:proofErr w:type="gramStart"/>
      <w:r w:rsidR="00723AAA" w:rsidRPr="008413DC">
        <w:rPr>
          <w:rFonts w:cs="Times New Roman"/>
          <w:iCs/>
          <w:color w:val="222222"/>
          <w:shd w:val="clear" w:color="auto" w:fill="FFFFFF"/>
        </w:rPr>
        <w:t>Special Publication-SEPM</w:t>
      </w:r>
      <w:r w:rsidR="00723AAA" w:rsidRPr="008413DC">
        <w:rPr>
          <w:rFonts w:cs="Times New Roman"/>
          <w:color w:val="222222"/>
          <w:shd w:val="clear" w:color="auto" w:fill="FFFFFF"/>
        </w:rPr>
        <w:t>, </w:t>
      </w:r>
      <w:r w:rsidRPr="008413DC">
        <w:rPr>
          <w:rFonts w:cs="Times New Roman"/>
          <w:iCs/>
          <w:color w:val="222222"/>
          <w:shd w:val="clear" w:color="auto" w:fill="FFFFFF"/>
        </w:rPr>
        <w:t>68</w:t>
      </w:r>
      <w:r w:rsidRPr="008413DC">
        <w:rPr>
          <w:rFonts w:cs="Times New Roman"/>
          <w:color w:val="222222"/>
          <w:shd w:val="clear" w:color="auto" w:fill="FFFFFF"/>
        </w:rPr>
        <w:t>, pp.245-262.</w:t>
      </w:r>
      <w:proofErr w:type="gramEnd"/>
      <w:r w:rsidRPr="008413DC">
        <w:rPr>
          <w:rFonts w:eastAsia="Times New Roman" w:cs="Times New Roman"/>
        </w:rPr>
        <w:t xml:space="preserve"> </w:t>
      </w:r>
    </w:p>
    <w:p w14:paraId="6C7B4EFE" w14:textId="77777777" w:rsidR="00F407F1" w:rsidRPr="008413DC" w:rsidRDefault="00F407F1" w:rsidP="0055394F">
      <w:pPr>
        <w:spacing w:before="100" w:beforeAutospacing="1" w:after="100" w:afterAutospacing="1" w:line="240" w:lineRule="auto"/>
        <w:ind w:left="480" w:hanging="480"/>
        <w:rPr>
          <w:rFonts w:eastAsia="Times New Roman" w:cs="Times New Roman"/>
        </w:rPr>
      </w:pPr>
      <w:r w:rsidRPr="008413DC">
        <w:rPr>
          <w:rFonts w:cs="Times New Roman"/>
          <w:color w:val="222222"/>
          <w:shd w:val="clear" w:color="auto" w:fill="FFFFFF"/>
        </w:rPr>
        <w:t xml:space="preserve">Amy, L.A. and </w:t>
      </w:r>
      <w:proofErr w:type="spellStart"/>
      <w:r w:rsidRPr="008413DC">
        <w:rPr>
          <w:rFonts w:cs="Times New Roman"/>
          <w:color w:val="222222"/>
          <w:shd w:val="clear" w:color="auto" w:fill="FFFFFF"/>
        </w:rPr>
        <w:t>Talling</w:t>
      </w:r>
      <w:proofErr w:type="spellEnd"/>
      <w:r w:rsidRPr="008413DC">
        <w:rPr>
          <w:rFonts w:cs="Times New Roman"/>
          <w:color w:val="222222"/>
          <w:shd w:val="clear" w:color="auto" w:fill="FFFFFF"/>
        </w:rPr>
        <w:t xml:space="preserve">, P.J., 2006. Anatomy of </w:t>
      </w:r>
      <w:proofErr w:type="spellStart"/>
      <w:r w:rsidRPr="008413DC">
        <w:rPr>
          <w:rFonts w:cs="Times New Roman"/>
          <w:color w:val="222222"/>
          <w:shd w:val="clear" w:color="auto" w:fill="FFFFFF"/>
        </w:rPr>
        <w:t>turbidites</w:t>
      </w:r>
      <w:proofErr w:type="spellEnd"/>
      <w:r w:rsidRPr="008413DC">
        <w:rPr>
          <w:rFonts w:cs="Times New Roman"/>
          <w:color w:val="222222"/>
          <w:shd w:val="clear" w:color="auto" w:fill="FFFFFF"/>
        </w:rPr>
        <w:t xml:space="preserve"> and linked </w:t>
      </w:r>
      <w:proofErr w:type="spellStart"/>
      <w:r w:rsidRPr="008413DC">
        <w:rPr>
          <w:rFonts w:cs="Times New Roman"/>
          <w:color w:val="222222"/>
          <w:shd w:val="clear" w:color="auto" w:fill="FFFFFF"/>
        </w:rPr>
        <w:t>debrites</w:t>
      </w:r>
      <w:proofErr w:type="spellEnd"/>
      <w:r w:rsidRPr="008413DC">
        <w:rPr>
          <w:rFonts w:cs="Times New Roman"/>
          <w:color w:val="222222"/>
          <w:shd w:val="clear" w:color="auto" w:fill="FFFFFF"/>
        </w:rPr>
        <w:t xml:space="preserve"> based on long distance (120× 30 km) bed correlation, </w:t>
      </w:r>
      <w:proofErr w:type="spellStart"/>
      <w:r w:rsidRPr="008413DC">
        <w:rPr>
          <w:rFonts w:cs="Times New Roman"/>
          <w:color w:val="222222"/>
          <w:shd w:val="clear" w:color="auto" w:fill="FFFFFF"/>
        </w:rPr>
        <w:t>Marnoso</w:t>
      </w:r>
      <w:proofErr w:type="spellEnd"/>
      <w:r w:rsidRPr="008413DC">
        <w:rPr>
          <w:rFonts w:cs="Times New Roman"/>
          <w:color w:val="222222"/>
          <w:shd w:val="clear" w:color="auto" w:fill="FFFFFF"/>
        </w:rPr>
        <w:t xml:space="preserve"> </w:t>
      </w:r>
      <w:proofErr w:type="spellStart"/>
      <w:r w:rsidRPr="008413DC">
        <w:rPr>
          <w:rFonts w:cs="Times New Roman"/>
          <w:color w:val="222222"/>
          <w:shd w:val="clear" w:color="auto" w:fill="FFFFFF"/>
        </w:rPr>
        <w:t>Arenacea</w:t>
      </w:r>
      <w:proofErr w:type="spellEnd"/>
      <w:r w:rsidRPr="008413DC">
        <w:rPr>
          <w:rFonts w:cs="Times New Roman"/>
          <w:color w:val="222222"/>
          <w:shd w:val="clear" w:color="auto" w:fill="FFFFFF"/>
        </w:rPr>
        <w:t xml:space="preserve"> Formation, Northern Apennines, Italy. </w:t>
      </w:r>
      <w:proofErr w:type="gramStart"/>
      <w:r w:rsidRPr="008413DC">
        <w:rPr>
          <w:rFonts w:cs="Times New Roman"/>
          <w:iCs/>
          <w:color w:val="222222"/>
          <w:shd w:val="clear" w:color="auto" w:fill="FFFFFF"/>
        </w:rPr>
        <w:t>Sedimentology</w:t>
      </w:r>
      <w:r w:rsidRPr="008413DC">
        <w:rPr>
          <w:rFonts w:cs="Times New Roman"/>
          <w:color w:val="222222"/>
          <w:shd w:val="clear" w:color="auto" w:fill="FFFFFF"/>
        </w:rPr>
        <w:t>, </w:t>
      </w:r>
      <w:r w:rsidRPr="008413DC">
        <w:rPr>
          <w:rFonts w:cs="Times New Roman"/>
          <w:iCs/>
          <w:color w:val="222222"/>
          <w:shd w:val="clear" w:color="auto" w:fill="FFFFFF"/>
        </w:rPr>
        <w:t>53</w:t>
      </w:r>
      <w:r w:rsidRPr="008413DC">
        <w:rPr>
          <w:rFonts w:cs="Times New Roman"/>
          <w:color w:val="222222"/>
          <w:shd w:val="clear" w:color="auto" w:fill="FFFFFF"/>
        </w:rPr>
        <w:t>(1), pp.161-212.</w:t>
      </w:r>
      <w:proofErr w:type="gramEnd"/>
      <w:r w:rsidRPr="008413DC">
        <w:rPr>
          <w:rFonts w:eastAsia="Times New Roman" w:cs="Times New Roman"/>
        </w:rPr>
        <w:t xml:space="preserve"> </w:t>
      </w:r>
    </w:p>
    <w:p w14:paraId="6460CC78" w14:textId="77777777" w:rsidR="00F407F1" w:rsidRPr="008413DC" w:rsidRDefault="00F407F1"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Atwater, T., 1970.</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Implications of plate tectonics for the Cenozoic tectonic evolution of western North America.</w:t>
      </w:r>
      <w:proofErr w:type="gramEnd"/>
      <w:r w:rsidRPr="008413DC">
        <w:rPr>
          <w:rFonts w:cs="Times New Roman"/>
          <w:color w:val="222222"/>
          <w:shd w:val="clear" w:color="auto" w:fill="FFFFFF"/>
        </w:rPr>
        <w:t> </w:t>
      </w:r>
      <w:proofErr w:type="gramStart"/>
      <w:r w:rsidRPr="008413DC">
        <w:rPr>
          <w:rFonts w:cs="Times New Roman"/>
          <w:iCs/>
          <w:color w:val="222222"/>
          <w:shd w:val="clear" w:color="auto" w:fill="FFFFFF"/>
        </w:rPr>
        <w:t>Geological Society of America Bulletin</w:t>
      </w:r>
      <w:r w:rsidRPr="008413DC">
        <w:rPr>
          <w:rFonts w:cs="Times New Roman"/>
          <w:color w:val="222222"/>
          <w:shd w:val="clear" w:color="auto" w:fill="FFFFFF"/>
        </w:rPr>
        <w:t>, </w:t>
      </w:r>
      <w:r w:rsidRPr="008413DC">
        <w:rPr>
          <w:rFonts w:cs="Times New Roman"/>
          <w:iCs/>
          <w:color w:val="222222"/>
          <w:shd w:val="clear" w:color="auto" w:fill="FFFFFF"/>
        </w:rPr>
        <w:t>81</w:t>
      </w:r>
      <w:r w:rsidRPr="008413DC">
        <w:rPr>
          <w:rFonts w:cs="Times New Roman"/>
          <w:color w:val="222222"/>
          <w:shd w:val="clear" w:color="auto" w:fill="FFFFFF"/>
        </w:rPr>
        <w:t>(12), pp.3513-3536.</w:t>
      </w:r>
      <w:proofErr w:type="gramEnd"/>
    </w:p>
    <w:p w14:paraId="3325F6A9" w14:textId="32F7937B" w:rsidR="00F407F1" w:rsidRPr="00D10702" w:rsidRDefault="00F407F1" w:rsidP="0055394F">
      <w:pPr>
        <w:spacing w:before="100" w:beforeAutospacing="1" w:after="100" w:afterAutospacing="1" w:line="240" w:lineRule="auto"/>
        <w:ind w:left="480" w:hanging="480"/>
        <w:rPr>
          <w:rFonts w:cs="Times New Roman"/>
          <w:color w:val="222222"/>
          <w:shd w:val="clear" w:color="auto" w:fill="FFFFFF"/>
          <w:lang w:val="it-IT"/>
          <w:rPrChange w:id="170" w:author="Marco Patacci" w:date="2018-08-03T11:01:00Z">
            <w:rPr>
              <w:rFonts w:cs="Times New Roman"/>
              <w:color w:val="222222"/>
              <w:shd w:val="clear" w:color="auto" w:fill="FFFFFF"/>
            </w:rPr>
          </w:rPrChange>
        </w:rPr>
      </w:pPr>
      <w:proofErr w:type="spellStart"/>
      <w:r w:rsidRPr="008413DC">
        <w:rPr>
          <w:rFonts w:cs="Times New Roman"/>
          <w:color w:val="222222"/>
          <w:shd w:val="clear" w:color="auto" w:fill="FFFFFF"/>
        </w:rPr>
        <w:t>Bersezio</w:t>
      </w:r>
      <w:proofErr w:type="spellEnd"/>
      <w:r w:rsidRPr="008413DC">
        <w:rPr>
          <w:rFonts w:cs="Times New Roman"/>
          <w:color w:val="222222"/>
          <w:shd w:val="clear" w:color="auto" w:fill="FFFFFF"/>
        </w:rPr>
        <w:t xml:space="preserve">, R., </w:t>
      </w:r>
      <w:proofErr w:type="spellStart"/>
      <w:r w:rsidRPr="008413DC">
        <w:rPr>
          <w:rFonts w:cs="Times New Roman"/>
          <w:color w:val="222222"/>
          <w:shd w:val="clear" w:color="auto" w:fill="FFFFFF"/>
        </w:rPr>
        <w:t>Felletti</w:t>
      </w:r>
      <w:proofErr w:type="spellEnd"/>
      <w:r w:rsidRPr="008413DC">
        <w:rPr>
          <w:rFonts w:cs="Times New Roman"/>
          <w:color w:val="222222"/>
          <w:shd w:val="clear" w:color="auto" w:fill="FFFFFF"/>
        </w:rPr>
        <w:t xml:space="preserve">, F. Riva, S. and </w:t>
      </w:r>
      <w:proofErr w:type="spellStart"/>
      <w:r w:rsidRPr="008413DC">
        <w:rPr>
          <w:rFonts w:cs="Times New Roman"/>
          <w:color w:val="222222"/>
          <w:shd w:val="clear" w:color="auto" w:fill="FFFFFF"/>
        </w:rPr>
        <w:t>Micucci</w:t>
      </w:r>
      <w:proofErr w:type="spellEnd"/>
      <w:r w:rsidRPr="008413DC">
        <w:rPr>
          <w:rFonts w:cs="Times New Roman"/>
          <w:color w:val="222222"/>
          <w:shd w:val="clear" w:color="auto" w:fill="FFFFFF"/>
        </w:rPr>
        <w:t>, L.</w:t>
      </w:r>
      <w:r w:rsidR="00FA00E9" w:rsidRPr="008413DC">
        <w:rPr>
          <w:rFonts w:cs="Times New Roman"/>
          <w:color w:val="222222"/>
          <w:shd w:val="clear" w:color="auto" w:fill="FFFFFF"/>
        </w:rPr>
        <w:t>,</w:t>
      </w:r>
      <w:r w:rsidRPr="008413DC">
        <w:rPr>
          <w:rFonts w:cs="Times New Roman"/>
          <w:color w:val="222222"/>
          <w:shd w:val="clear" w:color="auto" w:fill="FFFFFF"/>
        </w:rPr>
        <w:t xml:space="preserve"> 2009. Trends in bed thickness and </w:t>
      </w:r>
      <w:proofErr w:type="spellStart"/>
      <w:r w:rsidRPr="008413DC">
        <w:rPr>
          <w:rFonts w:cs="Times New Roman"/>
          <w:color w:val="222222"/>
          <w:shd w:val="clear" w:color="auto" w:fill="FFFFFF"/>
        </w:rPr>
        <w:t>facies</w:t>
      </w:r>
      <w:proofErr w:type="spellEnd"/>
      <w:r w:rsidRPr="008413DC">
        <w:rPr>
          <w:rFonts w:cs="Times New Roman"/>
          <w:color w:val="222222"/>
          <w:shd w:val="clear" w:color="auto" w:fill="FFFFFF"/>
        </w:rPr>
        <w:t xml:space="preserve"> of </w:t>
      </w:r>
      <w:proofErr w:type="spellStart"/>
      <w:r w:rsidRPr="008413DC">
        <w:rPr>
          <w:rFonts w:cs="Times New Roman"/>
          <w:color w:val="222222"/>
          <w:shd w:val="clear" w:color="auto" w:fill="FFFFFF"/>
        </w:rPr>
        <w:t>turbiditic</w:t>
      </w:r>
      <w:proofErr w:type="spellEnd"/>
      <w:r w:rsidRPr="008413DC">
        <w:rPr>
          <w:rFonts w:cs="Times New Roman"/>
          <w:color w:val="222222"/>
          <w:shd w:val="clear" w:color="auto" w:fill="FFFFFF"/>
        </w:rPr>
        <w:t xml:space="preserve"> sandstone bodies: </w:t>
      </w:r>
      <w:proofErr w:type="spellStart"/>
      <w:r w:rsidRPr="008413DC">
        <w:rPr>
          <w:rFonts w:cs="Times New Roman"/>
          <w:color w:val="222222"/>
          <w:shd w:val="clear" w:color="auto" w:fill="FFFFFF"/>
        </w:rPr>
        <w:t>unravelling</w:t>
      </w:r>
      <w:proofErr w:type="spellEnd"/>
      <w:r w:rsidRPr="008413DC">
        <w:rPr>
          <w:rFonts w:cs="Times New Roman"/>
          <w:color w:val="222222"/>
          <w:shd w:val="clear" w:color="auto" w:fill="FFFFFF"/>
        </w:rPr>
        <w:t xml:space="preserve"> the effects of basin confinement, depositional processes, and modes of sediment supply. </w:t>
      </w:r>
      <w:proofErr w:type="spellStart"/>
      <w:r w:rsidRPr="00D10702">
        <w:rPr>
          <w:rFonts w:cs="Times New Roman"/>
          <w:iCs/>
          <w:color w:val="222222"/>
          <w:shd w:val="clear" w:color="auto" w:fill="FFFFFF"/>
          <w:lang w:val="it-IT"/>
          <w:rPrChange w:id="171" w:author="Marco Patacci" w:date="2018-08-03T11:01:00Z">
            <w:rPr>
              <w:rFonts w:cs="Times New Roman"/>
              <w:iCs/>
              <w:color w:val="222222"/>
              <w:shd w:val="clear" w:color="auto" w:fill="FFFFFF"/>
            </w:rPr>
          </w:rPrChange>
        </w:rPr>
        <w:t>External</w:t>
      </w:r>
      <w:proofErr w:type="spellEnd"/>
      <w:r w:rsidRPr="00D10702">
        <w:rPr>
          <w:rFonts w:cs="Times New Roman"/>
          <w:iCs/>
          <w:color w:val="222222"/>
          <w:shd w:val="clear" w:color="auto" w:fill="FFFFFF"/>
          <w:lang w:val="it-IT"/>
          <w:rPrChange w:id="172" w:author="Marco Patacci" w:date="2018-08-03T11:01:00Z">
            <w:rPr>
              <w:rFonts w:cs="Times New Roman"/>
              <w:iCs/>
              <w:color w:val="222222"/>
              <w:shd w:val="clear" w:color="auto" w:fill="FFFFFF"/>
            </w:rPr>
          </w:rPrChange>
        </w:rPr>
        <w:t xml:space="preserve"> </w:t>
      </w:r>
      <w:proofErr w:type="spellStart"/>
      <w:r w:rsidRPr="00D10702">
        <w:rPr>
          <w:rFonts w:cs="Times New Roman"/>
          <w:iCs/>
          <w:color w:val="222222"/>
          <w:shd w:val="clear" w:color="auto" w:fill="FFFFFF"/>
          <w:lang w:val="it-IT"/>
          <w:rPrChange w:id="173" w:author="Marco Patacci" w:date="2018-08-03T11:01:00Z">
            <w:rPr>
              <w:rFonts w:cs="Times New Roman"/>
              <w:iCs/>
              <w:color w:val="222222"/>
              <w:shd w:val="clear" w:color="auto" w:fill="FFFFFF"/>
            </w:rPr>
          </w:rPrChange>
        </w:rPr>
        <w:t>controls</w:t>
      </w:r>
      <w:proofErr w:type="spellEnd"/>
      <w:r w:rsidRPr="00D10702">
        <w:rPr>
          <w:rFonts w:cs="Times New Roman"/>
          <w:iCs/>
          <w:color w:val="222222"/>
          <w:shd w:val="clear" w:color="auto" w:fill="FFFFFF"/>
          <w:lang w:val="it-IT"/>
          <w:rPrChange w:id="174" w:author="Marco Patacci" w:date="2018-08-03T11:01:00Z">
            <w:rPr>
              <w:rFonts w:cs="Times New Roman"/>
              <w:iCs/>
              <w:color w:val="222222"/>
              <w:shd w:val="clear" w:color="auto" w:fill="FFFFFF"/>
            </w:rPr>
          </w:rPrChange>
        </w:rPr>
        <w:t xml:space="preserve"> </w:t>
      </w:r>
      <w:proofErr w:type="gramStart"/>
      <w:r w:rsidRPr="00D10702">
        <w:rPr>
          <w:rFonts w:cs="Times New Roman"/>
          <w:iCs/>
          <w:color w:val="222222"/>
          <w:shd w:val="clear" w:color="auto" w:fill="FFFFFF"/>
          <w:lang w:val="it-IT"/>
          <w:rPrChange w:id="175" w:author="Marco Patacci" w:date="2018-08-03T11:01:00Z">
            <w:rPr>
              <w:rFonts w:cs="Times New Roman"/>
              <w:iCs/>
              <w:color w:val="222222"/>
              <w:shd w:val="clear" w:color="auto" w:fill="FFFFFF"/>
            </w:rPr>
          </w:rPrChange>
        </w:rPr>
        <w:t>on</w:t>
      </w:r>
      <w:proofErr w:type="gramEnd"/>
      <w:r w:rsidRPr="00D10702">
        <w:rPr>
          <w:rFonts w:cs="Times New Roman"/>
          <w:iCs/>
          <w:color w:val="222222"/>
          <w:shd w:val="clear" w:color="auto" w:fill="FFFFFF"/>
          <w:lang w:val="it-IT"/>
          <w:rPrChange w:id="176" w:author="Marco Patacci" w:date="2018-08-03T11:01:00Z">
            <w:rPr>
              <w:rFonts w:cs="Times New Roman"/>
              <w:iCs/>
              <w:color w:val="222222"/>
              <w:shd w:val="clear" w:color="auto" w:fill="FFFFFF"/>
            </w:rPr>
          </w:rPrChange>
        </w:rPr>
        <w:t xml:space="preserve"> </w:t>
      </w:r>
      <w:proofErr w:type="spellStart"/>
      <w:r w:rsidRPr="00D10702">
        <w:rPr>
          <w:rFonts w:cs="Times New Roman"/>
          <w:iCs/>
          <w:color w:val="222222"/>
          <w:shd w:val="clear" w:color="auto" w:fill="FFFFFF"/>
          <w:lang w:val="it-IT"/>
          <w:rPrChange w:id="177" w:author="Marco Patacci" w:date="2018-08-03T11:01:00Z">
            <w:rPr>
              <w:rFonts w:cs="Times New Roman"/>
              <w:iCs/>
              <w:color w:val="222222"/>
              <w:shd w:val="clear" w:color="auto" w:fill="FFFFFF"/>
            </w:rPr>
          </w:rPrChange>
        </w:rPr>
        <w:t>deep</w:t>
      </w:r>
      <w:proofErr w:type="spellEnd"/>
      <w:r w:rsidRPr="00D10702">
        <w:rPr>
          <w:rFonts w:cs="Times New Roman"/>
          <w:iCs/>
          <w:color w:val="222222"/>
          <w:shd w:val="clear" w:color="auto" w:fill="FFFFFF"/>
          <w:lang w:val="it-IT"/>
          <w:rPrChange w:id="178" w:author="Marco Patacci" w:date="2018-08-03T11:01:00Z">
            <w:rPr>
              <w:rFonts w:cs="Times New Roman"/>
              <w:iCs/>
              <w:color w:val="222222"/>
              <w:shd w:val="clear" w:color="auto" w:fill="FFFFFF"/>
            </w:rPr>
          </w:rPrChange>
        </w:rPr>
        <w:t xml:space="preserve">-water </w:t>
      </w:r>
      <w:proofErr w:type="spellStart"/>
      <w:r w:rsidRPr="00D10702">
        <w:rPr>
          <w:rFonts w:cs="Times New Roman"/>
          <w:iCs/>
          <w:color w:val="222222"/>
          <w:shd w:val="clear" w:color="auto" w:fill="FFFFFF"/>
          <w:lang w:val="it-IT"/>
          <w:rPrChange w:id="179" w:author="Marco Patacci" w:date="2018-08-03T11:01:00Z">
            <w:rPr>
              <w:rFonts w:cs="Times New Roman"/>
              <w:iCs/>
              <w:color w:val="222222"/>
              <w:shd w:val="clear" w:color="auto" w:fill="FFFFFF"/>
            </w:rPr>
          </w:rPrChange>
        </w:rPr>
        <w:t>depositional</w:t>
      </w:r>
      <w:proofErr w:type="spellEnd"/>
      <w:r w:rsidRPr="00D10702">
        <w:rPr>
          <w:rFonts w:cs="Times New Roman"/>
          <w:iCs/>
          <w:color w:val="222222"/>
          <w:shd w:val="clear" w:color="auto" w:fill="FFFFFF"/>
          <w:lang w:val="it-IT"/>
          <w:rPrChange w:id="180" w:author="Marco Patacci" w:date="2018-08-03T11:01:00Z">
            <w:rPr>
              <w:rFonts w:cs="Times New Roman"/>
              <w:iCs/>
              <w:color w:val="222222"/>
              <w:shd w:val="clear" w:color="auto" w:fill="FFFFFF"/>
            </w:rPr>
          </w:rPrChange>
        </w:rPr>
        <w:t xml:space="preserve"> </w:t>
      </w:r>
      <w:proofErr w:type="spellStart"/>
      <w:r w:rsidRPr="00D10702">
        <w:rPr>
          <w:rFonts w:cs="Times New Roman"/>
          <w:iCs/>
          <w:color w:val="222222"/>
          <w:shd w:val="clear" w:color="auto" w:fill="FFFFFF"/>
          <w:lang w:val="it-IT"/>
          <w:rPrChange w:id="181" w:author="Marco Patacci" w:date="2018-08-03T11:01:00Z">
            <w:rPr>
              <w:rFonts w:cs="Times New Roman"/>
              <w:iCs/>
              <w:color w:val="222222"/>
              <w:shd w:val="clear" w:color="auto" w:fill="FFFFFF"/>
            </w:rPr>
          </w:rPrChange>
        </w:rPr>
        <w:t>systems</w:t>
      </w:r>
      <w:proofErr w:type="spellEnd"/>
      <w:r w:rsidRPr="00D10702">
        <w:rPr>
          <w:rFonts w:cs="Times New Roman"/>
          <w:color w:val="222222"/>
          <w:shd w:val="clear" w:color="auto" w:fill="FFFFFF"/>
          <w:lang w:val="it-IT"/>
          <w:rPrChange w:id="182" w:author="Marco Patacci" w:date="2018-08-03T11:01:00Z">
            <w:rPr>
              <w:rFonts w:cs="Times New Roman"/>
              <w:color w:val="222222"/>
              <w:shd w:val="clear" w:color="auto" w:fill="FFFFFF"/>
            </w:rPr>
          </w:rPrChange>
        </w:rPr>
        <w:t>, </w:t>
      </w:r>
      <w:r w:rsidRPr="00D10702">
        <w:rPr>
          <w:rFonts w:cs="Times New Roman"/>
          <w:iCs/>
          <w:color w:val="222222"/>
          <w:shd w:val="clear" w:color="auto" w:fill="FFFFFF"/>
          <w:lang w:val="it-IT"/>
          <w:rPrChange w:id="183" w:author="Marco Patacci" w:date="2018-08-03T11:01:00Z">
            <w:rPr>
              <w:rFonts w:cs="Times New Roman"/>
              <w:iCs/>
              <w:color w:val="222222"/>
              <w:shd w:val="clear" w:color="auto" w:fill="FFFFFF"/>
            </w:rPr>
          </w:rPrChange>
        </w:rPr>
        <w:t>92</w:t>
      </w:r>
      <w:r w:rsidRPr="00D10702">
        <w:rPr>
          <w:rFonts w:cs="Times New Roman"/>
          <w:color w:val="222222"/>
          <w:shd w:val="clear" w:color="auto" w:fill="FFFFFF"/>
          <w:lang w:val="it-IT"/>
          <w:rPrChange w:id="184" w:author="Marco Patacci" w:date="2018-08-03T11:01:00Z">
            <w:rPr>
              <w:rFonts w:cs="Times New Roman"/>
              <w:color w:val="222222"/>
              <w:shd w:val="clear" w:color="auto" w:fill="FFFFFF"/>
            </w:rPr>
          </w:rPrChange>
        </w:rPr>
        <w:t>, pp.303-324.</w:t>
      </w:r>
    </w:p>
    <w:p w14:paraId="27E7A8F4" w14:textId="77777777" w:rsidR="00F407F1" w:rsidRPr="008413DC" w:rsidRDefault="00F407F1" w:rsidP="000D5F87">
      <w:pPr>
        <w:spacing w:before="100" w:beforeAutospacing="1" w:after="100" w:afterAutospacing="1" w:line="240" w:lineRule="auto"/>
        <w:ind w:left="480" w:hanging="480"/>
        <w:rPr>
          <w:rFonts w:cs="Times New Roman"/>
          <w:color w:val="222222"/>
          <w:shd w:val="clear" w:color="auto" w:fill="FFFFFF"/>
        </w:rPr>
      </w:pPr>
      <w:proofErr w:type="gramStart"/>
      <w:r w:rsidRPr="00D10702">
        <w:rPr>
          <w:rFonts w:cs="Times New Roman"/>
          <w:color w:val="222222"/>
          <w:shd w:val="clear" w:color="auto" w:fill="FFFFFF"/>
          <w:lang w:val="it-IT"/>
          <w:rPrChange w:id="185" w:author="Marco Patacci" w:date="2018-08-03T11:01:00Z">
            <w:rPr>
              <w:rFonts w:cs="Times New Roman"/>
              <w:color w:val="222222"/>
              <w:shd w:val="clear" w:color="auto" w:fill="FFFFFF"/>
            </w:rPr>
          </w:rPrChange>
        </w:rPr>
        <w:t>Bigi,</w:t>
      </w:r>
      <w:proofErr w:type="gramEnd"/>
      <w:r w:rsidRPr="00D10702">
        <w:rPr>
          <w:rFonts w:cs="Times New Roman"/>
          <w:color w:val="222222"/>
          <w:shd w:val="clear" w:color="auto" w:fill="FFFFFF"/>
          <w:lang w:val="it-IT"/>
          <w:rPrChange w:id="186" w:author="Marco Patacci" w:date="2018-08-03T11:01:00Z">
            <w:rPr>
              <w:rFonts w:cs="Times New Roman"/>
              <w:color w:val="222222"/>
              <w:shd w:val="clear" w:color="auto" w:fill="FFFFFF"/>
            </w:rPr>
          </w:rPrChange>
        </w:rPr>
        <w:t xml:space="preserve"> S., Milli, S., Corrado, S., </w:t>
      </w:r>
      <w:proofErr w:type="spellStart"/>
      <w:r w:rsidRPr="00D10702">
        <w:rPr>
          <w:rFonts w:cs="Times New Roman"/>
          <w:color w:val="222222"/>
          <w:shd w:val="clear" w:color="auto" w:fill="FFFFFF"/>
          <w:lang w:val="it-IT"/>
          <w:rPrChange w:id="187" w:author="Marco Patacci" w:date="2018-08-03T11:01:00Z">
            <w:rPr>
              <w:rFonts w:cs="Times New Roman"/>
              <w:color w:val="222222"/>
              <w:shd w:val="clear" w:color="auto" w:fill="FFFFFF"/>
            </w:rPr>
          </w:rPrChange>
        </w:rPr>
        <w:t>Casero</w:t>
      </w:r>
      <w:proofErr w:type="spellEnd"/>
      <w:r w:rsidRPr="00D10702">
        <w:rPr>
          <w:rFonts w:cs="Times New Roman"/>
          <w:color w:val="222222"/>
          <w:shd w:val="clear" w:color="auto" w:fill="FFFFFF"/>
          <w:lang w:val="it-IT"/>
          <w:rPrChange w:id="188" w:author="Marco Patacci" w:date="2018-08-03T11:01:00Z">
            <w:rPr>
              <w:rFonts w:cs="Times New Roman"/>
              <w:color w:val="222222"/>
              <w:shd w:val="clear" w:color="auto" w:fill="FFFFFF"/>
            </w:rPr>
          </w:rPrChange>
        </w:rPr>
        <w:t xml:space="preserve">, P., </w:t>
      </w:r>
      <w:proofErr w:type="spellStart"/>
      <w:r w:rsidRPr="00D10702">
        <w:rPr>
          <w:rFonts w:cs="Times New Roman"/>
          <w:color w:val="222222"/>
          <w:shd w:val="clear" w:color="auto" w:fill="FFFFFF"/>
          <w:lang w:val="it-IT"/>
          <w:rPrChange w:id="189" w:author="Marco Patacci" w:date="2018-08-03T11:01:00Z">
            <w:rPr>
              <w:rFonts w:cs="Times New Roman"/>
              <w:color w:val="222222"/>
              <w:shd w:val="clear" w:color="auto" w:fill="FFFFFF"/>
            </w:rPr>
          </w:rPrChange>
        </w:rPr>
        <w:t>Aldega</w:t>
      </w:r>
      <w:proofErr w:type="spellEnd"/>
      <w:r w:rsidRPr="00D10702">
        <w:rPr>
          <w:rFonts w:cs="Times New Roman"/>
          <w:color w:val="222222"/>
          <w:shd w:val="clear" w:color="auto" w:fill="FFFFFF"/>
          <w:lang w:val="it-IT"/>
          <w:rPrChange w:id="190" w:author="Marco Patacci" w:date="2018-08-03T11:01:00Z">
            <w:rPr>
              <w:rFonts w:cs="Times New Roman"/>
              <w:color w:val="222222"/>
              <w:shd w:val="clear" w:color="auto" w:fill="FFFFFF"/>
            </w:rPr>
          </w:rPrChange>
        </w:rPr>
        <w:t xml:space="preserve">, L., Botti, F., Moscatelli, M., </w:t>
      </w:r>
      <w:proofErr w:type="spellStart"/>
      <w:r w:rsidRPr="00D10702">
        <w:rPr>
          <w:rFonts w:cs="Times New Roman"/>
          <w:color w:val="222222"/>
          <w:shd w:val="clear" w:color="auto" w:fill="FFFFFF"/>
          <w:lang w:val="it-IT"/>
          <w:rPrChange w:id="191" w:author="Marco Patacci" w:date="2018-08-03T11:01:00Z">
            <w:rPr>
              <w:rFonts w:cs="Times New Roman"/>
              <w:color w:val="222222"/>
              <w:shd w:val="clear" w:color="auto" w:fill="FFFFFF"/>
            </w:rPr>
          </w:rPrChange>
        </w:rPr>
        <w:t>Stanzione</w:t>
      </w:r>
      <w:proofErr w:type="spellEnd"/>
      <w:r w:rsidRPr="00D10702">
        <w:rPr>
          <w:rFonts w:cs="Times New Roman"/>
          <w:color w:val="222222"/>
          <w:shd w:val="clear" w:color="auto" w:fill="FFFFFF"/>
          <w:lang w:val="it-IT"/>
          <w:rPrChange w:id="192" w:author="Marco Patacci" w:date="2018-08-03T11:01:00Z">
            <w:rPr>
              <w:rFonts w:cs="Times New Roman"/>
              <w:color w:val="222222"/>
              <w:shd w:val="clear" w:color="auto" w:fill="FFFFFF"/>
            </w:rPr>
          </w:rPrChange>
        </w:rPr>
        <w:t xml:space="preserve">, O., Falcini, F., Marini, M. and Cannata, D., 2009. </w:t>
      </w:r>
      <w:proofErr w:type="gramStart"/>
      <w:r w:rsidRPr="008413DC">
        <w:rPr>
          <w:rFonts w:cs="Times New Roman"/>
          <w:color w:val="222222"/>
          <w:shd w:val="clear" w:color="auto" w:fill="FFFFFF"/>
        </w:rPr>
        <w:t xml:space="preserve">Stratigraphy, structural setting and burial history of the </w:t>
      </w:r>
      <w:proofErr w:type="spellStart"/>
      <w:r w:rsidRPr="008413DC">
        <w:rPr>
          <w:rFonts w:cs="Times New Roman"/>
          <w:color w:val="222222"/>
          <w:shd w:val="clear" w:color="auto" w:fill="FFFFFF"/>
        </w:rPr>
        <w:t>Messinian</w:t>
      </w:r>
      <w:proofErr w:type="spellEnd"/>
      <w:r w:rsidRPr="008413DC">
        <w:rPr>
          <w:rFonts w:cs="Times New Roman"/>
          <w:color w:val="222222"/>
          <w:shd w:val="clear" w:color="auto" w:fill="FFFFFF"/>
        </w:rPr>
        <w:t xml:space="preserve"> </w:t>
      </w:r>
      <w:proofErr w:type="spellStart"/>
      <w:r w:rsidRPr="008413DC">
        <w:rPr>
          <w:rFonts w:cs="Times New Roman"/>
          <w:color w:val="222222"/>
          <w:shd w:val="clear" w:color="auto" w:fill="FFFFFF"/>
        </w:rPr>
        <w:t>Laga</w:t>
      </w:r>
      <w:proofErr w:type="spellEnd"/>
      <w:r w:rsidRPr="008413DC">
        <w:rPr>
          <w:rFonts w:cs="Times New Roman"/>
          <w:color w:val="222222"/>
          <w:shd w:val="clear" w:color="auto" w:fill="FFFFFF"/>
        </w:rPr>
        <w:t xml:space="preserve"> basin in the context of Apennine foreland basin system.</w:t>
      </w:r>
      <w:proofErr w:type="gramEnd"/>
      <w:r w:rsidRPr="008413DC">
        <w:rPr>
          <w:rFonts w:cs="Times New Roman"/>
          <w:color w:val="222222"/>
          <w:shd w:val="clear" w:color="auto" w:fill="FFFFFF"/>
        </w:rPr>
        <w:t> </w:t>
      </w:r>
      <w:proofErr w:type="gramStart"/>
      <w:r w:rsidRPr="008413DC">
        <w:rPr>
          <w:rFonts w:cs="Times New Roman"/>
          <w:iCs/>
          <w:color w:val="222222"/>
          <w:shd w:val="clear" w:color="auto" w:fill="FFFFFF"/>
        </w:rPr>
        <w:t>Journal of Mediterranean Earth Sciences</w:t>
      </w:r>
      <w:r w:rsidRPr="008413DC">
        <w:rPr>
          <w:rFonts w:cs="Times New Roman"/>
          <w:color w:val="222222"/>
          <w:shd w:val="clear" w:color="auto" w:fill="FFFFFF"/>
        </w:rPr>
        <w:t>, </w:t>
      </w:r>
      <w:r w:rsidRPr="008413DC">
        <w:rPr>
          <w:rFonts w:cs="Times New Roman"/>
          <w:iCs/>
          <w:color w:val="222222"/>
          <w:shd w:val="clear" w:color="auto" w:fill="FFFFFF"/>
        </w:rPr>
        <w:t>1</w:t>
      </w:r>
      <w:r w:rsidRPr="008413DC">
        <w:rPr>
          <w:rFonts w:cs="Times New Roman"/>
          <w:color w:val="222222"/>
          <w:shd w:val="clear" w:color="auto" w:fill="FFFFFF"/>
        </w:rPr>
        <w:t>, pp.61-84.</w:t>
      </w:r>
      <w:proofErr w:type="gramEnd"/>
    </w:p>
    <w:p w14:paraId="7C48DC9D" w14:textId="44BB097D" w:rsidR="0055394F" w:rsidRPr="008413DC" w:rsidRDefault="00480B86" w:rsidP="0055394F">
      <w:pPr>
        <w:spacing w:before="100" w:beforeAutospacing="1" w:after="100" w:afterAutospacing="1" w:line="240" w:lineRule="auto"/>
        <w:ind w:left="480" w:hanging="480"/>
        <w:rPr>
          <w:rFonts w:eastAsia="Times New Roman" w:cs="Times New Roman"/>
        </w:rPr>
      </w:pPr>
      <w:proofErr w:type="spellStart"/>
      <w:r w:rsidRPr="008413DC">
        <w:rPr>
          <w:rFonts w:eastAsia="Times New Roman" w:cs="Times New Roman"/>
        </w:rPr>
        <w:t>Bouma</w:t>
      </w:r>
      <w:proofErr w:type="spellEnd"/>
      <w:r w:rsidRPr="008413DC">
        <w:rPr>
          <w:rFonts w:eastAsia="Times New Roman" w:cs="Times New Roman"/>
        </w:rPr>
        <w:t>, A. H., 1962</w:t>
      </w:r>
      <w:r w:rsidR="0055394F" w:rsidRPr="008413DC">
        <w:rPr>
          <w:rFonts w:eastAsia="Times New Roman" w:cs="Times New Roman"/>
        </w:rPr>
        <w:t xml:space="preserve">. </w:t>
      </w:r>
      <w:proofErr w:type="gramStart"/>
      <w:r w:rsidR="0055394F" w:rsidRPr="008413DC">
        <w:rPr>
          <w:rFonts w:eastAsia="Times New Roman" w:cs="Times New Roman"/>
        </w:rPr>
        <w:t xml:space="preserve">Sedimentology of some </w:t>
      </w:r>
      <w:proofErr w:type="spellStart"/>
      <w:r w:rsidR="0055394F" w:rsidRPr="008413DC">
        <w:rPr>
          <w:rFonts w:eastAsia="Times New Roman" w:cs="Times New Roman"/>
        </w:rPr>
        <w:t>flysch</w:t>
      </w:r>
      <w:proofErr w:type="spellEnd"/>
      <w:r w:rsidR="0055394F" w:rsidRPr="008413DC">
        <w:rPr>
          <w:rFonts w:eastAsia="Times New Roman" w:cs="Times New Roman"/>
        </w:rPr>
        <w:t xml:space="preserve"> deposits.</w:t>
      </w:r>
      <w:proofErr w:type="gramEnd"/>
      <w:r w:rsidR="0055394F" w:rsidRPr="008413DC">
        <w:rPr>
          <w:rFonts w:eastAsia="Times New Roman" w:cs="Times New Roman"/>
        </w:rPr>
        <w:t xml:space="preserve"> </w:t>
      </w:r>
      <w:proofErr w:type="gramStart"/>
      <w:r w:rsidR="0055394F" w:rsidRPr="008413DC">
        <w:rPr>
          <w:rFonts w:eastAsia="Times New Roman" w:cs="Times New Roman"/>
        </w:rPr>
        <w:t>A</w:t>
      </w:r>
      <w:r w:rsidR="00901421" w:rsidRPr="008413DC">
        <w:rPr>
          <w:rFonts w:eastAsia="Times New Roman" w:cs="Times New Roman"/>
        </w:rPr>
        <w:t xml:space="preserve"> </w:t>
      </w:r>
      <w:r w:rsidR="0055394F" w:rsidRPr="008413DC">
        <w:rPr>
          <w:rFonts w:eastAsia="Times New Roman" w:cs="Times New Roman"/>
        </w:rPr>
        <w:t>graphic approac</w:t>
      </w:r>
      <w:r w:rsidR="00FA00E9" w:rsidRPr="008413DC">
        <w:rPr>
          <w:rFonts w:eastAsia="Times New Roman" w:cs="Times New Roman"/>
        </w:rPr>
        <w:t xml:space="preserve">h to </w:t>
      </w:r>
      <w:proofErr w:type="spellStart"/>
      <w:r w:rsidR="00FA00E9" w:rsidRPr="008413DC">
        <w:rPr>
          <w:rFonts w:eastAsia="Times New Roman" w:cs="Times New Roman"/>
        </w:rPr>
        <w:t>facies</w:t>
      </w:r>
      <w:proofErr w:type="spellEnd"/>
      <w:r w:rsidR="00FA00E9" w:rsidRPr="008413DC">
        <w:rPr>
          <w:rFonts w:eastAsia="Times New Roman" w:cs="Times New Roman"/>
        </w:rPr>
        <w:t xml:space="preserve"> interpretation.</w:t>
      </w:r>
      <w:proofErr w:type="gramEnd"/>
      <w:r w:rsidR="00FA00E9" w:rsidRPr="008413DC">
        <w:rPr>
          <w:rFonts w:eastAsia="Times New Roman" w:cs="Times New Roman"/>
        </w:rPr>
        <w:t xml:space="preserve"> Book - Amsterdam: Elsevier Pub. </w:t>
      </w:r>
      <w:proofErr w:type="gramStart"/>
      <w:r w:rsidR="00FA00E9" w:rsidRPr="008413DC">
        <w:rPr>
          <w:rFonts w:eastAsia="Times New Roman" w:cs="Times New Roman"/>
        </w:rPr>
        <w:t>Co., pp.1-168.</w:t>
      </w:r>
      <w:proofErr w:type="gramEnd"/>
    </w:p>
    <w:p w14:paraId="01C7670F" w14:textId="77777777" w:rsidR="009D3741" w:rsidRPr="008413DC" w:rsidRDefault="00F407F1" w:rsidP="009D3741">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 xml:space="preserve">Brunt, R.L., Hodgson, D.M., Flint, S.S., Pringle, J.K., Di </w:t>
      </w:r>
      <w:proofErr w:type="spellStart"/>
      <w:r w:rsidRPr="008413DC">
        <w:rPr>
          <w:rFonts w:cs="Times New Roman"/>
          <w:color w:val="222222"/>
          <w:shd w:val="clear" w:color="auto" w:fill="FFFFFF"/>
        </w:rPr>
        <w:t>Celma</w:t>
      </w:r>
      <w:proofErr w:type="spellEnd"/>
      <w:r w:rsidRPr="008413DC">
        <w:rPr>
          <w:rFonts w:cs="Times New Roman"/>
          <w:color w:val="222222"/>
          <w:shd w:val="clear" w:color="auto" w:fill="FFFFFF"/>
        </w:rPr>
        <w:t xml:space="preserve">, C., </w:t>
      </w:r>
      <w:proofErr w:type="spellStart"/>
      <w:r w:rsidRPr="008413DC">
        <w:rPr>
          <w:rFonts w:cs="Times New Roman"/>
          <w:color w:val="222222"/>
          <w:shd w:val="clear" w:color="auto" w:fill="FFFFFF"/>
        </w:rPr>
        <w:t>Prélat</w:t>
      </w:r>
      <w:proofErr w:type="spellEnd"/>
      <w:r w:rsidRPr="008413DC">
        <w:rPr>
          <w:rFonts w:cs="Times New Roman"/>
          <w:color w:val="222222"/>
          <w:shd w:val="clear" w:color="auto" w:fill="FFFFFF"/>
        </w:rPr>
        <w:t xml:space="preserve">, A. and </w:t>
      </w:r>
      <w:proofErr w:type="spellStart"/>
      <w:r w:rsidRPr="008413DC">
        <w:rPr>
          <w:rFonts w:cs="Times New Roman"/>
          <w:color w:val="222222"/>
          <w:shd w:val="clear" w:color="auto" w:fill="FFFFFF"/>
        </w:rPr>
        <w:t>Grecula</w:t>
      </w:r>
      <w:proofErr w:type="spellEnd"/>
      <w:r w:rsidRPr="008413DC">
        <w:rPr>
          <w:rFonts w:cs="Times New Roman"/>
          <w:color w:val="222222"/>
          <w:shd w:val="clear" w:color="auto" w:fill="FFFFFF"/>
        </w:rPr>
        <w:t>, M., 2013. Confined to unconfined: anatomy of a base of slope succession, Karoo Basin, South Africa. </w:t>
      </w:r>
      <w:proofErr w:type="gramStart"/>
      <w:r w:rsidRPr="008413DC">
        <w:rPr>
          <w:rFonts w:cs="Times New Roman"/>
          <w:iCs/>
          <w:color w:val="222222"/>
          <w:shd w:val="clear" w:color="auto" w:fill="FFFFFF"/>
        </w:rPr>
        <w:t>Marine and Petroleum Geology</w:t>
      </w:r>
      <w:r w:rsidRPr="008413DC">
        <w:rPr>
          <w:rFonts w:cs="Times New Roman"/>
          <w:color w:val="222222"/>
          <w:shd w:val="clear" w:color="auto" w:fill="FFFFFF"/>
        </w:rPr>
        <w:t>, </w:t>
      </w:r>
      <w:r w:rsidRPr="008413DC">
        <w:rPr>
          <w:rFonts w:cs="Times New Roman"/>
          <w:iCs/>
          <w:color w:val="222222"/>
          <w:shd w:val="clear" w:color="auto" w:fill="FFFFFF"/>
        </w:rPr>
        <w:t>41</w:t>
      </w:r>
      <w:r w:rsidRPr="008413DC">
        <w:rPr>
          <w:rFonts w:cs="Times New Roman"/>
          <w:color w:val="222222"/>
          <w:shd w:val="clear" w:color="auto" w:fill="FFFFFF"/>
        </w:rPr>
        <w:t>, pp.206-221.</w:t>
      </w:r>
      <w:proofErr w:type="gramEnd"/>
      <w:r w:rsidR="009D3741" w:rsidRPr="008413DC">
        <w:rPr>
          <w:rFonts w:cs="Times New Roman"/>
          <w:color w:val="222222"/>
          <w:shd w:val="clear" w:color="auto" w:fill="FFFFFF"/>
        </w:rPr>
        <w:t xml:space="preserve"> </w:t>
      </w:r>
    </w:p>
    <w:p w14:paraId="549E14AF" w14:textId="44C8AB63" w:rsidR="009D3741" w:rsidRPr="008413DC" w:rsidRDefault="009D3741" w:rsidP="009D3741">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 xml:space="preserve">Brunt, R.L., </w:t>
      </w:r>
      <w:proofErr w:type="spellStart"/>
      <w:r w:rsidRPr="008413DC">
        <w:rPr>
          <w:rFonts w:cs="Times New Roman"/>
          <w:color w:val="222222"/>
          <w:shd w:val="clear" w:color="auto" w:fill="FFFFFF"/>
        </w:rPr>
        <w:t>McAffrey</w:t>
      </w:r>
      <w:proofErr w:type="spellEnd"/>
      <w:r w:rsidRPr="008413DC">
        <w:rPr>
          <w:rFonts w:cs="Times New Roman"/>
          <w:color w:val="222222"/>
          <w:shd w:val="clear" w:color="auto" w:fill="FFFFFF"/>
        </w:rPr>
        <w:t>, W.D. and Kneller, B.C., 2004.</w:t>
      </w:r>
      <w:proofErr w:type="gramEnd"/>
      <w:r w:rsidRPr="008413DC">
        <w:rPr>
          <w:rFonts w:cs="Times New Roman"/>
          <w:color w:val="222222"/>
          <w:shd w:val="clear" w:color="auto" w:fill="FFFFFF"/>
        </w:rPr>
        <w:t xml:space="preserve"> Experimental modeling of the spatial distribution of grain size developed in a fill-and-spill mini-basin setting. </w:t>
      </w:r>
      <w:proofErr w:type="gramStart"/>
      <w:r w:rsidRPr="008413DC">
        <w:rPr>
          <w:rFonts w:cs="Times New Roman"/>
          <w:iCs/>
          <w:color w:val="222222"/>
          <w:shd w:val="clear" w:color="auto" w:fill="FFFFFF"/>
        </w:rPr>
        <w:t>Journal of Sedimentary Research</w:t>
      </w:r>
      <w:r w:rsidRPr="008413DC">
        <w:rPr>
          <w:rFonts w:cs="Times New Roman"/>
          <w:color w:val="222222"/>
          <w:shd w:val="clear" w:color="auto" w:fill="FFFFFF"/>
        </w:rPr>
        <w:t>, </w:t>
      </w:r>
      <w:r w:rsidRPr="008413DC">
        <w:rPr>
          <w:rFonts w:cs="Times New Roman"/>
          <w:iCs/>
          <w:color w:val="222222"/>
          <w:shd w:val="clear" w:color="auto" w:fill="FFFFFF"/>
        </w:rPr>
        <w:t>74</w:t>
      </w:r>
      <w:r w:rsidRPr="008413DC">
        <w:rPr>
          <w:rFonts w:cs="Times New Roman"/>
          <w:color w:val="222222"/>
          <w:shd w:val="clear" w:color="auto" w:fill="FFFFFF"/>
        </w:rPr>
        <w:t>(3), pp.438-446.</w:t>
      </w:r>
      <w:proofErr w:type="gramEnd"/>
    </w:p>
    <w:p w14:paraId="7D642928" w14:textId="77777777" w:rsidR="00F407F1" w:rsidRPr="008413DC" w:rsidRDefault="00F407F1" w:rsidP="0055394F">
      <w:pPr>
        <w:spacing w:before="100" w:beforeAutospacing="1" w:after="100" w:afterAutospacing="1" w:line="240" w:lineRule="auto"/>
        <w:ind w:left="480" w:hanging="480"/>
        <w:rPr>
          <w:rFonts w:cs="Times New Roman"/>
          <w:color w:val="222222"/>
          <w:shd w:val="clear" w:color="auto" w:fill="FFFFFF"/>
        </w:rPr>
      </w:pPr>
      <w:proofErr w:type="spellStart"/>
      <w:proofErr w:type="gramStart"/>
      <w:r w:rsidRPr="008413DC">
        <w:rPr>
          <w:rFonts w:cs="Times New Roman"/>
          <w:color w:val="222222"/>
          <w:shd w:val="clear" w:color="auto" w:fill="FFFFFF"/>
        </w:rPr>
        <w:t>Cantelli</w:t>
      </w:r>
      <w:proofErr w:type="spellEnd"/>
      <w:r w:rsidRPr="008413DC">
        <w:rPr>
          <w:rFonts w:cs="Times New Roman"/>
          <w:color w:val="222222"/>
          <w:shd w:val="clear" w:color="auto" w:fill="FFFFFF"/>
        </w:rPr>
        <w:t xml:space="preserve">, A., </w:t>
      </w:r>
      <w:proofErr w:type="spellStart"/>
      <w:r w:rsidRPr="008413DC">
        <w:rPr>
          <w:rFonts w:cs="Times New Roman"/>
          <w:color w:val="222222"/>
          <w:shd w:val="clear" w:color="auto" w:fill="FFFFFF"/>
        </w:rPr>
        <w:t>Pirmez</w:t>
      </w:r>
      <w:proofErr w:type="spellEnd"/>
      <w:r w:rsidRPr="008413DC">
        <w:rPr>
          <w:rFonts w:cs="Times New Roman"/>
          <w:color w:val="222222"/>
          <w:shd w:val="clear" w:color="auto" w:fill="FFFFFF"/>
        </w:rPr>
        <w:t>, C., Johnson, S. and Parker, G., 2011.</w:t>
      </w:r>
      <w:proofErr w:type="gramEnd"/>
      <w:r w:rsidRPr="008413DC">
        <w:rPr>
          <w:rFonts w:cs="Times New Roman"/>
          <w:color w:val="222222"/>
          <w:shd w:val="clear" w:color="auto" w:fill="FFFFFF"/>
        </w:rPr>
        <w:t xml:space="preserve"> </w:t>
      </w:r>
      <w:proofErr w:type="spellStart"/>
      <w:r w:rsidRPr="008413DC">
        <w:rPr>
          <w:rFonts w:cs="Times New Roman"/>
          <w:color w:val="222222"/>
          <w:shd w:val="clear" w:color="auto" w:fill="FFFFFF"/>
        </w:rPr>
        <w:t>Morphodynamic</w:t>
      </w:r>
      <w:proofErr w:type="spellEnd"/>
      <w:r w:rsidRPr="008413DC">
        <w:rPr>
          <w:rFonts w:cs="Times New Roman"/>
          <w:color w:val="222222"/>
          <w:shd w:val="clear" w:color="auto" w:fill="FFFFFF"/>
        </w:rPr>
        <w:t xml:space="preserve"> and stratigraphic evolution of self-channelized subaqueous fans emplaced by turbidity currents. </w:t>
      </w:r>
      <w:proofErr w:type="gramStart"/>
      <w:r w:rsidRPr="008413DC">
        <w:rPr>
          <w:rFonts w:cs="Times New Roman"/>
          <w:iCs/>
          <w:color w:val="222222"/>
          <w:shd w:val="clear" w:color="auto" w:fill="FFFFFF"/>
        </w:rPr>
        <w:t>Journal of Sedimentary Research</w:t>
      </w:r>
      <w:r w:rsidRPr="008413DC">
        <w:rPr>
          <w:rFonts w:cs="Times New Roman"/>
          <w:color w:val="222222"/>
          <w:shd w:val="clear" w:color="auto" w:fill="FFFFFF"/>
        </w:rPr>
        <w:t>, </w:t>
      </w:r>
      <w:r w:rsidRPr="008413DC">
        <w:rPr>
          <w:rFonts w:cs="Times New Roman"/>
          <w:iCs/>
          <w:color w:val="222222"/>
          <w:shd w:val="clear" w:color="auto" w:fill="FFFFFF"/>
        </w:rPr>
        <w:t>81</w:t>
      </w:r>
      <w:r w:rsidRPr="008413DC">
        <w:rPr>
          <w:rFonts w:cs="Times New Roman"/>
          <w:color w:val="222222"/>
          <w:shd w:val="clear" w:color="auto" w:fill="FFFFFF"/>
        </w:rPr>
        <w:t>(3), pp.233-247.</w:t>
      </w:r>
      <w:proofErr w:type="gramEnd"/>
    </w:p>
    <w:p w14:paraId="63FEC0F4" w14:textId="77777777" w:rsidR="00322ED8" w:rsidRPr="008413DC" w:rsidRDefault="00322ED8" w:rsidP="0055394F">
      <w:pPr>
        <w:spacing w:before="100" w:beforeAutospacing="1" w:after="100" w:afterAutospacing="1" w:line="240" w:lineRule="auto"/>
        <w:ind w:left="480" w:hanging="480"/>
        <w:rPr>
          <w:rFonts w:eastAsia="Times New Roman" w:cs="Times New Roman"/>
        </w:rPr>
      </w:pPr>
      <w:proofErr w:type="spellStart"/>
      <w:r w:rsidRPr="008413DC">
        <w:rPr>
          <w:rFonts w:eastAsia="Times New Roman" w:cs="Times New Roman"/>
        </w:rPr>
        <w:t>Carvajal</w:t>
      </w:r>
      <w:proofErr w:type="spellEnd"/>
      <w:r w:rsidRPr="008413DC">
        <w:rPr>
          <w:rFonts w:eastAsia="Times New Roman" w:cs="Times New Roman"/>
        </w:rPr>
        <w:t xml:space="preserve">, C., </w:t>
      </w:r>
      <w:proofErr w:type="spellStart"/>
      <w:r w:rsidRPr="008413DC">
        <w:rPr>
          <w:rFonts w:eastAsia="Times New Roman" w:cs="Times New Roman"/>
        </w:rPr>
        <w:t>Paull</w:t>
      </w:r>
      <w:proofErr w:type="spellEnd"/>
      <w:r w:rsidRPr="008413DC">
        <w:rPr>
          <w:rFonts w:eastAsia="Times New Roman" w:cs="Times New Roman"/>
        </w:rPr>
        <w:t xml:space="preserve">, C.K., Caress, D.W., </w:t>
      </w:r>
      <w:proofErr w:type="spellStart"/>
      <w:r w:rsidRPr="008413DC">
        <w:rPr>
          <w:rFonts w:eastAsia="Times New Roman" w:cs="Times New Roman"/>
        </w:rPr>
        <w:t>Fildani</w:t>
      </w:r>
      <w:proofErr w:type="spellEnd"/>
      <w:r w:rsidRPr="008413DC">
        <w:rPr>
          <w:rFonts w:eastAsia="Times New Roman" w:cs="Times New Roman"/>
        </w:rPr>
        <w:t xml:space="preserve">, A., </w:t>
      </w:r>
      <w:proofErr w:type="spellStart"/>
      <w:r w:rsidRPr="008413DC">
        <w:rPr>
          <w:rFonts w:eastAsia="Times New Roman" w:cs="Times New Roman"/>
        </w:rPr>
        <w:t>Lundsten</w:t>
      </w:r>
      <w:proofErr w:type="spellEnd"/>
      <w:r w:rsidRPr="008413DC">
        <w:rPr>
          <w:rFonts w:eastAsia="Times New Roman" w:cs="Times New Roman"/>
        </w:rPr>
        <w:t xml:space="preserve">, E., Anderson, K., Maier, K.L., </w:t>
      </w:r>
      <w:proofErr w:type="spellStart"/>
      <w:r w:rsidRPr="008413DC">
        <w:rPr>
          <w:rFonts w:eastAsia="Times New Roman" w:cs="Times New Roman"/>
        </w:rPr>
        <w:t>McGann</w:t>
      </w:r>
      <w:proofErr w:type="spellEnd"/>
      <w:r w:rsidRPr="008413DC">
        <w:rPr>
          <w:rFonts w:eastAsia="Times New Roman" w:cs="Times New Roman"/>
        </w:rPr>
        <w:t xml:space="preserve">, M., </w:t>
      </w:r>
      <w:proofErr w:type="spellStart"/>
      <w:r w:rsidRPr="008413DC">
        <w:rPr>
          <w:rFonts w:eastAsia="Times New Roman" w:cs="Times New Roman"/>
        </w:rPr>
        <w:t>Gwiazda</w:t>
      </w:r>
      <w:proofErr w:type="spellEnd"/>
      <w:r w:rsidRPr="008413DC">
        <w:rPr>
          <w:rFonts w:eastAsia="Times New Roman" w:cs="Times New Roman"/>
        </w:rPr>
        <w:t xml:space="preserve">, R. and </w:t>
      </w:r>
      <w:proofErr w:type="spellStart"/>
      <w:r w:rsidRPr="008413DC">
        <w:rPr>
          <w:rFonts w:eastAsia="Times New Roman" w:cs="Times New Roman"/>
        </w:rPr>
        <w:t>Herguera</w:t>
      </w:r>
      <w:proofErr w:type="spellEnd"/>
      <w:r w:rsidRPr="008413DC">
        <w:rPr>
          <w:rFonts w:eastAsia="Times New Roman" w:cs="Times New Roman"/>
        </w:rPr>
        <w:t>, J.C., 2017. Unraveling the Channel–Lobe Transition Zone With High-Resolution AUV Bathymetry: Navy Fan, Offshore Baja California, Mexico. </w:t>
      </w:r>
      <w:proofErr w:type="gramStart"/>
      <w:r w:rsidRPr="008413DC">
        <w:rPr>
          <w:rFonts w:eastAsia="Times New Roman" w:cs="Times New Roman"/>
        </w:rPr>
        <w:t>Journal of Sedimentary Research, 87(10), pp.1049-1059.</w:t>
      </w:r>
      <w:proofErr w:type="gramEnd"/>
    </w:p>
    <w:p w14:paraId="191B8FBC" w14:textId="3F3D32A6" w:rsidR="00F407F1" w:rsidRPr="008413DC" w:rsidRDefault="00F407F1" w:rsidP="0055394F">
      <w:pPr>
        <w:spacing w:before="100" w:beforeAutospacing="1" w:after="100" w:afterAutospacing="1" w:line="240" w:lineRule="auto"/>
        <w:ind w:left="480" w:hanging="480"/>
        <w:rPr>
          <w:rFonts w:eastAsia="Times New Roman" w:cs="Times New Roman"/>
        </w:rPr>
      </w:pPr>
      <w:proofErr w:type="gramStart"/>
      <w:r w:rsidRPr="008413DC">
        <w:rPr>
          <w:rFonts w:eastAsia="Times New Roman" w:cs="Times New Roman"/>
        </w:rPr>
        <w:t xml:space="preserve">Chapin, M., Tiller, G., </w:t>
      </w:r>
      <w:proofErr w:type="spellStart"/>
      <w:r w:rsidRPr="008413DC">
        <w:rPr>
          <w:rFonts w:eastAsia="Times New Roman" w:cs="Times New Roman"/>
        </w:rPr>
        <w:t>Nilsen</w:t>
      </w:r>
      <w:proofErr w:type="spellEnd"/>
      <w:r w:rsidRPr="008413DC">
        <w:rPr>
          <w:rFonts w:eastAsia="Times New Roman" w:cs="Times New Roman"/>
        </w:rPr>
        <w:t xml:space="preserve">, T.H., </w:t>
      </w:r>
      <w:proofErr w:type="spellStart"/>
      <w:r w:rsidRPr="008413DC">
        <w:rPr>
          <w:rFonts w:eastAsia="Times New Roman" w:cs="Times New Roman"/>
        </w:rPr>
        <w:t>Shew</w:t>
      </w:r>
      <w:proofErr w:type="spellEnd"/>
      <w:r w:rsidRPr="008413DC">
        <w:rPr>
          <w:rFonts w:eastAsia="Times New Roman" w:cs="Times New Roman"/>
        </w:rPr>
        <w:t xml:space="preserve">, R.D., Steffens, G.S. and </w:t>
      </w:r>
      <w:proofErr w:type="spellStart"/>
      <w:r w:rsidRPr="008413DC">
        <w:rPr>
          <w:rFonts w:eastAsia="Times New Roman" w:cs="Times New Roman"/>
        </w:rPr>
        <w:t>Studlick</w:t>
      </w:r>
      <w:proofErr w:type="spellEnd"/>
      <w:r w:rsidRPr="008413DC">
        <w:rPr>
          <w:rFonts w:eastAsia="Times New Roman" w:cs="Times New Roman"/>
        </w:rPr>
        <w:t>, J.R.J., 2007.</w:t>
      </w:r>
      <w:proofErr w:type="gramEnd"/>
      <w:r w:rsidRPr="008413DC">
        <w:rPr>
          <w:rFonts w:eastAsia="Times New Roman" w:cs="Times New Roman"/>
        </w:rPr>
        <w:t xml:space="preserve"> </w:t>
      </w:r>
      <w:proofErr w:type="gramStart"/>
      <w:r w:rsidRPr="008413DC">
        <w:rPr>
          <w:rFonts w:eastAsia="Times New Roman" w:cs="Times New Roman"/>
        </w:rPr>
        <w:t xml:space="preserve">Synthetic seismic modeling of </w:t>
      </w:r>
      <w:proofErr w:type="spellStart"/>
      <w:r w:rsidRPr="008413DC">
        <w:rPr>
          <w:rFonts w:eastAsia="Times New Roman" w:cs="Times New Roman"/>
        </w:rPr>
        <w:t>turbidite</w:t>
      </w:r>
      <w:proofErr w:type="spellEnd"/>
      <w:r w:rsidRPr="008413DC">
        <w:rPr>
          <w:rFonts w:eastAsia="Times New Roman" w:cs="Times New Roman"/>
        </w:rPr>
        <w:t xml:space="preserve"> outcrops.</w:t>
      </w:r>
      <w:proofErr w:type="gramEnd"/>
      <w:r w:rsidRPr="008413DC">
        <w:rPr>
          <w:rFonts w:eastAsia="Times New Roman" w:cs="Times New Roman"/>
        </w:rPr>
        <w:t> Atlas of deep-water outcrops: AAPG Studies in Geology, 56, pp.21-25.</w:t>
      </w:r>
    </w:p>
    <w:p w14:paraId="198098D6" w14:textId="77777777" w:rsidR="001A2504" w:rsidRPr="008413DC" w:rsidRDefault="001A2504" w:rsidP="001A2504">
      <w:pPr>
        <w:spacing w:before="100" w:beforeAutospacing="1" w:after="100" w:afterAutospacing="1" w:line="240" w:lineRule="auto"/>
        <w:ind w:left="480" w:hanging="480"/>
        <w:rPr>
          <w:rFonts w:eastAsia="Times New Roman" w:cs="Times New Roman"/>
        </w:rPr>
      </w:pPr>
      <w:r w:rsidRPr="008413DC">
        <w:rPr>
          <w:rFonts w:eastAsia="Times New Roman" w:cs="Times New Roman"/>
        </w:rPr>
        <w:lastRenderedPageBreak/>
        <w:t xml:space="preserve">Chapin, M., 2007, Sheets and incised channels of the </w:t>
      </w:r>
      <w:proofErr w:type="spellStart"/>
      <w:r w:rsidRPr="008413DC">
        <w:rPr>
          <w:rFonts w:eastAsia="Times New Roman" w:cs="Times New Roman"/>
        </w:rPr>
        <w:t>Kilcloher</w:t>
      </w:r>
      <w:proofErr w:type="spellEnd"/>
      <w:r w:rsidRPr="008413DC">
        <w:rPr>
          <w:rFonts w:eastAsia="Times New Roman" w:cs="Times New Roman"/>
        </w:rPr>
        <w:t xml:space="preserve"> Cliff Section, Ross Formation Ireland, in </w:t>
      </w:r>
      <w:proofErr w:type="spellStart"/>
      <w:r w:rsidRPr="008413DC">
        <w:rPr>
          <w:rFonts w:eastAsia="Times New Roman" w:cs="Times New Roman"/>
        </w:rPr>
        <w:t>Nilsen</w:t>
      </w:r>
      <w:proofErr w:type="spellEnd"/>
      <w:r w:rsidRPr="008413DC">
        <w:rPr>
          <w:rFonts w:eastAsia="Times New Roman" w:cs="Times New Roman"/>
        </w:rPr>
        <w:t xml:space="preserve">, T.H., </w:t>
      </w:r>
      <w:proofErr w:type="spellStart"/>
      <w:r w:rsidRPr="008413DC">
        <w:rPr>
          <w:rFonts w:eastAsia="Times New Roman" w:cs="Times New Roman"/>
        </w:rPr>
        <w:t>Shew</w:t>
      </w:r>
      <w:proofErr w:type="spellEnd"/>
      <w:r w:rsidRPr="008413DC">
        <w:rPr>
          <w:rFonts w:eastAsia="Times New Roman" w:cs="Times New Roman"/>
        </w:rPr>
        <w:t xml:space="preserve">, R.D., Steffens, G.S. and </w:t>
      </w:r>
      <w:proofErr w:type="spellStart"/>
      <w:r w:rsidRPr="008413DC">
        <w:rPr>
          <w:rFonts w:eastAsia="Times New Roman" w:cs="Times New Roman"/>
        </w:rPr>
        <w:t>Studlick</w:t>
      </w:r>
      <w:proofErr w:type="spellEnd"/>
      <w:r w:rsidRPr="008413DC">
        <w:rPr>
          <w:rFonts w:eastAsia="Times New Roman" w:cs="Times New Roman"/>
        </w:rPr>
        <w:t xml:space="preserve">, J.R.J., 2007. Atlas of deep-water outcrops: AAPG Studies in Geology 56. </w:t>
      </w:r>
      <w:proofErr w:type="gramStart"/>
      <w:r w:rsidRPr="008413DC">
        <w:rPr>
          <w:rFonts w:eastAsia="Times New Roman" w:cs="Times New Roman"/>
        </w:rPr>
        <w:t>pp</w:t>
      </w:r>
      <w:proofErr w:type="gramEnd"/>
      <w:r w:rsidRPr="008413DC">
        <w:rPr>
          <w:rFonts w:eastAsia="Times New Roman" w:cs="Times New Roman"/>
        </w:rPr>
        <w:t>. 196-201.</w:t>
      </w:r>
    </w:p>
    <w:p w14:paraId="019057AF" w14:textId="0080AB18" w:rsidR="001A2504" w:rsidRPr="008413DC" w:rsidRDefault="001A2504" w:rsidP="001A2504">
      <w:pPr>
        <w:spacing w:before="100" w:beforeAutospacing="1" w:after="100" w:afterAutospacing="1" w:line="240" w:lineRule="auto"/>
        <w:ind w:left="480" w:hanging="480"/>
        <w:rPr>
          <w:rFonts w:eastAsia="Times New Roman" w:cs="Times New Roman"/>
        </w:rPr>
      </w:pPr>
      <w:r w:rsidRPr="008413DC">
        <w:rPr>
          <w:rFonts w:eastAsia="Times New Roman" w:cs="Times New Roman"/>
        </w:rPr>
        <w:t xml:space="preserve">Chapin, M., 2007B, Amalgamated sheet and channel sandstones at </w:t>
      </w:r>
      <w:proofErr w:type="spellStart"/>
      <w:r w:rsidRPr="008413DC">
        <w:rPr>
          <w:rFonts w:eastAsia="Times New Roman" w:cs="Times New Roman"/>
        </w:rPr>
        <w:t>Kilbaha</w:t>
      </w:r>
      <w:proofErr w:type="spellEnd"/>
      <w:r w:rsidRPr="008413DC">
        <w:rPr>
          <w:rFonts w:eastAsia="Times New Roman" w:cs="Times New Roman"/>
        </w:rPr>
        <w:t xml:space="preserve"> Bay, Ross Formation, Ireland, in </w:t>
      </w:r>
      <w:proofErr w:type="spellStart"/>
      <w:r w:rsidRPr="008413DC">
        <w:rPr>
          <w:rFonts w:eastAsia="Times New Roman" w:cs="Times New Roman"/>
        </w:rPr>
        <w:t>Nilsen</w:t>
      </w:r>
      <w:proofErr w:type="spellEnd"/>
      <w:r w:rsidRPr="008413DC">
        <w:rPr>
          <w:rFonts w:eastAsia="Times New Roman" w:cs="Times New Roman"/>
        </w:rPr>
        <w:t xml:space="preserve">, T.H., </w:t>
      </w:r>
      <w:proofErr w:type="spellStart"/>
      <w:r w:rsidRPr="008413DC">
        <w:rPr>
          <w:rFonts w:eastAsia="Times New Roman" w:cs="Times New Roman"/>
        </w:rPr>
        <w:t>Shew</w:t>
      </w:r>
      <w:proofErr w:type="spellEnd"/>
      <w:r w:rsidRPr="008413DC">
        <w:rPr>
          <w:rFonts w:eastAsia="Times New Roman" w:cs="Times New Roman"/>
        </w:rPr>
        <w:t xml:space="preserve">, R.D., Steffens, G.S. and </w:t>
      </w:r>
      <w:proofErr w:type="spellStart"/>
      <w:r w:rsidRPr="008413DC">
        <w:rPr>
          <w:rFonts w:eastAsia="Times New Roman" w:cs="Times New Roman"/>
        </w:rPr>
        <w:t>Studlick</w:t>
      </w:r>
      <w:proofErr w:type="spellEnd"/>
      <w:r w:rsidRPr="008413DC">
        <w:rPr>
          <w:rFonts w:eastAsia="Times New Roman" w:cs="Times New Roman"/>
        </w:rPr>
        <w:t xml:space="preserve">, J.R.J., 2007. Atlas of deep-water outcrops: AAPG Studies in Geology 56. </w:t>
      </w:r>
      <w:proofErr w:type="gramStart"/>
      <w:r w:rsidRPr="008413DC">
        <w:rPr>
          <w:rFonts w:eastAsia="Times New Roman" w:cs="Times New Roman"/>
        </w:rPr>
        <w:t>pp</w:t>
      </w:r>
      <w:proofErr w:type="gramEnd"/>
      <w:r w:rsidRPr="008413DC">
        <w:rPr>
          <w:rFonts w:eastAsia="Times New Roman" w:cs="Times New Roman"/>
        </w:rPr>
        <w:t>. 201-206.</w:t>
      </w:r>
    </w:p>
    <w:p w14:paraId="71F652C3" w14:textId="77777777" w:rsidR="00F407F1" w:rsidRPr="008413DC" w:rsidRDefault="00F407F1"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 xml:space="preserve">Clare, M.A., </w:t>
      </w:r>
      <w:proofErr w:type="spellStart"/>
      <w:r w:rsidRPr="008413DC">
        <w:rPr>
          <w:rFonts w:cs="Times New Roman"/>
          <w:color w:val="222222"/>
          <w:shd w:val="clear" w:color="auto" w:fill="FFFFFF"/>
        </w:rPr>
        <w:t>Talling</w:t>
      </w:r>
      <w:proofErr w:type="spellEnd"/>
      <w:r w:rsidRPr="008413DC">
        <w:rPr>
          <w:rFonts w:cs="Times New Roman"/>
          <w:color w:val="222222"/>
          <w:shd w:val="clear" w:color="auto" w:fill="FFFFFF"/>
        </w:rPr>
        <w:t xml:space="preserve">, P.J., </w:t>
      </w:r>
      <w:proofErr w:type="spellStart"/>
      <w:r w:rsidRPr="008413DC">
        <w:rPr>
          <w:rFonts w:cs="Times New Roman"/>
          <w:color w:val="222222"/>
          <w:shd w:val="clear" w:color="auto" w:fill="FFFFFF"/>
        </w:rPr>
        <w:t>Challenor</w:t>
      </w:r>
      <w:proofErr w:type="spellEnd"/>
      <w:r w:rsidRPr="008413DC">
        <w:rPr>
          <w:rFonts w:cs="Times New Roman"/>
          <w:color w:val="222222"/>
          <w:shd w:val="clear" w:color="auto" w:fill="FFFFFF"/>
        </w:rPr>
        <w:t xml:space="preserve">, P., </w:t>
      </w:r>
      <w:proofErr w:type="spellStart"/>
      <w:r w:rsidRPr="008413DC">
        <w:rPr>
          <w:rFonts w:cs="Times New Roman"/>
          <w:color w:val="222222"/>
          <w:shd w:val="clear" w:color="auto" w:fill="FFFFFF"/>
        </w:rPr>
        <w:t>Malgesini</w:t>
      </w:r>
      <w:proofErr w:type="spellEnd"/>
      <w:r w:rsidRPr="008413DC">
        <w:rPr>
          <w:rFonts w:cs="Times New Roman"/>
          <w:color w:val="222222"/>
          <w:shd w:val="clear" w:color="auto" w:fill="FFFFFF"/>
        </w:rPr>
        <w:t xml:space="preserve">, G. and Hunt, J., 2014. Distal </w:t>
      </w:r>
      <w:proofErr w:type="spellStart"/>
      <w:r w:rsidRPr="008413DC">
        <w:rPr>
          <w:rFonts w:cs="Times New Roman"/>
          <w:color w:val="222222"/>
          <w:shd w:val="clear" w:color="auto" w:fill="FFFFFF"/>
        </w:rPr>
        <w:t>turbidites</w:t>
      </w:r>
      <w:proofErr w:type="spellEnd"/>
      <w:r w:rsidRPr="008413DC">
        <w:rPr>
          <w:rFonts w:cs="Times New Roman"/>
          <w:color w:val="222222"/>
          <w:shd w:val="clear" w:color="auto" w:fill="FFFFFF"/>
        </w:rPr>
        <w:t xml:space="preserve"> reveal a common distribution for large (&gt; 0.1 km</w:t>
      </w:r>
      <w:r w:rsidRPr="008413DC">
        <w:rPr>
          <w:rFonts w:cs="Times New Roman"/>
          <w:color w:val="222222"/>
          <w:shd w:val="clear" w:color="auto" w:fill="FFFFFF"/>
          <w:vertAlign w:val="superscript"/>
        </w:rPr>
        <w:t>3</w:t>
      </w:r>
      <w:r w:rsidRPr="008413DC">
        <w:rPr>
          <w:rFonts w:cs="Times New Roman"/>
          <w:color w:val="222222"/>
          <w:shd w:val="clear" w:color="auto" w:fill="FFFFFF"/>
        </w:rPr>
        <w:t>) submarine landslide recurrence. </w:t>
      </w:r>
      <w:proofErr w:type="gramStart"/>
      <w:r w:rsidRPr="008413DC">
        <w:rPr>
          <w:rFonts w:cs="Times New Roman"/>
          <w:iCs/>
          <w:color w:val="222222"/>
          <w:shd w:val="clear" w:color="auto" w:fill="FFFFFF"/>
        </w:rPr>
        <w:t>Geology</w:t>
      </w:r>
      <w:r w:rsidRPr="008413DC">
        <w:rPr>
          <w:rFonts w:cs="Times New Roman"/>
          <w:color w:val="222222"/>
          <w:shd w:val="clear" w:color="auto" w:fill="FFFFFF"/>
        </w:rPr>
        <w:t>, </w:t>
      </w:r>
      <w:r w:rsidRPr="008413DC">
        <w:rPr>
          <w:rFonts w:cs="Times New Roman"/>
          <w:iCs/>
          <w:color w:val="222222"/>
          <w:shd w:val="clear" w:color="auto" w:fill="FFFFFF"/>
        </w:rPr>
        <w:t>42</w:t>
      </w:r>
      <w:r w:rsidRPr="008413DC">
        <w:rPr>
          <w:rFonts w:cs="Times New Roman"/>
          <w:color w:val="222222"/>
          <w:shd w:val="clear" w:color="auto" w:fill="FFFFFF"/>
        </w:rPr>
        <w:t>(3), pp.263-266.</w:t>
      </w:r>
      <w:proofErr w:type="gramEnd"/>
    </w:p>
    <w:p w14:paraId="54C28B04" w14:textId="4BF294CA"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Clark, J.D., 1998. </w:t>
      </w:r>
      <w:proofErr w:type="gramStart"/>
      <w:r w:rsidRPr="008413DC">
        <w:rPr>
          <w:rFonts w:cs="Times New Roman"/>
          <w:iCs/>
          <w:color w:val="222222"/>
          <w:shd w:val="clear" w:color="auto" w:fill="FFFFFF"/>
        </w:rPr>
        <w:t xml:space="preserve">Scales of heterogeneity within the Ross Formation </w:t>
      </w:r>
      <w:proofErr w:type="spellStart"/>
      <w:r w:rsidRPr="008413DC">
        <w:rPr>
          <w:rFonts w:cs="Times New Roman"/>
          <w:iCs/>
          <w:color w:val="222222"/>
          <w:shd w:val="clear" w:color="auto" w:fill="FFFFFF"/>
        </w:rPr>
        <w:t>Turbidite</w:t>
      </w:r>
      <w:proofErr w:type="spellEnd"/>
      <w:r w:rsidRPr="008413DC">
        <w:rPr>
          <w:rFonts w:cs="Times New Roman"/>
          <w:iCs/>
          <w:color w:val="222222"/>
          <w:shd w:val="clear" w:color="auto" w:fill="FFFFFF"/>
        </w:rPr>
        <w:t xml:space="preserve"> System, County Clare, West Ireland</w:t>
      </w:r>
      <w:r w:rsidRPr="008413DC">
        <w:rPr>
          <w:rFonts w:cs="Times New Roman"/>
          <w:color w:val="222222"/>
          <w:shd w:val="clear" w:color="auto" w:fill="FFFFFF"/>
        </w:rPr>
        <w:t>.</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Department of Petroleum Engineering, Heriot-Watt University</w:t>
      </w:r>
      <w:r w:rsidR="0079125C" w:rsidRPr="008413DC">
        <w:rPr>
          <w:rFonts w:cs="Times New Roman"/>
          <w:color w:val="222222"/>
          <w:shd w:val="clear" w:color="auto" w:fill="FFFFFF"/>
        </w:rPr>
        <w:t xml:space="preserve"> Confidential Report</w:t>
      </w:r>
      <w:r w:rsidRPr="008413DC">
        <w:rPr>
          <w:rFonts w:cs="Times New Roman"/>
          <w:color w:val="222222"/>
          <w:shd w:val="clear" w:color="auto" w:fill="FFFFFF"/>
        </w:rPr>
        <w:t xml:space="preserve">, </w:t>
      </w:r>
      <w:r w:rsidR="0079125C" w:rsidRPr="008413DC">
        <w:rPr>
          <w:rFonts w:cs="Times New Roman"/>
          <w:color w:val="222222"/>
          <w:shd w:val="clear" w:color="auto" w:fill="FFFFFF"/>
        </w:rPr>
        <w:t>pp.</w:t>
      </w:r>
      <w:r w:rsidRPr="008413DC">
        <w:rPr>
          <w:rFonts w:cs="Times New Roman"/>
          <w:color w:val="222222"/>
          <w:shd w:val="clear" w:color="auto" w:fill="FFFFFF"/>
        </w:rPr>
        <w:t>1-82.</w:t>
      </w:r>
      <w:proofErr w:type="gramEnd"/>
    </w:p>
    <w:p w14:paraId="09D5B902" w14:textId="77777777" w:rsidR="00F407F1" w:rsidRPr="008413DC" w:rsidRDefault="00F407F1"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 xml:space="preserve">Conway, K.W., Barrie, J.V., Picard, K. and </w:t>
      </w:r>
      <w:proofErr w:type="spellStart"/>
      <w:r w:rsidRPr="008413DC">
        <w:rPr>
          <w:rFonts w:cs="Times New Roman"/>
          <w:color w:val="222222"/>
          <w:shd w:val="clear" w:color="auto" w:fill="FFFFFF"/>
        </w:rPr>
        <w:t>Bornhold</w:t>
      </w:r>
      <w:proofErr w:type="spellEnd"/>
      <w:r w:rsidRPr="008413DC">
        <w:rPr>
          <w:rFonts w:cs="Times New Roman"/>
          <w:color w:val="222222"/>
          <w:shd w:val="clear" w:color="auto" w:fill="FFFFFF"/>
        </w:rPr>
        <w:t>, B.D., 2012. Submarine channel evolution: active channels in fjords, British Columbia, Canada. </w:t>
      </w:r>
      <w:proofErr w:type="gramStart"/>
      <w:r w:rsidRPr="008413DC">
        <w:rPr>
          <w:rFonts w:cs="Times New Roman"/>
          <w:iCs/>
          <w:color w:val="222222"/>
          <w:shd w:val="clear" w:color="auto" w:fill="FFFFFF"/>
        </w:rPr>
        <w:t>Geo-Marine Letters</w:t>
      </w:r>
      <w:r w:rsidRPr="008413DC">
        <w:rPr>
          <w:rFonts w:cs="Times New Roman"/>
          <w:color w:val="222222"/>
          <w:shd w:val="clear" w:color="auto" w:fill="FFFFFF"/>
        </w:rPr>
        <w:t>, </w:t>
      </w:r>
      <w:r w:rsidRPr="008413DC">
        <w:rPr>
          <w:rFonts w:cs="Times New Roman"/>
          <w:iCs/>
          <w:color w:val="222222"/>
          <w:shd w:val="clear" w:color="auto" w:fill="FFFFFF"/>
        </w:rPr>
        <w:t>32</w:t>
      </w:r>
      <w:r w:rsidRPr="008413DC">
        <w:rPr>
          <w:rFonts w:cs="Times New Roman"/>
          <w:color w:val="222222"/>
          <w:shd w:val="clear" w:color="auto" w:fill="FFFFFF"/>
        </w:rPr>
        <w:t>(4), pp.301-312.</w:t>
      </w:r>
      <w:proofErr w:type="gramEnd"/>
    </w:p>
    <w:p w14:paraId="3084D2F5" w14:textId="77777777" w:rsidR="00322ED8" w:rsidRPr="008413DC" w:rsidRDefault="00322ED8" w:rsidP="0055394F">
      <w:pPr>
        <w:spacing w:before="100" w:beforeAutospacing="1" w:after="100" w:afterAutospacing="1" w:line="240" w:lineRule="auto"/>
        <w:ind w:left="480" w:hanging="480"/>
        <w:rPr>
          <w:rFonts w:cs="Times New Roman"/>
          <w:color w:val="222222"/>
          <w:shd w:val="clear" w:color="auto" w:fill="FFFFFF"/>
        </w:rPr>
      </w:pPr>
      <w:proofErr w:type="spellStart"/>
      <w:proofErr w:type="gramStart"/>
      <w:r w:rsidRPr="008413DC">
        <w:rPr>
          <w:rFonts w:cs="Times New Roman"/>
          <w:color w:val="222222"/>
          <w:shd w:val="clear" w:color="auto" w:fill="FFFFFF"/>
        </w:rPr>
        <w:t>Covault</w:t>
      </w:r>
      <w:proofErr w:type="spellEnd"/>
      <w:r w:rsidRPr="008413DC">
        <w:rPr>
          <w:rFonts w:cs="Times New Roman"/>
          <w:color w:val="222222"/>
          <w:shd w:val="clear" w:color="auto" w:fill="FFFFFF"/>
        </w:rPr>
        <w:t xml:space="preserve">, J.A., </w:t>
      </w:r>
      <w:proofErr w:type="spellStart"/>
      <w:r w:rsidRPr="008413DC">
        <w:rPr>
          <w:rFonts w:cs="Times New Roman"/>
          <w:color w:val="222222"/>
          <w:shd w:val="clear" w:color="auto" w:fill="FFFFFF"/>
        </w:rPr>
        <w:t>Kostic</w:t>
      </w:r>
      <w:proofErr w:type="spellEnd"/>
      <w:r w:rsidRPr="008413DC">
        <w:rPr>
          <w:rFonts w:cs="Times New Roman"/>
          <w:color w:val="222222"/>
          <w:shd w:val="clear" w:color="auto" w:fill="FFFFFF"/>
        </w:rPr>
        <w:t xml:space="preserve">, S., </w:t>
      </w:r>
      <w:proofErr w:type="spellStart"/>
      <w:r w:rsidRPr="008413DC">
        <w:rPr>
          <w:rFonts w:cs="Times New Roman"/>
          <w:color w:val="222222"/>
          <w:shd w:val="clear" w:color="auto" w:fill="FFFFFF"/>
        </w:rPr>
        <w:t>Paull</w:t>
      </w:r>
      <w:proofErr w:type="spellEnd"/>
      <w:r w:rsidRPr="008413DC">
        <w:rPr>
          <w:rFonts w:cs="Times New Roman"/>
          <w:color w:val="222222"/>
          <w:shd w:val="clear" w:color="auto" w:fill="FFFFFF"/>
        </w:rPr>
        <w:t xml:space="preserve">, C.K., Sylvester, Z. and </w:t>
      </w:r>
      <w:proofErr w:type="spellStart"/>
      <w:r w:rsidRPr="008413DC">
        <w:rPr>
          <w:rFonts w:cs="Times New Roman"/>
          <w:color w:val="222222"/>
          <w:shd w:val="clear" w:color="auto" w:fill="FFFFFF"/>
        </w:rPr>
        <w:t>Fildani</w:t>
      </w:r>
      <w:proofErr w:type="spellEnd"/>
      <w:r w:rsidRPr="008413DC">
        <w:rPr>
          <w:rFonts w:cs="Times New Roman"/>
          <w:color w:val="222222"/>
          <w:shd w:val="clear" w:color="auto" w:fill="FFFFFF"/>
        </w:rPr>
        <w:t>, A., 2017.</w:t>
      </w:r>
      <w:proofErr w:type="gramEnd"/>
      <w:r w:rsidRPr="008413DC">
        <w:rPr>
          <w:rFonts w:cs="Times New Roman"/>
          <w:color w:val="222222"/>
          <w:shd w:val="clear" w:color="auto" w:fill="FFFFFF"/>
        </w:rPr>
        <w:t xml:space="preserve"> Cyclic steps and related supercritical bedforms: building blocks of deep-water depositional systems, western North America. </w:t>
      </w:r>
      <w:proofErr w:type="gramStart"/>
      <w:r w:rsidRPr="008413DC">
        <w:rPr>
          <w:rFonts w:cs="Times New Roman"/>
          <w:color w:val="222222"/>
          <w:shd w:val="clear" w:color="auto" w:fill="FFFFFF"/>
        </w:rPr>
        <w:t>Marine Geology, 393, pp.4-20.</w:t>
      </w:r>
      <w:proofErr w:type="gramEnd"/>
    </w:p>
    <w:p w14:paraId="19C90802" w14:textId="729DC6AF" w:rsidR="00F407F1" w:rsidRPr="008413DC" w:rsidRDefault="00F407F1"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Croguennec</w:t>
      </w:r>
      <w:proofErr w:type="spellEnd"/>
      <w:r w:rsidRPr="008413DC">
        <w:rPr>
          <w:rFonts w:cs="Times New Roman"/>
          <w:color w:val="222222"/>
          <w:shd w:val="clear" w:color="auto" w:fill="FFFFFF"/>
        </w:rPr>
        <w:t xml:space="preserve">, C., </w:t>
      </w:r>
      <w:proofErr w:type="spellStart"/>
      <w:r w:rsidRPr="008413DC">
        <w:rPr>
          <w:rFonts w:cs="Times New Roman"/>
          <w:color w:val="222222"/>
          <w:shd w:val="clear" w:color="auto" w:fill="FFFFFF"/>
        </w:rPr>
        <w:t>Ruffine</w:t>
      </w:r>
      <w:proofErr w:type="spellEnd"/>
      <w:r w:rsidRPr="008413DC">
        <w:rPr>
          <w:rFonts w:cs="Times New Roman"/>
          <w:color w:val="222222"/>
          <w:shd w:val="clear" w:color="auto" w:fill="FFFFFF"/>
        </w:rPr>
        <w:t xml:space="preserve">, L., </w:t>
      </w:r>
      <w:proofErr w:type="spellStart"/>
      <w:r w:rsidRPr="008413DC">
        <w:rPr>
          <w:rFonts w:cs="Times New Roman"/>
          <w:color w:val="222222"/>
          <w:shd w:val="clear" w:color="auto" w:fill="FFFFFF"/>
        </w:rPr>
        <w:t>Dennielou</w:t>
      </w:r>
      <w:proofErr w:type="spellEnd"/>
      <w:r w:rsidRPr="008413DC">
        <w:rPr>
          <w:rFonts w:cs="Times New Roman"/>
          <w:color w:val="222222"/>
          <w:shd w:val="clear" w:color="auto" w:fill="FFFFFF"/>
        </w:rPr>
        <w:t xml:space="preserve">, B., </w:t>
      </w:r>
      <w:proofErr w:type="spellStart"/>
      <w:r w:rsidRPr="008413DC">
        <w:rPr>
          <w:rFonts w:cs="Times New Roman"/>
          <w:color w:val="222222"/>
          <w:shd w:val="clear" w:color="auto" w:fill="FFFFFF"/>
        </w:rPr>
        <w:t>Baudin</w:t>
      </w:r>
      <w:proofErr w:type="spellEnd"/>
      <w:r w:rsidRPr="008413DC">
        <w:rPr>
          <w:rFonts w:cs="Times New Roman"/>
          <w:color w:val="222222"/>
          <w:shd w:val="clear" w:color="auto" w:fill="FFFFFF"/>
        </w:rPr>
        <w:t xml:space="preserve">, F., </w:t>
      </w:r>
      <w:proofErr w:type="spellStart"/>
      <w:r w:rsidRPr="008413DC">
        <w:rPr>
          <w:rFonts w:cs="Times New Roman"/>
          <w:color w:val="222222"/>
          <w:shd w:val="clear" w:color="auto" w:fill="FFFFFF"/>
        </w:rPr>
        <w:t>Caprais</w:t>
      </w:r>
      <w:proofErr w:type="spellEnd"/>
      <w:r w:rsidRPr="008413DC">
        <w:rPr>
          <w:rFonts w:cs="Times New Roman"/>
          <w:color w:val="222222"/>
          <w:shd w:val="clear" w:color="auto" w:fill="FFFFFF"/>
        </w:rPr>
        <w:t xml:space="preserve">, J.C., </w:t>
      </w:r>
      <w:proofErr w:type="spellStart"/>
      <w:r w:rsidRPr="008413DC">
        <w:rPr>
          <w:rFonts w:cs="Times New Roman"/>
          <w:color w:val="222222"/>
          <w:shd w:val="clear" w:color="auto" w:fill="FFFFFF"/>
        </w:rPr>
        <w:t>Guyader</w:t>
      </w:r>
      <w:proofErr w:type="spellEnd"/>
      <w:r w:rsidRPr="008413DC">
        <w:rPr>
          <w:rFonts w:cs="Times New Roman"/>
          <w:color w:val="222222"/>
          <w:shd w:val="clear" w:color="auto" w:fill="FFFFFF"/>
        </w:rPr>
        <w:t xml:space="preserve">, V., </w:t>
      </w:r>
      <w:proofErr w:type="spellStart"/>
      <w:r w:rsidRPr="008413DC">
        <w:rPr>
          <w:rFonts w:cs="Times New Roman"/>
          <w:color w:val="222222"/>
          <w:shd w:val="clear" w:color="auto" w:fill="FFFFFF"/>
        </w:rPr>
        <w:t>Bayon</w:t>
      </w:r>
      <w:proofErr w:type="spellEnd"/>
      <w:r w:rsidRPr="008413DC">
        <w:rPr>
          <w:rFonts w:cs="Times New Roman"/>
          <w:color w:val="222222"/>
          <w:shd w:val="clear" w:color="auto" w:fill="FFFFFF"/>
        </w:rPr>
        <w:t xml:space="preserve">, G., </w:t>
      </w:r>
      <w:proofErr w:type="spellStart"/>
      <w:r w:rsidRPr="008413DC">
        <w:rPr>
          <w:rFonts w:cs="Times New Roman"/>
          <w:color w:val="222222"/>
          <w:shd w:val="clear" w:color="auto" w:fill="FFFFFF"/>
        </w:rPr>
        <w:t>Brandily</w:t>
      </w:r>
      <w:proofErr w:type="spellEnd"/>
      <w:r w:rsidRPr="008413DC">
        <w:rPr>
          <w:rFonts w:cs="Times New Roman"/>
          <w:color w:val="222222"/>
          <w:shd w:val="clear" w:color="auto" w:fill="FFFFFF"/>
        </w:rPr>
        <w:t xml:space="preserve">, C., Le </w:t>
      </w:r>
      <w:proofErr w:type="spellStart"/>
      <w:r w:rsidRPr="008413DC">
        <w:rPr>
          <w:rFonts w:cs="Times New Roman"/>
          <w:color w:val="222222"/>
          <w:shd w:val="clear" w:color="auto" w:fill="FFFFFF"/>
        </w:rPr>
        <w:t>Bruchec</w:t>
      </w:r>
      <w:proofErr w:type="spellEnd"/>
      <w:r w:rsidRPr="008413DC">
        <w:rPr>
          <w:rFonts w:cs="Times New Roman"/>
          <w:color w:val="222222"/>
          <w:shd w:val="clear" w:color="auto" w:fill="FFFFFF"/>
        </w:rPr>
        <w:t xml:space="preserve">, J., Bollinger, C. and </w:t>
      </w:r>
      <w:proofErr w:type="spellStart"/>
      <w:r w:rsidRPr="008413DC">
        <w:rPr>
          <w:rFonts w:cs="Times New Roman"/>
          <w:color w:val="222222"/>
          <w:shd w:val="clear" w:color="auto" w:fill="FFFFFF"/>
        </w:rPr>
        <w:t>Germain</w:t>
      </w:r>
      <w:proofErr w:type="spellEnd"/>
      <w:r w:rsidRPr="008413DC">
        <w:rPr>
          <w:rFonts w:cs="Times New Roman"/>
          <w:color w:val="222222"/>
          <w:shd w:val="clear" w:color="auto" w:fill="FFFFFF"/>
        </w:rPr>
        <w:t xml:space="preserve">, Y., 2017. </w:t>
      </w:r>
      <w:proofErr w:type="gramStart"/>
      <w:r w:rsidRPr="008413DC">
        <w:rPr>
          <w:rFonts w:cs="Times New Roman"/>
          <w:color w:val="222222"/>
          <w:shd w:val="clear" w:color="auto" w:fill="FFFFFF"/>
        </w:rPr>
        <w:t>Evidence and age estimation of mass wasting at the distal lobe of the Congo deep-sea fan.</w:t>
      </w:r>
      <w:proofErr w:type="gramEnd"/>
      <w:r w:rsidRPr="008413DC">
        <w:rPr>
          <w:rFonts w:cs="Times New Roman"/>
          <w:color w:val="222222"/>
          <w:shd w:val="clear" w:color="auto" w:fill="FFFFFF"/>
        </w:rPr>
        <w:t> </w:t>
      </w:r>
      <w:r w:rsidRPr="008413DC">
        <w:rPr>
          <w:rFonts w:cs="Times New Roman"/>
          <w:iCs/>
          <w:color w:val="222222"/>
          <w:shd w:val="clear" w:color="auto" w:fill="FFFFFF"/>
        </w:rPr>
        <w:t>Deep Sea Research Part II: Topical Studies in Oceanography</w:t>
      </w:r>
      <w:r w:rsidRPr="008413DC">
        <w:rPr>
          <w:rFonts w:cs="Times New Roman"/>
          <w:color w:val="222222"/>
          <w:shd w:val="clear" w:color="auto" w:fill="FFFFFF"/>
        </w:rPr>
        <w:t>, </w:t>
      </w:r>
      <w:r w:rsidRPr="008413DC">
        <w:rPr>
          <w:rFonts w:cs="Times New Roman"/>
          <w:iCs/>
          <w:color w:val="222222"/>
          <w:shd w:val="clear" w:color="auto" w:fill="FFFFFF"/>
        </w:rPr>
        <w:t>142</w:t>
      </w:r>
      <w:r w:rsidRPr="008413DC">
        <w:rPr>
          <w:rFonts w:cs="Times New Roman"/>
          <w:color w:val="222222"/>
          <w:shd w:val="clear" w:color="auto" w:fill="FFFFFF"/>
        </w:rPr>
        <w:t>, pp.50-63.</w:t>
      </w:r>
    </w:p>
    <w:p w14:paraId="243BB8D3" w14:textId="77777777" w:rsidR="00851F7E" w:rsidRPr="008413DC" w:rsidRDefault="00851F7E"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Damuth</w:t>
      </w:r>
      <w:proofErr w:type="spellEnd"/>
      <w:r w:rsidRPr="008413DC">
        <w:rPr>
          <w:rFonts w:cs="Times New Roman"/>
          <w:color w:val="222222"/>
          <w:shd w:val="clear" w:color="auto" w:fill="FFFFFF"/>
        </w:rPr>
        <w:t>, J.E. and Flood, R.D., 1983. Morphology, sedimentation processes, and growth pattern of the Amazon deep-sea fan. </w:t>
      </w:r>
      <w:proofErr w:type="gramStart"/>
      <w:r w:rsidRPr="008413DC">
        <w:rPr>
          <w:rFonts w:cs="Times New Roman"/>
          <w:iCs/>
          <w:color w:val="222222"/>
          <w:shd w:val="clear" w:color="auto" w:fill="FFFFFF"/>
        </w:rPr>
        <w:t>Geo-Marine Letters</w:t>
      </w:r>
      <w:r w:rsidRPr="008413DC">
        <w:rPr>
          <w:rFonts w:cs="Times New Roman"/>
          <w:color w:val="222222"/>
          <w:shd w:val="clear" w:color="auto" w:fill="FFFFFF"/>
        </w:rPr>
        <w:t>, </w:t>
      </w:r>
      <w:r w:rsidRPr="008413DC">
        <w:rPr>
          <w:rFonts w:cs="Times New Roman"/>
          <w:iCs/>
          <w:color w:val="222222"/>
          <w:shd w:val="clear" w:color="auto" w:fill="FFFFFF"/>
        </w:rPr>
        <w:t>3</w:t>
      </w:r>
      <w:r w:rsidRPr="008413DC">
        <w:rPr>
          <w:rFonts w:cs="Times New Roman"/>
          <w:color w:val="222222"/>
          <w:shd w:val="clear" w:color="auto" w:fill="FFFFFF"/>
        </w:rPr>
        <w:t>(2-4), pp.109-117.</w:t>
      </w:r>
      <w:proofErr w:type="gramEnd"/>
    </w:p>
    <w:p w14:paraId="55428E22" w14:textId="77777777" w:rsidR="00851F7E" w:rsidRPr="008413DC" w:rsidRDefault="00851F7E"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Dennielou</w:t>
      </w:r>
      <w:proofErr w:type="spellEnd"/>
      <w:r w:rsidRPr="008413DC">
        <w:rPr>
          <w:rFonts w:cs="Times New Roman"/>
          <w:color w:val="222222"/>
          <w:shd w:val="clear" w:color="auto" w:fill="FFFFFF"/>
        </w:rPr>
        <w:t xml:space="preserve">, B., </w:t>
      </w:r>
      <w:proofErr w:type="spellStart"/>
      <w:r w:rsidRPr="008413DC">
        <w:rPr>
          <w:rFonts w:cs="Times New Roman"/>
          <w:color w:val="222222"/>
          <w:shd w:val="clear" w:color="auto" w:fill="FFFFFF"/>
        </w:rPr>
        <w:t>Huchon</w:t>
      </w:r>
      <w:proofErr w:type="spellEnd"/>
      <w:r w:rsidRPr="008413DC">
        <w:rPr>
          <w:rFonts w:cs="Times New Roman"/>
          <w:color w:val="222222"/>
          <w:shd w:val="clear" w:color="auto" w:fill="FFFFFF"/>
        </w:rPr>
        <w:t xml:space="preserve">, A., </w:t>
      </w:r>
      <w:proofErr w:type="spellStart"/>
      <w:r w:rsidRPr="008413DC">
        <w:rPr>
          <w:rFonts w:cs="Times New Roman"/>
          <w:color w:val="222222"/>
          <w:shd w:val="clear" w:color="auto" w:fill="FFFFFF"/>
        </w:rPr>
        <w:t>Beaudouin</w:t>
      </w:r>
      <w:proofErr w:type="spellEnd"/>
      <w:r w:rsidRPr="008413DC">
        <w:rPr>
          <w:rFonts w:cs="Times New Roman"/>
          <w:color w:val="222222"/>
          <w:shd w:val="clear" w:color="auto" w:fill="FFFFFF"/>
        </w:rPr>
        <w:t xml:space="preserve">, C. and </w:t>
      </w:r>
      <w:proofErr w:type="spellStart"/>
      <w:r w:rsidRPr="008413DC">
        <w:rPr>
          <w:rFonts w:cs="Times New Roman"/>
          <w:color w:val="222222"/>
          <w:shd w:val="clear" w:color="auto" w:fill="FFFFFF"/>
        </w:rPr>
        <w:t>Berné</w:t>
      </w:r>
      <w:proofErr w:type="spellEnd"/>
      <w:r w:rsidRPr="008413DC">
        <w:rPr>
          <w:rFonts w:cs="Times New Roman"/>
          <w:color w:val="222222"/>
          <w:shd w:val="clear" w:color="auto" w:fill="FFFFFF"/>
        </w:rPr>
        <w:t xml:space="preserve">, S., 2006. Vertical grain-size variability within a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levee: </w:t>
      </w:r>
      <w:proofErr w:type="spellStart"/>
      <w:r w:rsidRPr="008413DC">
        <w:rPr>
          <w:rFonts w:cs="Times New Roman"/>
          <w:color w:val="222222"/>
          <w:shd w:val="clear" w:color="auto" w:fill="FFFFFF"/>
        </w:rPr>
        <w:t>Autocyclicity</w:t>
      </w:r>
      <w:proofErr w:type="spellEnd"/>
      <w:r w:rsidRPr="008413DC">
        <w:rPr>
          <w:rFonts w:cs="Times New Roman"/>
          <w:color w:val="222222"/>
          <w:shd w:val="clear" w:color="auto" w:fill="FFFFFF"/>
        </w:rPr>
        <w:t xml:space="preserve"> or </w:t>
      </w:r>
      <w:proofErr w:type="spellStart"/>
      <w:r w:rsidRPr="008413DC">
        <w:rPr>
          <w:rFonts w:cs="Times New Roman"/>
          <w:color w:val="222222"/>
          <w:shd w:val="clear" w:color="auto" w:fill="FFFFFF"/>
        </w:rPr>
        <w:t>allocyclicity</w:t>
      </w:r>
      <w:proofErr w:type="spell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 xml:space="preserve">A case study from the Rhône </w:t>
      </w:r>
      <w:proofErr w:type="spellStart"/>
      <w:r w:rsidRPr="008413DC">
        <w:rPr>
          <w:rFonts w:cs="Times New Roman"/>
          <w:color w:val="222222"/>
          <w:shd w:val="clear" w:color="auto" w:fill="FFFFFF"/>
        </w:rPr>
        <w:t>neofan</w:t>
      </w:r>
      <w:proofErr w:type="spellEnd"/>
      <w:r w:rsidRPr="008413DC">
        <w:rPr>
          <w:rFonts w:cs="Times New Roman"/>
          <w:color w:val="222222"/>
          <w:shd w:val="clear" w:color="auto" w:fill="FFFFFF"/>
        </w:rPr>
        <w:t>, Gulf of Lions, Western Mediterranean.</w:t>
      </w:r>
      <w:proofErr w:type="gramEnd"/>
      <w:r w:rsidRPr="008413DC">
        <w:rPr>
          <w:rFonts w:cs="Times New Roman"/>
          <w:color w:val="222222"/>
          <w:shd w:val="clear" w:color="auto" w:fill="FFFFFF"/>
        </w:rPr>
        <w:t> </w:t>
      </w:r>
      <w:proofErr w:type="gramStart"/>
      <w:r w:rsidRPr="008413DC">
        <w:rPr>
          <w:rFonts w:cs="Times New Roman"/>
          <w:iCs/>
          <w:color w:val="222222"/>
          <w:shd w:val="clear" w:color="auto" w:fill="FFFFFF"/>
        </w:rPr>
        <w:t>Marine Geology</w:t>
      </w:r>
      <w:r w:rsidRPr="008413DC">
        <w:rPr>
          <w:rFonts w:cs="Times New Roman"/>
          <w:color w:val="222222"/>
          <w:shd w:val="clear" w:color="auto" w:fill="FFFFFF"/>
        </w:rPr>
        <w:t>, </w:t>
      </w:r>
      <w:r w:rsidRPr="008413DC">
        <w:rPr>
          <w:rFonts w:cs="Times New Roman"/>
          <w:iCs/>
          <w:color w:val="222222"/>
          <w:shd w:val="clear" w:color="auto" w:fill="FFFFFF"/>
        </w:rPr>
        <w:t>234</w:t>
      </w:r>
      <w:r w:rsidRPr="008413DC">
        <w:rPr>
          <w:rFonts w:cs="Times New Roman"/>
          <w:color w:val="222222"/>
          <w:shd w:val="clear" w:color="auto" w:fill="FFFFFF"/>
        </w:rPr>
        <w:t>(1-4), pp.191-213.</w:t>
      </w:r>
      <w:proofErr w:type="gramEnd"/>
    </w:p>
    <w:p w14:paraId="27CD9B1C" w14:textId="77777777" w:rsidR="00851F7E" w:rsidRPr="008413DC" w:rsidRDefault="00851F7E" w:rsidP="0055394F">
      <w:pPr>
        <w:spacing w:before="100" w:beforeAutospacing="1" w:after="100" w:afterAutospacing="1" w:line="240" w:lineRule="auto"/>
        <w:ind w:left="480" w:hanging="480"/>
        <w:rPr>
          <w:rFonts w:cs="Times New Roman"/>
          <w:color w:val="222222"/>
          <w:shd w:val="clear" w:color="auto" w:fill="FFFFFF"/>
        </w:rPr>
      </w:pPr>
      <w:proofErr w:type="spellStart"/>
      <w:proofErr w:type="gramStart"/>
      <w:r w:rsidRPr="008413DC">
        <w:rPr>
          <w:rFonts w:cs="Times New Roman"/>
          <w:color w:val="222222"/>
          <w:shd w:val="clear" w:color="auto" w:fill="FFFFFF"/>
        </w:rPr>
        <w:t>Deptuck</w:t>
      </w:r>
      <w:proofErr w:type="spellEnd"/>
      <w:r w:rsidRPr="008413DC">
        <w:rPr>
          <w:rFonts w:cs="Times New Roman"/>
          <w:color w:val="222222"/>
          <w:shd w:val="clear" w:color="auto" w:fill="FFFFFF"/>
        </w:rPr>
        <w:t xml:space="preserve">, M.E., Piper, D.J., </w:t>
      </w:r>
      <w:proofErr w:type="spellStart"/>
      <w:r w:rsidRPr="008413DC">
        <w:rPr>
          <w:rFonts w:cs="Times New Roman"/>
          <w:color w:val="222222"/>
          <w:shd w:val="clear" w:color="auto" w:fill="FFFFFF"/>
        </w:rPr>
        <w:t>Savoye</w:t>
      </w:r>
      <w:proofErr w:type="spellEnd"/>
      <w:r w:rsidRPr="008413DC">
        <w:rPr>
          <w:rFonts w:cs="Times New Roman"/>
          <w:color w:val="222222"/>
          <w:shd w:val="clear" w:color="auto" w:fill="FFFFFF"/>
        </w:rPr>
        <w:t xml:space="preserve">, B. and </w:t>
      </w:r>
      <w:proofErr w:type="spellStart"/>
      <w:r w:rsidRPr="008413DC">
        <w:rPr>
          <w:rFonts w:cs="Times New Roman"/>
          <w:color w:val="222222"/>
          <w:shd w:val="clear" w:color="auto" w:fill="FFFFFF"/>
        </w:rPr>
        <w:t>Gervais</w:t>
      </w:r>
      <w:proofErr w:type="spellEnd"/>
      <w:r w:rsidRPr="008413DC">
        <w:rPr>
          <w:rFonts w:cs="Times New Roman"/>
          <w:color w:val="222222"/>
          <w:shd w:val="clear" w:color="auto" w:fill="FFFFFF"/>
        </w:rPr>
        <w:t>, A., 2008.</w:t>
      </w:r>
      <w:proofErr w:type="gramEnd"/>
      <w:r w:rsidRPr="008413DC">
        <w:rPr>
          <w:rFonts w:cs="Times New Roman"/>
          <w:color w:val="222222"/>
          <w:shd w:val="clear" w:color="auto" w:fill="FFFFFF"/>
        </w:rPr>
        <w:t xml:space="preserve"> Dimensions and architecture of late Pleistocene submarine lobes off the northern margin of East Corsica. </w:t>
      </w:r>
      <w:proofErr w:type="gramStart"/>
      <w:r w:rsidRPr="008413DC">
        <w:rPr>
          <w:rFonts w:cs="Times New Roman"/>
          <w:iCs/>
          <w:color w:val="222222"/>
          <w:shd w:val="clear" w:color="auto" w:fill="FFFFFF"/>
        </w:rPr>
        <w:t>Sedimentology</w:t>
      </w:r>
      <w:r w:rsidRPr="008413DC">
        <w:rPr>
          <w:rFonts w:cs="Times New Roman"/>
          <w:color w:val="222222"/>
          <w:shd w:val="clear" w:color="auto" w:fill="FFFFFF"/>
        </w:rPr>
        <w:t>, </w:t>
      </w:r>
      <w:r w:rsidRPr="008413DC">
        <w:rPr>
          <w:rFonts w:cs="Times New Roman"/>
          <w:iCs/>
          <w:color w:val="222222"/>
          <w:shd w:val="clear" w:color="auto" w:fill="FFFFFF"/>
        </w:rPr>
        <w:t>55</w:t>
      </w:r>
      <w:r w:rsidRPr="008413DC">
        <w:rPr>
          <w:rFonts w:cs="Times New Roman"/>
          <w:color w:val="222222"/>
          <w:shd w:val="clear" w:color="auto" w:fill="FFFFFF"/>
        </w:rPr>
        <w:t>(4), pp.869-898.</w:t>
      </w:r>
      <w:proofErr w:type="gramEnd"/>
    </w:p>
    <w:p w14:paraId="26DD923C" w14:textId="1E29BD77" w:rsidR="00851F7E" w:rsidRPr="008413DC" w:rsidRDefault="00851F7E"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 xml:space="preserve">Drinkwater, N.J., 1995. Sheet-like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system: the </w:t>
      </w:r>
      <w:proofErr w:type="spellStart"/>
      <w:r w:rsidRPr="008413DC">
        <w:rPr>
          <w:rFonts w:cs="Times New Roman"/>
          <w:color w:val="222222"/>
          <w:shd w:val="clear" w:color="auto" w:fill="FFFFFF"/>
        </w:rPr>
        <w:t>Kongsfjord</w:t>
      </w:r>
      <w:proofErr w:type="spellEnd"/>
      <w:r w:rsidRPr="008413DC">
        <w:rPr>
          <w:rFonts w:cs="Times New Roman"/>
          <w:color w:val="222222"/>
          <w:shd w:val="clear" w:color="auto" w:fill="FFFFFF"/>
        </w:rPr>
        <w:t xml:space="preserve"> Formation, </w:t>
      </w:r>
      <w:proofErr w:type="spellStart"/>
      <w:r w:rsidRPr="008413DC">
        <w:rPr>
          <w:rFonts w:cs="Times New Roman"/>
          <w:color w:val="222222"/>
          <w:shd w:val="clear" w:color="auto" w:fill="FFFFFF"/>
        </w:rPr>
        <w:t>Finnmark</w:t>
      </w:r>
      <w:proofErr w:type="spell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north</w:t>
      </w:r>
      <w:proofErr w:type="gramEnd"/>
      <w:r w:rsidRPr="008413DC">
        <w:rPr>
          <w:rFonts w:cs="Times New Roman"/>
          <w:color w:val="222222"/>
          <w:shd w:val="clear" w:color="auto" w:fill="FFFFFF"/>
        </w:rPr>
        <w:t xml:space="preserve"> Norway. </w:t>
      </w:r>
      <w:proofErr w:type="gramStart"/>
      <w:r w:rsidRPr="008413DC">
        <w:rPr>
          <w:rFonts w:cs="Times New Roman"/>
          <w:color w:val="222222"/>
          <w:shd w:val="clear" w:color="auto" w:fill="FFFFFF"/>
        </w:rPr>
        <w:t>In </w:t>
      </w:r>
      <w:r w:rsidRPr="008413DC">
        <w:rPr>
          <w:rFonts w:cs="Times New Roman"/>
          <w:iCs/>
          <w:color w:val="222222"/>
          <w:shd w:val="clear" w:color="auto" w:fill="FFFFFF"/>
        </w:rPr>
        <w:t>Atlas of Deep Water Environments</w:t>
      </w:r>
      <w:r w:rsidR="000C7819" w:rsidRPr="008413DC">
        <w:rPr>
          <w:rFonts w:cs="Times New Roman"/>
          <w:color w:val="222222"/>
          <w:shd w:val="clear" w:color="auto" w:fill="FFFFFF"/>
        </w:rPr>
        <w:t>, Springer, Dordrecht, pp.267-274.</w:t>
      </w:r>
      <w:proofErr w:type="gramEnd"/>
    </w:p>
    <w:p w14:paraId="7B681A09" w14:textId="77777777" w:rsidR="00851F7E" w:rsidRPr="008413DC" w:rsidRDefault="00851F7E"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Drinkwater, N.J. and Pickering, K.T., 2001.</w:t>
      </w:r>
      <w:proofErr w:type="gramEnd"/>
      <w:r w:rsidRPr="008413DC">
        <w:rPr>
          <w:rFonts w:cs="Times New Roman"/>
          <w:color w:val="222222"/>
          <w:shd w:val="clear" w:color="auto" w:fill="FFFFFF"/>
        </w:rPr>
        <w:t xml:space="preserve"> Architectural elements in a high-continuity sand-prone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system, late Precambrian </w:t>
      </w:r>
      <w:proofErr w:type="spellStart"/>
      <w:r w:rsidRPr="008413DC">
        <w:rPr>
          <w:rFonts w:cs="Times New Roman"/>
          <w:color w:val="222222"/>
          <w:shd w:val="clear" w:color="auto" w:fill="FFFFFF"/>
        </w:rPr>
        <w:t>Kongsfjord</w:t>
      </w:r>
      <w:proofErr w:type="spellEnd"/>
      <w:r w:rsidRPr="008413DC">
        <w:rPr>
          <w:rFonts w:cs="Times New Roman"/>
          <w:color w:val="222222"/>
          <w:shd w:val="clear" w:color="auto" w:fill="FFFFFF"/>
        </w:rPr>
        <w:t xml:space="preserve"> Formation, northern Norway: </w:t>
      </w:r>
      <w:r w:rsidRPr="008413DC">
        <w:rPr>
          <w:rFonts w:cs="Times New Roman"/>
          <w:color w:val="222222"/>
          <w:shd w:val="clear" w:color="auto" w:fill="FFFFFF"/>
        </w:rPr>
        <w:lastRenderedPageBreak/>
        <w:t>Application to hydrocarbon reservoir characterization. </w:t>
      </w:r>
      <w:r w:rsidRPr="008413DC">
        <w:rPr>
          <w:rFonts w:cs="Times New Roman"/>
          <w:iCs/>
          <w:color w:val="222222"/>
          <w:shd w:val="clear" w:color="auto" w:fill="FFFFFF"/>
        </w:rPr>
        <w:t>AAPG bulletin</w:t>
      </w:r>
      <w:r w:rsidRPr="008413DC">
        <w:rPr>
          <w:rFonts w:cs="Times New Roman"/>
          <w:color w:val="222222"/>
          <w:shd w:val="clear" w:color="auto" w:fill="FFFFFF"/>
        </w:rPr>
        <w:t>, </w:t>
      </w:r>
      <w:r w:rsidRPr="008413DC">
        <w:rPr>
          <w:rFonts w:cs="Times New Roman"/>
          <w:iCs/>
          <w:color w:val="222222"/>
          <w:shd w:val="clear" w:color="auto" w:fill="FFFFFF"/>
        </w:rPr>
        <w:t>85</w:t>
      </w:r>
      <w:r w:rsidRPr="008413DC">
        <w:rPr>
          <w:rFonts w:cs="Times New Roman"/>
          <w:color w:val="222222"/>
          <w:shd w:val="clear" w:color="auto" w:fill="FFFFFF"/>
        </w:rPr>
        <w:t>(10), pp.1731-1757.</w:t>
      </w:r>
    </w:p>
    <w:p w14:paraId="6395EA72" w14:textId="77777777" w:rsidR="00851F7E" w:rsidRPr="008413DC" w:rsidRDefault="00851F7E"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Elliott, T., 2000.</w:t>
      </w:r>
      <w:proofErr w:type="gramEnd"/>
      <w:r w:rsidRPr="008413DC">
        <w:rPr>
          <w:rFonts w:cs="Times New Roman"/>
          <w:color w:val="222222"/>
          <w:shd w:val="clear" w:color="auto" w:fill="FFFFFF"/>
        </w:rPr>
        <w:t xml:space="preserve"> </w:t>
      </w:r>
      <w:proofErr w:type="spellStart"/>
      <w:proofErr w:type="gramStart"/>
      <w:r w:rsidRPr="008413DC">
        <w:rPr>
          <w:rFonts w:cs="Times New Roman"/>
          <w:color w:val="222222"/>
          <w:shd w:val="clear" w:color="auto" w:fill="FFFFFF"/>
        </w:rPr>
        <w:t>Megaflute</w:t>
      </w:r>
      <w:proofErr w:type="spellEnd"/>
      <w:r w:rsidRPr="008413DC">
        <w:rPr>
          <w:rFonts w:cs="Times New Roman"/>
          <w:color w:val="222222"/>
          <w:shd w:val="clear" w:color="auto" w:fill="FFFFFF"/>
        </w:rPr>
        <w:t xml:space="preserve"> erosion surfaces and the initiation of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channels.</w:t>
      </w:r>
      <w:proofErr w:type="gramEnd"/>
      <w:r w:rsidRPr="008413DC">
        <w:rPr>
          <w:rFonts w:cs="Times New Roman"/>
          <w:color w:val="222222"/>
          <w:shd w:val="clear" w:color="auto" w:fill="FFFFFF"/>
        </w:rPr>
        <w:t> </w:t>
      </w:r>
      <w:proofErr w:type="gramStart"/>
      <w:r w:rsidRPr="008413DC">
        <w:rPr>
          <w:rFonts w:cs="Times New Roman"/>
          <w:iCs/>
          <w:color w:val="222222"/>
          <w:shd w:val="clear" w:color="auto" w:fill="FFFFFF"/>
        </w:rPr>
        <w:t>Geology</w:t>
      </w:r>
      <w:r w:rsidRPr="008413DC">
        <w:rPr>
          <w:rFonts w:cs="Times New Roman"/>
          <w:color w:val="222222"/>
          <w:shd w:val="clear" w:color="auto" w:fill="FFFFFF"/>
        </w:rPr>
        <w:t>, </w:t>
      </w:r>
      <w:r w:rsidRPr="008413DC">
        <w:rPr>
          <w:rFonts w:cs="Times New Roman"/>
          <w:iCs/>
          <w:color w:val="222222"/>
          <w:shd w:val="clear" w:color="auto" w:fill="FFFFFF"/>
        </w:rPr>
        <w:t>28</w:t>
      </w:r>
      <w:r w:rsidRPr="008413DC">
        <w:rPr>
          <w:rFonts w:cs="Times New Roman"/>
          <w:color w:val="222222"/>
          <w:shd w:val="clear" w:color="auto" w:fill="FFFFFF"/>
        </w:rPr>
        <w:t>(2), pp.119-122.</w:t>
      </w:r>
      <w:proofErr w:type="gramEnd"/>
    </w:p>
    <w:p w14:paraId="69C7AA33" w14:textId="677A198B" w:rsidR="00F135FE" w:rsidRPr="008413DC" w:rsidRDefault="00F135FE"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 xml:space="preserve">Etienne, S., Mulder, T., </w:t>
      </w:r>
      <w:proofErr w:type="spellStart"/>
      <w:r w:rsidRPr="008413DC">
        <w:rPr>
          <w:rFonts w:cs="Times New Roman"/>
          <w:color w:val="222222"/>
          <w:shd w:val="clear" w:color="auto" w:fill="FFFFFF"/>
        </w:rPr>
        <w:t>Bez</w:t>
      </w:r>
      <w:proofErr w:type="spellEnd"/>
      <w:r w:rsidRPr="008413DC">
        <w:rPr>
          <w:rFonts w:cs="Times New Roman"/>
          <w:color w:val="222222"/>
          <w:shd w:val="clear" w:color="auto" w:fill="FFFFFF"/>
        </w:rPr>
        <w:t xml:space="preserve">, M., </w:t>
      </w:r>
      <w:proofErr w:type="spellStart"/>
      <w:r w:rsidRPr="008413DC">
        <w:rPr>
          <w:rFonts w:cs="Times New Roman"/>
          <w:color w:val="222222"/>
          <w:shd w:val="clear" w:color="auto" w:fill="FFFFFF"/>
        </w:rPr>
        <w:t>Desaubliaux</w:t>
      </w:r>
      <w:proofErr w:type="spellEnd"/>
      <w:r w:rsidRPr="008413DC">
        <w:rPr>
          <w:rFonts w:cs="Times New Roman"/>
          <w:color w:val="222222"/>
          <w:shd w:val="clear" w:color="auto" w:fill="FFFFFF"/>
        </w:rPr>
        <w:t xml:space="preserve">, G., Kwasniewski, A., </w:t>
      </w:r>
      <w:proofErr w:type="spellStart"/>
      <w:r w:rsidRPr="008413DC">
        <w:rPr>
          <w:rFonts w:cs="Times New Roman"/>
          <w:color w:val="222222"/>
          <w:shd w:val="clear" w:color="auto" w:fill="FFFFFF"/>
        </w:rPr>
        <w:t>Parize</w:t>
      </w:r>
      <w:proofErr w:type="spellEnd"/>
      <w:r w:rsidRPr="008413DC">
        <w:rPr>
          <w:rFonts w:cs="Times New Roman"/>
          <w:color w:val="222222"/>
          <w:shd w:val="clear" w:color="auto" w:fill="FFFFFF"/>
        </w:rPr>
        <w:t xml:space="preserve">, O., </w:t>
      </w:r>
      <w:proofErr w:type="spellStart"/>
      <w:r w:rsidRPr="008413DC">
        <w:rPr>
          <w:rFonts w:cs="Times New Roman"/>
          <w:color w:val="222222"/>
          <w:shd w:val="clear" w:color="auto" w:fill="FFFFFF"/>
        </w:rPr>
        <w:t>Dujoncquoy</w:t>
      </w:r>
      <w:proofErr w:type="spellEnd"/>
      <w:r w:rsidRPr="008413DC">
        <w:rPr>
          <w:rFonts w:cs="Times New Roman"/>
          <w:color w:val="222222"/>
          <w:shd w:val="clear" w:color="auto" w:fill="FFFFFF"/>
        </w:rPr>
        <w:t xml:space="preserve">, E. and </w:t>
      </w:r>
      <w:proofErr w:type="spellStart"/>
      <w:r w:rsidRPr="008413DC">
        <w:rPr>
          <w:rFonts w:cs="Times New Roman"/>
          <w:color w:val="222222"/>
          <w:shd w:val="clear" w:color="auto" w:fill="FFFFFF"/>
        </w:rPr>
        <w:t>Salles</w:t>
      </w:r>
      <w:proofErr w:type="spellEnd"/>
      <w:r w:rsidRPr="008413DC">
        <w:rPr>
          <w:rFonts w:cs="Times New Roman"/>
          <w:color w:val="222222"/>
          <w:shd w:val="clear" w:color="auto" w:fill="FFFFFF"/>
        </w:rPr>
        <w:t>, T., 2012.</w:t>
      </w:r>
      <w:proofErr w:type="gramEnd"/>
      <w:r w:rsidRPr="008413DC">
        <w:rPr>
          <w:rFonts w:cs="Times New Roman"/>
          <w:color w:val="222222"/>
          <w:shd w:val="clear" w:color="auto" w:fill="FFFFFF"/>
        </w:rPr>
        <w:t xml:space="preserve"> Multiple scale characterization of sand-rich distal lobe deposit variability: examples from the </w:t>
      </w:r>
      <w:proofErr w:type="spellStart"/>
      <w:r w:rsidRPr="008413DC">
        <w:rPr>
          <w:rFonts w:cs="Times New Roman"/>
          <w:color w:val="222222"/>
          <w:shd w:val="clear" w:color="auto" w:fill="FFFFFF"/>
        </w:rPr>
        <w:t>Annot</w:t>
      </w:r>
      <w:proofErr w:type="spellEnd"/>
      <w:r w:rsidRPr="008413DC">
        <w:rPr>
          <w:rFonts w:cs="Times New Roman"/>
          <w:color w:val="222222"/>
          <w:shd w:val="clear" w:color="auto" w:fill="FFFFFF"/>
        </w:rPr>
        <w:t xml:space="preserve"> Sandstones Formation, Eocene–Oligocene, SE France. </w:t>
      </w:r>
      <w:proofErr w:type="gramStart"/>
      <w:r w:rsidRPr="008413DC">
        <w:rPr>
          <w:rFonts w:cs="Times New Roman"/>
          <w:color w:val="222222"/>
          <w:shd w:val="clear" w:color="auto" w:fill="FFFFFF"/>
        </w:rPr>
        <w:t>Sedimentary Geology, 273, pp.1-18.</w:t>
      </w:r>
      <w:proofErr w:type="gramEnd"/>
    </w:p>
    <w:p w14:paraId="30634F84" w14:textId="77777777" w:rsidR="00851F7E" w:rsidRPr="008413DC" w:rsidRDefault="00851F7E" w:rsidP="0055394F">
      <w:pPr>
        <w:spacing w:before="100" w:beforeAutospacing="1" w:after="100" w:afterAutospacing="1" w:line="240" w:lineRule="auto"/>
        <w:ind w:left="480" w:hanging="480"/>
        <w:rPr>
          <w:rFonts w:cs="Times New Roman"/>
          <w:color w:val="222222"/>
          <w:shd w:val="clear" w:color="auto" w:fill="FFFFFF"/>
        </w:rPr>
      </w:pPr>
      <w:proofErr w:type="spellStart"/>
      <w:proofErr w:type="gramStart"/>
      <w:r w:rsidRPr="008413DC">
        <w:rPr>
          <w:rFonts w:cs="Times New Roman"/>
          <w:color w:val="222222"/>
          <w:shd w:val="clear" w:color="auto" w:fill="FFFFFF"/>
        </w:rPr>
        <w:t>Felletti</w:t>
      </w:r>
      <w:proofErr w:type="spellEnd"/>
      <w:r w:rsidRPr="008413DC">
        <w:rPr>
          <w:rFonts w:cs="Times New Roman"/>
          <w:color w:val="222222"/>
          <w:shd w:val="clear" w:color="auto" w:fill="FFFFFF"/>
        </w:rPr>
        <w:t>, F., 2002.</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 xml:space="preserve">Complex bedding geometries and </w:t>
      </w:r>
      <w:proofErr w:type="spellStart"/>
      <w:r w:rsidRPr="008413DC">
        <w:rPr>
          <w:rFonts w:cs="Times New Roman"/>
          <w:color w:val="222222"/>
          <w:shd w:val="clear" w:color="auto" w:fill="FFFFFF"/>
        </w:rPr>
        <w:t>facies</w:t>
      </w:r>
      <w:proofErr w:type="spellEnd"/>
      <w:r w:rsidRPr="008413DC">
        <w:rPr>
          <w:rFonts w:cs="Times New Roman"/>
          <w:color w:val="222222"/>
          <w:shd w:val="clear" w:color="auto" w:fill="FFFFFF"/>
        </w:rPr>
        <w:t xml:space="preserve"> associations of the </w:t>
      </w:r>
      <w:proofErr w:type="spellStart"/>
      <w:r w:rsidRPr="008413DC">
        <w:rPr>
          <w:rFonts w:cs="Times New Roman"/>
          <w:color w:val="222222"/>
          <w:shd w:val="clear" w:color="auto" w:fill="FFFFFF"/>
        </w:rPr>
        <w:t>turbiditic</w:t>
      </w:r>
      <w:proofErr w:type="spellEnd"/>
      <w:r w:rsidRPr="008413DC">
        <w:rPr>
          <w:rFonts w:cs="Times New Roman"/>
          <w:color w:val="222222"/>
          <w:shd w:val="clear" w:color="auto" w:fill="FFFFFF"/>
        </w:rPr>
        <w:t xml:space="preserve"> fill of a confined basin in a </w:t>
      </w:r>
      <w:proofErr w:type="spellStart"/>
      <w:r w:rsidRPr="008413DC">
        <w:rPr>
          <w:rFonts w:cs="Times New Roman"/>
          <w:color w:val="222222"/>
          <w:shd w:val="clear" w:color="auto" w:fill="FFFFFF"/>
        </w:rPr>
        <w:t>transpressive</w:t>
      </w:r>
      <w:proofErr w:type="spellEnd"/>
      <w:r w:rsidRPr="008413DC">
        <w:rPr>
          <w:rFonts w:cs="Times New Roman"/>
          <w:color w:val="222222"/>
          <w:shd w:val="clear" w:color="auto" w:fill="FFFFFF"/>
        </w:rPr>
        <w:t xml:space="preserve"> setting (</w:t>
      </w:r>
      <w:proofErr w:type="spellStart"/>
      <w:r w:rsidRPr="008413DC">
        <w:rPr>
          <w:rFonts w:cs="Times New Roman"/>
          <w:color w:val="222222"/>
          <w:shd w:val="clear" w:color="auto" w:fill="FFFFFF"/>
        </w:rPr>
        <w:t>Castagnola</w:t>
      </w:r>
      <w:proofErr w:type="spellEnd"/>
      <w:r w:rsidRPr="008413DC">
        <w:rPr>
          <w:rFonts w:cs="Times New Roman"/>
          <w:color w:val="222222"/>
          <w:shd w:val="clear" w:color="auto" w:fill="FFFFFF"/>
        </w:rPr>
        <w:t xml:space="preserve"> Fm., Tertiary Piedmont Basin, NW Italy).</w:t>
      </w:r>
      <w:proofErr w:type="gramEnd"/>
      <w:r w:rsidRPr="008413DC">
        <w:rPr>
          <w:rFonts w:cs="Times New Roman"/>
          <w:color w:val="222222"/>
          <w:shd w:val="clear" w:color="auto" w:fill="FFFFFF"/>
        </w:rPr>
        <w:t> </w:t>
      </w:r>
      <w:proofErr w:type="gramStart"/>
      <w:r w:rsidRPr="008413DC">
        <w:rPr>
          <w:rFonts w:cs="Times New Roman"/>
          <w:iCs/>
          <w:color w:val="222222"/>
          <w:shd w:val="clear" w:color="auto" w:fill="FFFFFF"/>
        </w:rPr>
        <w:t>Sedimentology</w:t>
      </w:r>
      <w:r w:rsidRPr="008413DC">
        <w:rPr>
          <w:rFonts w:cs="Times New Roman"/>
          <w:color w:val="222222"/>
          <w:shd w:val="clear" w:color="auto" w:fill="FFFFFF"/>
        </w:rPr>
        <w:t>, </w:t>
      </w:r>
      <w:r w:rsidRPr="008413DC">
        <w:rPr>
          <w:rFonts w:cs="Times New Roman"/>
          <w:iCs/>
          <w:color w:val="222222"/>
          <w:shd w:val="clear" w:color="auto" w:fill="FFFFFF"/>
        </w:rPr>
        <w:t>49</w:t>
      </w:r>
      <w:r w:rsidRPr="008413DC">
        <w:rPr>
          <w:rFonts w:cs="Times New Roman"/>
          <w:color w:val="222222"/>
          <w:shd w:val="clear" w:color="auto" w:fill="FFFFFF"/>
        </w:rPr>
        <w:t>(4), pp.645-667.</w:t>
      </w:r>
      <w:proofErr w:type="gramEnd"/>
    </w:p>
    <w:p w14:paraId="61996449" w14:textId="77777777" w:rsidR="00851F7E" w:rsidRPr="008413DC" w:rsidRDefault="00851F7E"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 xml:space="preserve">Fernandez, R.L., </w:t>
      </w:r>
      <w:proofErr w:type="spellStart"/>
      <w:r w:rsidRPr="008413DC">
        <w:rPr>
          <w:rFonts w:cs="Times New Roman"/>
          <w:color w:val="222222"/>
          <w:shd w:val="clear" w:color="auto" w:fill="FFFFFF"/>
        </w:rPr>
        <w:t>Cantelli</w:t>
      </w:r>
      <w:proofErr w:type="spellEnd"/>
      <w:r w:rsidRPr="008413DC">
        <w:rPr>
          <w:rFonts w:cs="Times New Roman"/>
          <w:color w:val="222222"/>
          <w:shd w:val="clear" w:color="auto" w:fill="FFFFFF"/>
        </w:rPr>
        <w:t xml:space="preserve">, A., </w:t>
      </w:r>
      <w:proofErr w:type="spellStart"/>
      <w:r w:rsidRPr="008413DC">
        <w:rPr>
          <w:rFonts w:cs="Times New Roman"/>
          <w:color w:val="222222"/>
          <w:shd w:val="clear" w:color="auto" w:fill="FFFFFF"/>
        </w:rPr>
        <w:t>Pirmez</w:t>
      </w:r>
      <w:proofErr w:type="spellEnd"/>
      <w:r w:rsidRPr="008413DC">
        <w:rPr>
          <w:rFonts w:cs="Times New Roman"/>
          <w:color w:val="222222"/>
          <w:shd w:val="clear" w:color="auto" w:fill="FFFFFF"/>
        </w:rPr>
        <w:t xml:space="preserve">, C., </w:t>
      </w:r>
      <w:proofErr w:type="spellStart"/>
      <w:r w:rsidRPr="008413DC">
        <w:rPr>
          <w:rFonts w:cs="Times New Roman"/>
          <w:color w:val="222222"/>
          <w:shd w:val="clear" w:color="auto" w:fill="FFFFFF"/>
        </w:rPr>
        <w:t>Sequeiros</w:t>
      </w:r>
      <w:proofErr w:type="spellEnd"/>
      <w:r w:rsidRPr="008413DC">
        <w:rPr>
          <w:rFonts w:cs="Times New Roman"/>
          <w:color w:val="222222"/>
          <w:shd w:val="clear" w:color="auto" w:fill="FFFFFF"/>
        </w:rPr>
        <w:t xml:space="preserve">, O. and Parker, G., 2014. Growth Patterns of Subaqueous Depositional Channel Lobe Systems Developed Over A Basement With A </w:t>
      </w:r>
      <w:proofErr w:type="spellStart"/>
      <w:r w:rsidRPr="008413DC">
        <w:rPr>
          <w:rFonts w:cs="Times New Roman"/>
          <w:color w:val="222222"/>
          <w:shd w:val="clear" w:color="auto" w:fill="FFFFFF"/>
        </w:rPr>
        <w:t>Downdip</w:t>
      </w:r>
      <w:proofErr w:type="spellEnd"/>
      <w:r w:rsidRPr="008413DC">
        <w:rPr>
          <w:rFonts w:cs="Times New Roman"/>
          <w:color w:val="222222"/>
          <w:shd w:val="clear" w:color="auto" w:fill="FFFFFF"/>
        </w:rPr>
        <w:t xml:space="preserve"> Break In Slope: Laboratory </w:t>
      </w:r>
      <w:proofErr w:type="spellStart"/>
      <w:r w:rsidRPr="008413DC">
        <w:rPr>
          <w:rFonts w:cs="Times New Roman"/>
          <w:color w:val="222222"/>
          <w:shd w:val="clear" w:color="auto" w:fill="FFFFFF"/>
        </w:rPr>
        <w:t>ExperimentsGrowth</w:t>
      </w:r>
      <w:proofErr w:type="spellEnd"/>
      <w:r w:rsidRPr="008413DC">
        <w:rPr>
          <w:rFonts w:cs="Times New Roman"/>
          <w:color w:val="222222"/>
          <w:shd w:val="clear" w:color="auto" w:fill="FFFFFF"/>
        </w:rPr>
        <w:t xml:space="preserve"> Patterns Of Depositional Channel Lobe Systems. </w:t>
      </w:r>
      <w:proofErr w:type="gramStart"/>
      <w:r w:rsidRPr="008413DC">
        <w:rPr>
          <w:rFonts w:cs="Times New Roman"/>
          <w:iCs/>
          <w:color w:val="222222"/>
          <w:shd w:val="clear" w:color="auto" w:fill="FFFFFF"/>
        </w:rPr>
        <w:t>Journal of Sedimentary Research</w:t>
      </w:r>
      <w:r w:rsidRPr="008413DC">
        <w:rPr>
          <w:rFonts w:cs="Times New Roman"/>
          <w:color w:val="222222"/>
          <w:shd w:val="clear" w:color="auto" w:fill="FFFFFF"/>
        </w:rPr>
        <w:t>, </w:t>
      </w:r>
      <w:r w:rsidRPr="008413DC">
        <w:rPr>
          <w:rFonts w:cs="Times New Roman"/>
          <w:iCs/>
          <w:color w:val="222222"/>
          <w:shd w:val="clear" w:color="auto" w:fill="FFFFFF"/>
        </w:rPr>
        <w:t>84</w:t>
      </w:r>
      <w:r w:rsidRPr="008413DC">
        <w:rPr>
          <w:rFonts w:cs="Times New Roman"/>
          <w:color w:val="222222"/>
          <w:shd w:val="clear" w:color="auto" w:fill="FFFFFF"/>
        </w:rPr>
        <w:t>(3), pp.168-182.</w:t>
      </w:r>
      <w:proofErr w:type="gramEnd"/>
    </w:p>
    <w:p w14:paraId="69E29C22" w14:textId="77777777" w:rsidR="00851F7E" w:rsidRPr="008413DC" w:rsidRDefault="00851F7E"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Fildani</w:t>
      </w:r>
      <w:proofErr w:type="spellEnd"/>
      <w:r w:rsidRPr="008413DC">
        <w:rPr>
          <w:rFonts w:cs="Times New Roman"/>
          <w:color w:val="222222"/>
          <w:shd w:val="clear" w:color="auto" w:fill="FFFFFF"/>
        </w:rPr>
        <w:t xml:space="preserve">, A., </w:t>
      </w:r>
      <w:proofErr w:type="spellStart"/>
      <w:r w:rsidRPr="008413DC">
        <w:rPr>
          <w:rFonts w:cs="Times New Roman"/>
          <w:color w:val="222222"/>
          <w:shd w:val="clear" w:color="auto" w:fill="FFFFFF"/>
        </w:rPr>
        <w:t>Normark</w:t>
      </w:r>
      <w:proofErr w:type="spellEnd"/>
      <w:r w:rsidRPr="008413DC">
        <w:rPr>
          <w:rFonts w:cs="Times New Roman"/>
          <w:color w:val="222222"/>
          <w:shd w:val="clear" w:color="auto" w:fill="FFFFFF"/>
        </w:rPr>
        <w:t xml:space="preserve">, W.R., </w:t>
      </w:r>
      <w:proofErr w:type="spellStart"/>
      <w:r w:rsidRPr="008413DC">
        <w:rPr>
          <w:rFonts w:cs="Times New Roman"/>
          <w:color w:val="222222"/>
          <w:shd w:val="clear" w:color="auto" w:fill="FFFFFF"/>
        </w:rPr>
        <w:t>Kostic</w:t>
      </w:r>
      <w:proofErr w:type="spellEnd"/>
      <w:r w:rsidRPr="008413DC">
        <w:rPr>
          <w:rFonts w:cs="Times New Roman"/>
          <w:color w:val="222222"/>
          <w:shd w:val="clear" w:color="auto" w:fill="FFFFFF"/>
        </w:rPr>
        <w:t>, S. and Parker, G., 2006. Channel formation by flow stripping: Large</w:t>
      </w:r>
      <w:r w:rsidRPr="008413DC">
        <w:rPr>
          <w:rFonts w:ascii="Cambria Math" w:hAnsi="Cambria Math" w:cs="Cambria Math"/>
          <w:color w:val="222222"/>
          <w:shd w:val="clear" w:color="auto" w:fill="FFFFFF"/>
        </w:rPr>
        <w:t>‐</w:t>
      </w:r>
      <w:r w:rsidRPr="008413DC">
        <w:rPr>
          <w:rFonts w:cs="Times New Roman"/>
          <w:color w:val="222222"/>
          <w:shd w:val="clear" w:color="auto" w:fill="FFFFFF"/>
        </w:rPr>
        <w:t>scale scour features along the Monterey East Channel and their relation to sediment waves. </w:t>
      </w:r>
      <w:proofErr w:type="gramStart"/>
      <w:r w:rsidRPr="008413DC">
        <w:rPr>
          <w:rFonts w:cs="Times New Roman"/>
          <w:iCs/>
          <w:color w:val="222222"/>
          <w:shd w:val="clear" w:color="auto" w:fill="FFFFFF"/>
        </w:rPr>
        <w:t>Sedimentology</w:t>
      </w:r>
      <w:r w:rsidRPr="008413DC">
        <w:rPr>
          <w:rFonts w:cs="Times New Roman"/>
          <w:color w:val="222222"/>
          <w:shd w:val="clear" w:color="auto" w:fill="FFFFFF"/>
        </w:rPr>
        <w:t>, </w:t>
      </w:r>
      <w:r w:rsidRPr="008413DC">
        <w:rPr>
          <w:rFonts w:cs="Times New Roman"/>
          <w:iCs/>
          <w:color w:val="222222"/>
          <w:shd w:val="clear" w:color="auto" w:fill="FFFFFF"/>
        </w:rPr>
        <w:t>53</w:t>
      </w:r>
      <w:r w:rsidRPr="008413DC">
        <w:rPr>
          <w:rFonts w:cs="Times New Roman"/>
          <w:color w:val="222222"/>
          <w:shd w:val="clear" w:color="auto" w:fill="FFFFFF"/>
        </w:rPr>
        <w:t>(6), pp.1265-1287.</w:t>
      </w:r>
      <w:proofErr w:type="gramEnd"/>
    </w:p>
    <w:p w14:paraId="6149541A" w14:textId="4401A3D7" w:rsidR="00851F7E" w:rsidRPr="008413DC" w:rsidRDefault="00851F7E"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Fleming, A., 2010.</w:t>
      </w:r>
      <w:proofErr w:type="gramEnd"/>
      <w:r w:rsidRPr="008413DC">
        <w:rPr>
          <w:rFonts w:cs="Times New Roman"/>
          <w:color w:val="222222"/>
          <w:shd w:val="clear" w:color="auto" w:fill="FFFFFF"/>
        </w:rPr>
        <w:t> </w:t>
      </w:r>
      <w:r w:rsidRPr="008413DC">
        <w:rPr>
          <w:rFonts w:cs="Times New Roman"/>
          <w:iCs/>
          <w:color w:val="222222"/>
          <w:shd w:val="clear" w:color="auto" w:fill="FFFFFF"/>
        </w:rPr>
        <w:t xml:space="preserve">Stratigraphic architecture of lobe strata in a submarine fan setting, Point Loma Formation, California </w:t>
      </w:r>
      <w:r w:rsidRPr="008413DC">
        <w:rPr>
          <w:rFonts w:cs="Times New Roman"/>
          <w:color w:val="222222"/>
          <w:shd w:val="clear" w:color="auto" w:fill="FFFFFF"/>
        </w:rPr>
        <w:t xml:space="preserve">(Master’s Thesis, Colorado School of Mines. </w:t>
      </w:r>
      <w:proofErr w:type="gramStart"/>
      <w:r w:rsidRPr="008413DC">
        <w:rPr>
          <w:rFonts w:cs="Times New Roman"/>
          <w:color w:val="222222"/>
          <w:shd w:val="clear" w:color="auto" w:fill="FFFFFF"/>
        </w:rPr>
        <w:t>Arthur Lakes Library</w:t>
      </w:r>
      <w:r w:rsidR="0070370E" w:rsidRPr="008413DC">
        <w:rPr>
          <w:rFonts w:cs="Times New Roman"/>
          <w:color w:val="222222"/>
          <w:shd w:val="clear" w:color="auto" w:fill="FFFFFF"/>
        </w:rPr>
        <w:t>), pp.1-143.</w:t>
      </w:r>
      <w:proofErr w:type="gramEnd"/>
    </w:p>
    <w:p w14:paraId="6C6D3A55" w14:textId="4F8C3F86" w:rsidR="00F135FE" w:rsidRPr="008413DC" w:rsidRDefault="00F135FE" w:rsidP="0055394F">
      <w:pPr>
        <w:spacing w:before="100" w:beforeAutospacing="1" w:after="100" w:afterAutospacing="1" w:line="240" w:lineRule="auto"/>
        <w:ind w:left="480" w:hanging="480"/>
        <w:rPr>
          <w:rFonts w:cs="Times New Roman"/>
          <w:color w:val="222222"/>
          <w:shd w:val="clear" w:color="auto" w:fill="FFFFFF"/>
        </w:rPr>
      </w:pPr>
      <w:proofErr w:type="spellStart"/>
      <w:proofErr w:type="gramStart"/>
      <w:r w:rsidRPr="008413DC">
        <w:rPr>
          <w:rFonts w:cs="Times New Roman"/>
          <w:color w:val="222222"/>
          <w:shd w:val="clear" w:color="auto" w:fill="FFFFFF"/>
        </w:rPr>
        <w:t>Fonnesu</w:t>
      </w:r>
      <w:proofErr w:type="spellEnd"/>
      <w:r w:rsidRPr="008413DC">
        <w:rPr>
          <w:rFonts w:cs="Times New Roman"/>
          <w:color w:val="222222"/>
          <w:shd w:val="clear" w:color="auto" w:fill="FFFFFF"/>
        </w:rPr>
        <w:t xml:space="preserve">, M., </w:t>
      </w:r>
      <w:proofErr w:type="spellStart"/>
      <w:r w:rsidRPr="008413DC">
        <w:rPr>
          <w:rFonts w:cs="Times New Roman"/>
          <w:color w:val="222222"/>
          <w:shd w:val="clear" w:color="auto" w:fill="FFFFFF"/>
        </w:rPr>
        <w:t>Patacci</w:t>
      </w:r>
      <w:proofErr w:type="spellEnd"/>
      <w:r w:rsidRPr="008413DC">
        <w:rPr>
          <w:rFonts w:cs="Times New Roman"/>
          <w:color w:val="222222"/>
          <w:shd w:val="clear" w:color="auto" w:fill="FFFFFF"/>
        </w:rPr>
        <w:t xml:space="preserve">, M., Haughton, P.D., </w:t>
      </w:r>
      <w:proofErr w:type="spellStart"/>
      <w:r w:rsidRPr="008413DC">
        <w:rPr>
          <w:rFonts w:cs="Times New Roman"/>
          <w:color w:val="222222"/>
          <w:shd w:val="clear" w:color="auto" w:fill="FFFFFF"/>
        </w:rPr>
        <w:t>Felletti</w:t>
      </w:r>
      <w:proofErr w:type="spellEnd"/>
      <w:r w:rsidRPr="008413DC">
        <w:rPr>
          <w:rFonts w:cs="Times New Roman"/>
          <w:color w:val="222222"/>
          <w:shd w:val="clear" w:color="auto" w:fill="FFFFFF"/>
        </w:rPr>
        <w:t>, F. and McCaffrey, W.D., 2016.</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Hybrid event beds generated by local substrate delamination on a confined-basin floor.</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Journal of Sedimentary Research, 86(8), pp.929-943.</w:t>
      </w:r>
      <w:proofErr w:type="gramEnd"/>
    </w:p>
    <w:p w14:paraId="526DE8BF" w14:textId="54023E1D" w:rsidR="00F135FE" w:rsidRPr="008413DC" w:rsidRDefault="00F135FE" w:rsidP="0055394F">
      <w:pPr>
        <w:spacing w:before="100" w:beforeAutospacing="1" w:after="100" w:afterAutospacing="1" w:line="240" w:lineRule="auto"/>
        <w:ind w:left="480" w:hanging="480"/>
        <w:rPr>
          <w:rFonts w:cs="Times New Roman"/>
          <w:color w:val="222222"/>
          <w:shd w:val="clear" w:color="auto" w:fill="FFFFFF"/>
        </w:rPr>
      </w:pPr>
      <w:proofErr w:type="spellStart"/>
      <w:proofErr w:type="gramStart"/>
      <w:r w:rsidRPr="008413DC">
        <w:rPr>
          <w:rFonts w:cs="Times New Roman"/>
          <w:color w:val="222222"/>
          <w:shd w:val="clear" w:color="auto" w:fill="FFFFFF"/>
        </w:rPr>
        <w:t>Fonnesu</w:t>
      </w:r>
      <w:proofErr w:type="spellEnd"/>
      <w:r w:rsidRPr="008413DC">
        <w:rPr>
          <w:rFonts w:cs="Times New Roman"/>
          <w:color w:val="222222"/>
          <w:shd w:val="clear" w:color="auto" w:fill="FFFFFF"/>
        </w:rPr>
        <w:t xml:space="preserve">, M., </w:t>
      </w:r>
      <w:proofErr w:type="spellStart"/>
      <w:r w:rsidRPr="008413DC">
        <w:rPr>
          <w:rFonts w:cs="Times New Roman"/>
          <w:color w:val="222222"/>
          <w:shd w:val="clear" w:color="auto" w:fill="FFFFFF"/>
        </w:rPr>
        <w:t>Felletti</w:t>
      </w:r>
      <w:proofErr w:type="spellEnd"/>
      <w:r w:rsidRPr="008413DC">
        <w:rPr>
          <w:rFonts w:cs="Times New Roman"/>
          <w:color w:val="222222"/>
          <w:shd w:val="clear" w:color="auto" w:fill="FFFFFF"/>
        </w:rPr>
        <w:t xml:space="preserve">, F., Haughton, P.D., </w:t>
      </w:r>
      <w:proofErr w:type="spellStart"/>
      <w:r w:rsidRPr="008413DC">
        <w:rPr>
          <w:rFonts w:cs="Times New Roman"/>
          <w:color w:val="222222"/>
          <w:shd w:val="clear" w:color="auto" w:fill="FFFFFF"/>
        </w:rPr>
        <w:t>Patacci</w:t>
      </w:r>
      <w:proofErr w:type="spellEnd"/>
      <w:r w:rsidRPr="008413DC">
        <w:rPr>
          <w:rFonts w:cs="Times New Roman"/>
          <w:color w:val="222222"/>
          <w:shd w:val="clear" w:color="auto" w:fill="FFFFFF"/>
        </w:rPr>
        <w:t>, M. and McCaffrey, W.D., 2018.</w:t>
      </w:r>
      <w:proofErr w:type="gramEnd"/>
      <w:r w:rsidRPr="008413DC">
        <w:rPr>
          <w:rFonts w:cs="Times New Roman"/>
          <w:color w:val="222222"/>
          <w:shd w:val="clear" w:color="auto" w:fill="FFFFFF"/>
        </w:rPr>
        <w:t xml:space="preserve"> Hybrid event bed character and distribution linked to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system sub</w:t>
      </w:r>
      <w:r w:rsidRPr="008413DC">
        <w:rPr>
          <w:rFonts w:ascii="Cambria Math" w:hAnsi="Cambria Math" w:cs="Cambria Math"/>
          <w:color w:val="222222"/>
          <w:shd w:val="clear" w:color="auto" w:fill="FFFFFF"/>
        </w:rPr>
        <w:t>‐</w:t>
      </w:r>
      <w:r w:rsidRPr="008413DC">
        <w:rPr>
          <w:rFonts w:cs="Times New Roman"/>
          <w:color w:val="222222"/>
          <w:shd w:val="clear" w:color="auto" w:fill="FFFFFF"/>
        </w:rPr>
        <w:t xml:space="preserve">environments: The North Apennine </w:t>
      </w:r>
      <w:proofErr w:type="spellStart"/>
      <w:r w:rsidRPr="008413DC">
        <w:rPr>
          <w:rFonts w:cs="Times New Roman"/>
          <w:color w:val="222222"/>
          <w:shd w:val="clear" w:color="auto" w:fill="FFFFFF"/>
        </w:rPr>
        <w:t>Gottero</w:t>
      </w:r>
      <w:proofErr w:type="spellEnd"/>
      <w:r w:rsidRPr="008413DC">
        <w:rPr>
          <w:rFonts w:cs="Times New Roman"/>
          <w:color w:val="222222"/>
          <w:shd w:val="clear" w:color="auto" w:fill="FFFFFF"/>
        </w:rPr>
        <w:t xml:space="preserve"> Sandstone (north</w:t>
      </w:r>
      <w:r w:rsidRPr="008413DC">
        <w:rPr>
          <w:rFonts w:ascii="Cambria Math" w:hAnsi="Cambria Math" w:cs="Cambria Math"/>
          <w:color w:val="222222"/>
          <w:shd w:val="clear" w:color="auto" w:fill="FFFFFF"/>
        </w:rPr>
        <w:t>‐</w:t>
      </w:r>
      <w:r w:rsidRPr="008413DC">
        <w:rPr>
          <w:rFonts w:cs="Times New Roman"/>
          <w:color w:val="222222"/>
          <w:shd w:val="clear" w:color="auto" w:fill="FFFFFF"/>
        </w:rPr>
        <w:t>west Italy). </w:t>
      </w:r>
      <w:proofErr w:type="gramStart"/>
      <w:r w:rsidRPr="008413DC">
        <w:rPr>
          <w:rFonts w:cs="Times New Roman"/>
          <w:color w:val="222222"/>
          <w:shd w:val="clear" w:color="auto" w:fill="FFFFFF"/>
        </w:rPr>
        <w:t>Sedimentology, 65(1), pp.151-190.</w:t>
      </w:r>
      <w:proofErr w:type="gramEnd"/>
    </w:p>
    <w:p w14:paraId="2313250C" w14:textId="424AC61E" w:rsidR="00851F7E" w:rsidRPr="008413DC" w:rsidRDefault="00851F7E"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Ghosh</w:t>
      </w:r>
      <w:proofErr w:type="spellEnd"/>
      <w:r w:rsidRPr="008413DC">
        <w:rPr>
          <w:rFonts w:cs="Times New Roman"/>
          <w:color w:val="222222"/>
          <w:shd w:val="clear" w:color="auto" w:fill="FFFFFF"/>
        </w:rPr>
        <w:t xml:space="preserve">, B. and Lowe, D.R., 1993. </w:t>
      </w:r>
      <w:proofErr w:type="gramStart"/>
      <w:r w:rsidRPr="008413DC">
        <w:rPr>
          <w:rFonts w:cs="Times New Roman"/>
          <w:color w:val="222222"/>
          <w:shd w:val="clear" w:color="auto" w:fill="FFFFFF"/>
        </w:rPr>
        <w:t xml:space="preserve">The architecture of deep-water channel complexes, Cretaceous </w:t>
      </w:r>
      <w:proofErr w:type="spellStart"/>
      <w:r w:rsidRPr="008413DC">
        <w:rPr>
          <w:rFonts w:cs="Times New Roman"/>
          <w:color w:val="222222"/>
          <w:shd w:val="clear" w:color="auto" w:fill="FFFFFF"/>
        </w:rPr>
        <w:t>Venado</w:t>
      </w:r>
      <w:proofErr w:type="spellEnd"/>
      <w:r w:rsidRPr="008413DC">
        <w:rPr>
          <w:rFonts w:cs="Times New Roman"/>
          <w:color w:val="222222"/>
          <w:shd w:val="clear" w:color="auto" w:fill="FFFFFF"/>
        </w:rPr>
        <w:t xml:space="preserve"> sandstone member, Sacramento Valley, California.</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Advances in the Sedimentary Geology of the Great Valley Group, Sacramento Valley Cal</w:t>
      </w:r>
      <w:r w:rsidR="0070370E" w:rsidRPr="008413DC">
        <w:rPr>
          <w:rFonts w:cs="Times New Roman"/>
          <w:color w:val="222222"/>
          <w:shd w:val="clear" w:color="auto" w:fill="FFFFFF"/>
        </w:rPr>
        <w:t>ifornia.</w:t>
      </w:r>
      <w:proofErr w:type="gramEnd"/>
      <w:r w:rsidR="0070370E" w:rsidRPr="008413DC">
        <w:rPr>
          <w:rFonts w:cs="Times New Roman"/>
          <w:color w:val="222222"/>
          <w:shd w:val="clear" w:color="auto" w:fill="FFFFFF"/>
        </w:rPr>
        <w:t xml:space="preserve"> </w:t>
      </w:r>
      <w:proofErr w:type="gramStart"/>
      <w:r w:rsidR="0070370E" w:rsidRPr="008413DC">
        <w:rPr>
          <w:rFonts w:cs="Times New Roman"/>
          <w:color w:val="222222"/>
          <w:shd w:val="clear" w:color="auto" w:fill="FFFFFF"/>
        </w:rPr>
        <w:t>Pacific Section – SEPM, 73, pp.51-65.</w:t>
      </w:r>
      <w:proofErr w:type="gramEnd"/>
    </w:p>
    <w:p w14:paraId="2F621EE8" w14:textId="602CD002" w:rsidR="00851F7E" w:rsidRPr="008413DC" w:rsidRDefault="00851F7E" w:rsidP="0055394F">
      <w:pPr>
        <w:spacing w:before="100" w:beforeAutospacing="1" w:after="100" w:afterAutospacing="1" w:line="240" w:lineRule="auto"/>
        <w:ind w:left="480" w:hanging="480"/>
        <w:rPr>
          <w:rFonts w:cs="Times New Roman"/>
          <w:color w:val="222222"/>
          <w:shd w:val="clear" w:color="auto" w:fill="FFFFFF"/>
        </w:rPr>
      </w:pPr>
      <w:proofErr w:type="spellStart"/>
      <w:proofErr w:type="gramStart"/>
      <w:r w:rsidRPr="008413DC">
        <w:rPr>
          <w:rFonts w:cs="Times New Roman"/>
          <w:color w:val="222222"/>
          <w:shd w:val="clear" w:color="auto" w:fill="FFFFFF"/>
        </w:rPr>
        <w:t>Girty</w:t>
      </w:r>
      <w:proofErr w:type="spellEnd"/>
      <w:r w:rsidRPr="008413DC">
        <w:rPr>
          <w:rFonts w:cs="Times New Roman"/>
          <w:color w:val="222222"/>
          <w:shd w:val="clear" w:color="auto" w:fill="FFFFFF"/>
        </w:rPr>
        <w:t>, G.H., 1987.</w:t>
      </w:r>
      <w:proofErr w:type="gramEnd"/>
      <w:r w:rsidRPr="008413DC">
        <w:rPr>
          <w:rFonts w:cs="Times New Roman"/>
          <w:color w:val="222222"/>
          <w:shd w:val="clear" w:color="auto" w:fill="FFFFFF"/>
        </w:rPr>
        <w:t xml:space="preserve"> Sandstone provenance, Point Loma Formation, San Diego, California: evidence for uplift of the Peninsular Ranges during the </w:t>
      </w:r>
      <w:proofErr w:type="spellStart"/>
      <w:r w:rsidRPr="008413DC">
        <w:rPr>
          <w:rFonts w:cs="Times New Roman"/>
          <w:color w:val="222222"/>
          <w:shd w:val="clear" w:color="auto" w:fill="FFFFFF"/>
        </w:rPr>
        <w:t>Laramide</w:t>
      </w:r>
      <w:proofErr w:type="spellEnd"/>
      <w:r w:rsidRPr="008413DC">
        <w:rPr>
          <w:rFonts w:cs="Times New Roman"/>
          <w:color w:val="222222"/>
          <w:shd w:val="clear" w:color="auto" w:fill="FFFFFF"/>
        </w:rPr>
        <w:t xml:space="preserve"> orogeny. </w:t>
      </w:r>
      <w:proofErr w:type="gramStart"/>
      <w:r w:rsidRPr="008413DC">
        <w:rPr>
          <w:rFonts w:cs="Times New Roman"/>
          <w:iCs/>
          <w:color w:val="222222"/>
          <w:shd w:val="clear" w:color="auto" w:fill="FFFFFF"/>
        </w:rPr>
        <w:t>Journal of Sedimentary Research</w:t>
      </w:r>
      <w:r w:rsidRPr="008413DC">
        <w:rPr>
          <w:rFonts w:cs="Times New Roman"/>
          <w:color w:val="222222"/>
          <w:shd w:val="clear" w:color="auto" w:fill="FFFFFF"/>
        </w:rPr>
        <w:t>, </w:t>
      </w:r>
      <w:r w:rsidRPr="008413DC">
        <w:rPr>
          <w:rFonts w:cs="Times New Roman"/>
          <w:iCs/>
          <w:color w:val="222222"/>
          <w:shd w:val="clear" w:color="auto" w:fill="FFFFFF"/>
        </w:rPr>
        <w:t>57</w:t>
      </w:r>
      <w:r w:rsidR="0070370E" w:rsidRPr="008413DC">
        <w:rPr>
          <w:rFonts w:cs="Times New Roman"/>
          <w:color w:val="222222"/>
          <w:shd w:val="clear" w:color="auto" w:fill="FFFFFF"/>
        </w:rPr>
        <w:t>(5), pp.839–844.</w:t>
      </w:r>
      <w:proofErr w:type="gramEnd"/>
    </w:p>
    <w:p w14:paraId="5232E893" w14:textId="1DCCBDF3" w:rsidR="00F135FE" w:rsidRPr="008413DC" w:rsidRDefault="00F135FE"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lastRenderedPageBreak/>
        <w:t>Groenenberg</w:t>
      </w:r>
      <w:proofErr w:type="spellEnd"/>
      <w:r w:rsidRPr="008413DC">
        <w:rPr>
          <w:rFonts w:cs="Times New Roman"/>
          <w:color w:val="222222"/>
          <w:shd w:val="clear" w:color="auto" w:fill="FFFFFF"/>
        </w:rPr>
        <w:t xml:space="preserve">, R.M., Hodgson, D.M., </w:t>
      </w:r>
      <w:proofErr w:type="spellStart"/>
      <w:r w:rsidRPr="008413DC">
        <w:rPr>
          <w:rFonts w:cs="Times New Roman"/>
          <w:color w:val="222222"/>
          <w:shd w:val="clear" w:color="auto" w:fill="FFFFFF"/>
        </w:rPr>
        <w:t>Prelat</w:t>
      </w:r>
      <w:proofErr w:type="spellEnd"/>
      <w:r w:rsidRPr="008413DC">
        <w:rPr>
          <w:rFonts w:cs="Times New Roman"/>
          <w:color w:val="222222"/>
          <w:shd w:val="clear" w:color="auto" w:fill="FFFFFF"/>
        </w:rPr>
        <w:t xml:space="preserve">, A., </w:t>
      </w:r>
      <w:proofErr w:type="spellStart"/>
      <w:r w:rsidRPr="008413DC">
        <w:rPr>
          <w:rFonts w:cs="Times New Roman"/>
          <w:color w:val="222222"/>
          <w:shd w:val="clear" w:color="auto" w:fill="FFFFFF"/>
        </w:rPr>
        <w:t>Luthi</w:t>
      </w:r>
      <w:proofErr w:type="spellEnd"/>
      <w:r w:rsidRPr="008413DC">
        <w:rPr>
          <w:rFonts w:cs="Times New Roman"/>
          <w:color w:val="222222"/>
          <w:shd w:val="clear" w:color="auto" w:fill="FFFFFF"/>
        </w:rPr>
        <w:t xml:space="preserve">, S.M. and Flint, S.S., 2010. Flow–deposit interaction in submarine lobes: Insights from outcrop observations and realizations of a process-based numerical model. </w:t>
      </w:r>
      <w:proofErr w:type="gramStart"/>
      <w:r w:rsidRPr="008413DC">
        <w:rPr>
          <w:rFonts w:cs="Times New Roman"/>
          <w:color w:val="222222"/>
          <w:shd w:val="clear" w:color="auto" w:fill="FFFFFF"/>
        </w:rPr>
        <w:t>Journal of Sedimentary Research, 80(3), pp.252-267.</w:t>
      </w:r>
      <w:proofErr w:type="gramEnd"/>
    </w:p>
    <w:p w14:paraId="308E8414" w14:textId="77777777" w:rsidR="00851F7E" w:rsidRPr="008413DC" w:rsidRDefault="00851F7E"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Haughton, P., 2001.</w:t>
      </w:r>
      <w:proofErr w:type="gramEnd"/>
      <w:r w:rsidRPr="008413DC">
        <w:rPr>
          <w:rFonts w:cs="Times New Roman"/>
          <w:color w:val="222222"/>
          <w:shd w:val="clear" w:color="auto" w:fill="FFFFFF"/>
        </w:rPr>
        <w:t xml:space="preserve"> Contained </w:t>
      </w:r>
      <w:proofErr w:type="spellStart"/>
      <w:r w:rsidRPr="008413DC">
        <w:rPr>
          <w:rFonts w:cs="Times New Roman"/>
          <w:color w:val="222222"/>
          <w:shd w:val="clear" w:color="auto" w:fill="FFFFFF"/>
        </w:rPr>
        <w:t>turbidites</w:t>
      </w:r>
      <w:proofErr w:type="spellEnd"/>
      <w:r w:rsidRPr="008413DC">
        <w:rPr>
          <w:rFonts w:cs="Times New Roman"/>
          <w:color w:val="222222"/>
          <w:shd w:val="clear" w:color="auto" w:fill="FFFFFF"/>
        </w:rPr>
        <w:t xml:space="preserve"> used to track </w:t>
      </w:r>
      <w:proofErr w:type="gramStart"/>
      <w:r w:rsidRPr="008413DC">
        <w:rPr>
          <w:rFonts w:cs="Times New Roman"/>
          <w:color w:val="222222"/>
          <w:shd w:val="clear" w:color="auto" w:fill="FFFFFF"/>
        </w:rPr>
        <w:t>sea bed</w:t>
      </w:r>
      <w:proofErr w:type="gramEnd"/>
      <w:r w:rsidRPr="008413DC">
        <w:rPr>
          <w:rFonts w:cs="Times New Roman"/>
          <w:color w:val="222222"/>
          <w:shd w:val="clear" w:color="auto" w:fill="FFFFFF"/>
        </w:rPr>
        <w:t xml:space="preserve"> deformation and basin migration, </w:t>
      </w:r>
      <w:proofErr w:type="spellStart"/>
      <w:r w:rsidRPr="008413DC">
        <w:rPr>
          <w:rFonts w:cs="Times New Roman"/>
          <w:color w:val="222222"/>
          <w:shd w:val="clear" w:color="auto" w:fill="FFFFFF"/>
        </w:rPr>
        <w:t>Sorbas</w:t>
      </w:r>
      <w:proofErr w:type="spellEnd"/>
      <w:r w:rsidRPr="008413DC">
        <w:rPr>
          <w:rFonts w:cs="Times New Roman"/>
          <w:color w:val="222222"/>
          <w:shd w:val="clear" w:color="auto" w:fill="FFFFFF"/>
        </w:rPr>
        <w:t xml:space="preserve"> Basin, south</w:t>
      </w:r>
      <w:r w:rsidRPr="008413DC">
        <w:rPr>
          <w:rFonts w:ascii="Cambria Math" w:hAnsi="Cambria Math" w:cs="Cambria Math"/>
          <w:color w:val="222222"/>
          <w:shd w:val="clear" w:color="auto" w:fill="FFFFFF"/>
        </w:rPr>
        <w:t>‐</w:t>
      </w:r>
      <w:r w:rsidRPr="008413DC">
        <w:rPr>
          <w:rFonts w:cs="Times New Roman"/>
          <w:color w:val="222222"/>
          <w:shd w:val="clear" w:color="auto" w:fill="FFFFFF"/>
        </w:rPr>
        <w:t>east Spain. </w:t>
      </w:r>
      <w:proofErr w:type="gramStart"/>
      <w:r w:rsidRPr="008413DC">
        <w:rPr>
          <w:rFonts w:cs="Times New Roman"/>
          <w:iCs/>
          <w:color w:val="222222"/>
          <w:shd w:val="clear" w:color="auto" w:fill="FFFFFF"/>
        </w:rPr>
        <w:t>Basin Research</w:t>
      </w:r>
      <w:r w:rsidRPr="008413DC">
        <w:rPr>
          <w:rFonts w:cs="Times New Roman"/>
          <w:color w:val="222222"/>
          <w:shd w:val="clear" w:color="auto" w:fill="FFFFFF"/>
        </w:rPr>
        <w:t>, </w:t>
      </w:r>
      <w:r w:rsidRPr="008413DC">
        <w:rPr>
          <w:rFonts w:cs="Times New Roman"/>
          <w:iCs/>
          <w:color w:val="222222"/>
          <w:shd w:val="clear" w:color="auto" w:fill="FFFFFF"/>
        </w:rPr>
        <w:t>13</w:t>
      </w:r>
      <w:r w:rsidRPr="008413DC">
        <w:rPr>
          <w:rFonts w:cs="Times New Roman"/>
          <w:color w:val="222222"/>
          <w:shd w:val="clear" w:color="auto" w:fill="FFFFFF"/>
        </w:rPr>
        <w:t>(2), pp.117-139.</w:t>
      </w:r>
      <w:proofErr w:type="gramEnd"/>
    </w:p>
    <w:p w14:paraId="34D2856A" w14:textId="301A6D2E" w:rsidR="00851F7E" w:rsidRPr="008413DC" w:rsidRDefault="00851F7E"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Haughton, P., Davis, C., McCaffrey, W. and Barker, S., 2009. Hybrid sediment gravity flow deposits–classification, origin and significance. </w:t>
      </w:r>
      <w:proofErr w:type="gramStart"/>
      <w:r w:rsidR="00480B86" w:rsidRPr="008413DC">
        <w:rPr>
          <w:rFonts w:cs="Times New Roman"/>
          <w:iCs/>
          <w:color w:val="222222"/>
          <w:shd w:val="clear" w:color="auto" w:fill="FFFFFF"/>
        </w:rPr>
        <w:t>Marine and Petroleum G</w:t>
      </w:r>
      <w:r w:rsidRPr="008413DC">
        <w:rPr>
          <w:rFonts w:cs="Times New Roman"/>
          <w:iCs/>
          <w:color w:val="222222"/>
          <w:shd w:val="clear" w:color="auto" w:fill="FFFFFF"/>
        </w:rPr>
        <w:t>eology</w:t>
      </w:r>
      <w:r w:rsidRPr="008413DC">
        <w:rPr>
          <w:rFonts w:cs="Times New Roman"/>
          <w:color w:val="222222"/>
          <w:shd w:val="clear" w:color="auto" w:fill="FFFFFF"/>
        </w:rPr>
        <w:t>, </w:t>
      </w:r>
      <w:r w:rsidRPr="008413DC">
        <w:rPr>
          <w:rFonts w:cs="Times New Roman"/>
          <w:iCs/>
          <w:color w:val="222222"/>
          <w:shd w:val="clear" w:color="auto" w:fill="FFFFFF"/>
        </w:rPr>
        <w:t>26</w:t>
      </w:r>
      <w:r w:rsidRPr="008413DC">
        <w:rPr>
          <w:rFonts w:cs="Times New Roman"/>
          <w:color w:val="222222"/>
          <w:shd w:val="clear" w:color="auto" w:fill="FFFFFF"/>
        </w:rPr>
        <w:t>(10), pp.1900-1918.</w:t>
      </w:r>
      <w:proofErr w:type="gramEnd"/>
    </w:p>
    <w:p w14:paraId="3D881389" w14:textId="620714AC" w:rsidR="00851F7E" w:rsidRPr="008413DC" w:rsidRDefault="00851F7E" w:rsidP="0055394F">
      <w:pPr>
        <w:spacing w:before="100" w:beforeAutospacing="1" w:after="100" w:afterAutospacing="1" w:line="240" w:lineRule="auto"/>
        <w:ind w:left="480" w:hanging="480"/>
        <w:rPr>
          <w:rFonts w:cs="Times New Roman"/>
          <w:color w:val="222222"/>
          <w:shd w:val="clear" w:color="auto" w:fill="FFFFFF"/>
        </w:rPr>
      </w:pPr>
      <w:proofErr w:type="spellStart"/>
      <w:proofErr w:type="gramStart"/>
      <w:r w:rsidRPr="008413DC">
        <w:rPr>
          <w:rFonts w:cs="Times New Roman"/>
          <w:color w:val="222222"/>
          <w:shd w:val="clear" w:color="auto" w:fill="FFFFFF"/>
        </w:rPr>
        <w:t>Hazeu</w:t>
      </w:r>
      <w:proofErr w:type="spellEnd"/>
      <w:r w:rsidRPr="008413DC">
        <w:rPr>
          <w:rFonts w:cs="Times New Roman"/>
          <w:color w:val="222222"/>
          <w:shd w:val="clear" w:color="auto" w:fill="FFFFFF"/>
        </w:rPr>
        <w:t xml:space="preserve">, G.J., </w:t>
      </w:r>
      <w:proofErr w:type="spellStart"/>
      <w:r w:rsidRPr="008413DC">
        <w:rPr>
          <w:rFonts w:cs="Times New Roman"/>
          <w:color w:val="222222"/>
          <w:shd w:val="clear" w:color="auto" w:fill="FFFFFF"/>
        </w:rPr>
        <w:t>Krakstad</w:t>
      </w:r>
      <w:proofErr w:type="spellEnd"/>
      <w:r w:rsidRPr="008413DC">
        <w:rPr>
          <w:rFonts w:cs="Times New Roman"/>
          <w:color w:val="222222"/>
          <w:shd w:val="clear" w:color="auto" w:fill="FFFFFF"/>
        </w:rPr>
        <w:t xml:space="preserve">, O.S., </w:t>
      </w:r>
      <w:proofErr w:type="spellStart"/>
      <w:r w:rsidRPr="008413DC">
        <w:rPr>
          <w:rFonts w:cs="Times New Roman"/>
          <w:color w:val="222222"/>
          <w:shd w:val="clear" w:color="auto" w:fill="FFFFFF"/>
        </w:rPr>
        <w:t>Rian</w:t>
      </w:r>
      <w:proofErr w:type="spellEnd"/>
      <w:r w:rsidRPr="008413DC">
        <w:rPr>
          <w:rFonts w:cs="Times New Roman"/>
          <w:color w:val="222222"/>
          <w:shd w:val="clear" w:color="auto" w:fill="FFFFFF"/>
        </w:rPr>
        <w:t xml:space="preserve">, D.T. and </w:t>
      </w:r>
      <w:proofErr w:type="spellStart"/>
      <w:r w:rsidRPr="008413DC">
        <w:rPr>
          <w:rFonts w:cs="Times New Roman"/>
          <w:color w:val="222222"/>
          <w:shd w:val="clear" w:color="auto" w:fill="FFFFFF"/>
        </w:rPr>
        <w:t>Skaug</w:t>
      </w:r>
      <w:proofErr w:type="spellEnd"/>
      <w:r w:rsidRPr="008413DC">
        <w:rPr>
          <w:rFonts w:cs="Times New Roman"/>
          <w:color w:val="222222"/>
          <w:shd w:val="clear" w:color="auto" w:fill="FFFFFF"/>
        </w:rPr>
        <w:t>, M., 1988.</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The application of new approaches for shale management in a three-dimensional simulation study of the Frigg Field.</w:t>
      </w:r>
      <w:proofErr w:type="gramEnd"/>
      <w:r w:rsidRPr="008413DC">
        <w:rPr>
          <w:rFonts w:cs="Times New Roman"/>
          <w:color w:val="222222"/>
          <w:shd w:val="clear" w:color="auto" w:fill="FFFFFF"/>
        </w:rPr>
        <w:t> </w:t>
      </w:r>
      <w:proofErr w:type="gramStart"/>
      <w:r w:rsidR="00480B86" w:rsidRPr="008413DC">
        <w:rPr>
          <w:rFonts w:cs="Times New Roman"/>
          <w:iCs/>
          <w:color w:val="222222"/>
          <w:shd w:val="clear" w:color="auto" w:fill="FFFFFF"/>
        </w:rPr>
        <w:t>SPE Formation E</w:t>
      </w:r>
      <w:r w:rsidRPr="008413DC">
        <w:rPr>
          <w:rFonts w:cs="Times New Roman"/>
          <w:iCs/>
          <w:color w:val="222222"/>
          <w:shd w:val="clear" w:color="auto" w:fill="FFFFFF"/>
        </w:rPr>
        <w:t>valuation</w:t>
      </w:r>
      <w:r w:rsidRPr="008413DC">
        <w:rPr>
          <w:rFonts w:cs="Times New Roman"/>
          <w:color w:val="222222"/>
          <w:shd w:val="clear" w:color="auto" w:fill="FFFFFF"/>
        </w:rPr>
        <w:t>, </w:t>
      </w:r>
      <w:r w:rsidRPr="008413DC">
        <w:rPr>
          <w:rFonts w:cs="Times New Roman"/>
          <w:iCs/>
          <w:color w:val="222222"/>
          <w:shd w:val="clear" w:color="auto" w:fill="FFFFFF"/>
        </w:rPr>
        <w:t>3</w:t>
      </w:r>
      <w:r w:rsidRPr="008413DC">
        <w:rPr>
          <w:rFonts w:cs="Times New Roman"/>
          <w:color w:val="222222"/>
          <w:shd w:val="clear" w:color="auto" w:fill="FFFFFF"/>
        </w:rPr>
        <w:t>(03), pp.493-502.</w:t>
      </w:r>
      <w:proofErr w:type="gramEnd"/>
    </w:p>
    <w:p w14:paraId="1986025D" w14:textId="2F8E3D66" w:rsidR="00851F7E" w:rsidRPr="008413DC" w:rsidRDefault="00851F7E" w:rsidP="00B22C84">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 xml:space="preserve">Hilton, V.C. and Pickering, K.T., 1995. The Montagne de </w:t>
      </w:r>
      <w:proofErr w:type="spellStart"/>
      <w:r w:rsidRPr="008413DC">
        <w:rPr>
          <w:rFonts w:cs="Times New Roman"/>
          <w:color w:val="222222"/>
          <w:shd w:val="clear" w:color="auto" w:fill="FFFFFF"/>
        </w:rPr>
        <w:t>Chalufy</w:t>
      </w:r>
      <w:proofErr w:type="spellEnd"/>
      <w:r w:rsidRPr="008413DC">
        <w:rPr>
          <w:rFonts w:cs="Times New Roman"/>
          <w:color w:val="222222"/>
          <w:shd w:val="clear" w:color="auto" w:fill="FFFFFF"/>
        </w:rPr>
        <w:t xml:space="preserve">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w:t>
      </w:r>
      <w:proofErr w:type="spellStart"/>
      <w:r w:rsidRPr="008413DC">
        <w:rPr>
          <w:rFonts w:cs="Times New Roman"/>
          <w:color w:val="222222"/>
          <w:shd w:val="clear" w:color="auto" w:fill="FFFFFF"/>
        </w:rPr>
        <w:t>onlap</w:t>
      </w:r>
      <w:proofErr w:type="spellEnd"/>
      <w:r w:rsidRPr="008413DC">
        <w:rPr>
          <w:rFonts w:cs="Times New Roman"/>
          <w:color w:val="222222"/>
          <w:shd w:val="clear" w:color="auto" w:fill="FFFFFF"/>
        </w:rPr>
        <w:t xml:space="preserve">, Eocene-Oligocene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sheet system, </w:t>
      </w:r>
      <w:proofErr w:type="spellStart"/>
      <w:r w:rsidRPr="008413DC">
        <w:rPr>
          <w:rFonts w:cs="Times New Roman"/>
          <w:color w:val="222222"/>
          <w:shd w:val="clear" w:color="auto" w:fill="FFFFFF"/>
        </w:rPr>
        <w:t>Hautes</w:t>
      </w:r>
      <w:proofErr w:type="spellEnd"/>
      <w:r w:rsidRPr="008413DC">
        <w:rPr>
          <w:rFonts w:cs="Times New Roman"/>
          <w:color w:val="222222"/>
          <w:shd w:val="clear" w:color="auto" w:fill="FFFFFF"/>
        </w:rPr>
        <w:t xml:space="preserve"> Provence, SE France. </w:t>
      </w:r>
      <w:proofErr w:type="gramStart"/>
      <w:r w:rsidRPr="008413DC">
        <w:rPr>
          <w:rFonts w:cs="Times New Roman"/>
          <w:color w:val="222222"/>
          <w:shd w:val="clear" w:color="auto" w:fill="FFFFFF"/>
        </w:rPr>
        <w:t>In </w:t>
      </w:r>
      <w:r w:rsidRPr="008413DC">
        <w:rPr>
          <w:rFonts w:cs="Times New Roman"/>
          <w:iCs/>
          <w:color w:val="222222"/>
          <w:shd w:val="clear" w:color="auto" w:fill="FFFFFF"/>
        </w:rPr>
        <w:t>Atlas of Deep Water Environments</w:t>
      </w:r>
      <w:r w:rsidR="0070370E" w:rsidRPr="008413DC">
        <w:rPr>
          <w:rFonts w:cs="Times New Roman"/>
          <w:color w:val="222222"/>
          <w:shd w:val="clear" w:color="auto" w:fill="FFFFFF"/>
        </w:rPr>
        <w:t>, pp. 236-241</w:t>
      </w:r>
      <w:r w:rsidRPr="008413DC">
        <w:rPr>
          <w:rFonts w:cs="Times New Roman"/>
          <w:color w:val="222222"/>
          <w:shd w:val="clear" w:color="auto" w:fill="FFFFFF"/>
        </w:rPr>
        <w:t>.</w:t>
      </w:r>
      <w:proofErr w:type="gramEnd"/>
      <w:r w:rsidRPr="008413DC">
        <w:rPr>
          <w:rFonts w:cs="Times New Roman"/>
          <w:color w:val="222222"/>
          <w:shd w:val="clear" w:color="auto" w:fill="FFFFFF"/>
        </w:rPr>
        <w:t xml:space="preserve"> </w:t>
      </w:r>
      <w:proofErr w:type="gramStart"/>
      <w:r w:rsidR="0070370E" w:rsidRPr="008413DC">
        <w:rPr>
          <w:rFonts w:cs="Times New Roman"/>
          <w:color w:val="222222"/>
          <w:shd w:val="clear" w:color="auto" w:fill="FFFFFF"/>
        </w:rPr>
        <w:t>Springer, Dordrecht</w:t>
      </w:r>
      <w:r w:rsidRPr="008413DC">
        <w:rPr>
          <w:rFonts w:cs="Times New Roman"/>
          <w:color w:val="222222"/>
          <w:shd w:val="clear" w:color="auto" w:fill="FFFFFF"/>
        </w:rPr>
        <w:t>.</w:t>
      </w:r>
      <w:proofErr w:type="gramEnd"/>
    </w:p>
    <w:p w14:paraId="3170BD4C" w14:textId="77777777" w:rsidR="00851F7E" w:rsidRPr="008413DC" w:rsidRDefault="00851F7E"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Hiscott</w:t>
      </w:r>
      <w:proofErr w:type="spellEnd"/>
      <w:r w:rsidRPr="008413DC">
        <w:rPr>
          <w:rFonts w:cs="Times New Roman"/>
          <w:color w:val="222222"/>
          <w:shd w:val="clear" w:color="auto" w:fill="FFFFFF"/>
        </w:rPr>
        <w:t xml:space="preserve">, R.N., 1980. </w:t>
      </w:r>
      <w:proofErr w:type="gramStart"/>
      <w:r w:rsidRPr="008413DC">
        <w:rPr>
          <w:rFonts w:cs="Times New Roman"/>
          <w:color w:val="222222"/>
          <w:shd w:val="clear" w:color="auto" w:fill="FFFFFF"/>
        </w:rPr>
        <w:t xml:space="preserve">Depositional framework of sandy mid-fan complexes of </w:t>
      </w:r>
      <w:proofErr w:type="spellStart"/>
      <w:r w:rsidRPr="008413DC">
        <w:rPr>
          <w:rFonts w:cs="Times New Roman"/>
          <w:color w:val="222222"/>
          <w:shd w:val="clear" w:color="auto" w:fill="FFFFFF"/>
        </w:rPr>
        <w:t>Tourelle</w:t>
      </w:r>
      <w:proofErr w:type="spellEnd"/>
      <w:r w:rsidRPr="008413DC">
        <w:rPr>
          <w:rFonts w:cs="Times New Roman"/>
          <w:color w:val="222222"/>
          <w:shd w:val="clear" w:color="auto" w:fill="FFFFFF"/>
        </w:rPr>
        <w:t xml:space="preserve"> Formation, Ordovician, Quebec.</w:t>
      </w:r>
      <w:proofErr w:type="gramEnd"/>
      <w:r w:rsidRPr="008413DC">
        <w:rPr>
          <w:rFonts w:cs="Times New Roman"/>
          <w:color w:val="222222"/>
          <w:shd w:val="clear" w:color="auto" w:fill="FFFFFF"/>
        </w:rPr>
        <w:t> </w:t>
      </w:r>
      <w:proofErr w:type="gramStart"/>
      <w:r w:rsidRPr="008413DC">
        <w:rPr>
          <w:rFonts w:cs="Times New Roman"/>
          <w:iCs/>
          <w:color w:val="222222"/>
          <w:shd w:val="clear" w:color="auto" w:fill="FFFFFF"/>
        </w:rPr>
        <w:t>AAPG Bulletin</w:t>
      </w:r>
      <w:r w:rsidRPr="008413DC">
        <w:rPr>
          <w:rFonts w:cs="Times New Roman"/>
          <w:color w:val="222222"/>
          <w:shd w:val="clear" w:color="auto" w:fill="FFFFFF"/>
        </w:rPr>
        <w:t>, </w:t>
      </w:r>
      <w:r w:rsidRPr="008413DC">
        <w:rPr>
          <w:rFonts w:cs="Times New Roman"/>
          <w:iCs/>
          <w:color w:val="222222"/>
          <w:shd w:val="clear" w:color="auto" w:fill="FFFFFF"/>
        </w:rPr>
        <w:t>64</w:t>
      </w:r>
      <w:r w:rsidRPr="008413DC">
        <w:rPr>
          <w:rFonts w:cs="Times New Roman"/>
          <w:color w:val="222222"/>
          <w:shd w:val="clear" w:color="auto" w:fill="FFFFFF"/>
        </w:rPr>
        <w:t>(7), pp.1052-1077.</w:t>
      </w:r>
      <w:proofErr w:type="gramEnd"/>
    </w:p>
    <w:p w14:paraId="307BE333" w14:textId="0DC21EDA" w:rsidR="00851F7E" w:rsidRPr="008413DC" w:rsidRDefault="00851F7E" w:rsidP="00B22C84">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Hiscott</w:t>
      </w:r>
      <w:proofErr w:type="spellEnd"/>
      <w:r w:rsidRPr="008413DC">
        <w:rPr>
          <w:rFonts w:cs="Times New Roman"/>
          <w:color w:val="222222"/>
          <w:shd w:val="clear" w:color="auto" w:fill="FFFFFF"/>
        </w:rPr>
        <w:t xml:space="preserve">, R.N. and Middleton, G.V., 1979. Depositional mechanics of thick-bedded sandstones at the base of a submarine slope, </w:t>
      </w:r>
      <w:proofErr w:type="spellStart"/>
      <w:r w:rsidRPr="008413DC">
        <w:rPr>
          <w:rFonts w:cs="Times New Roman"/>
          <w:color w:val="222222"/>
          <w:shd w:val="clear" w:color="auto" w:fill="FFFFFF"/>
        </w:rPr>
        <w:t>Tourelle</w:t>
      </w:r>
      <w:proofErr w:type="spellEnd"/>
      <w:r w:rsidRPr="008413DC">
        <w:rPr>
          <w:rFonts w:cs="Times New Roman"/>
          <w:color w:val="222222"/>
          <w:shd w:val="clear" w:color="auto" w:fill="FFFFFF"/>
        </w:rPr>
        <w:t xml:space="preserve"> Formation (Lower Ordovician), Quebec, Canada. </w:t>
      </w:r>
      <w:proofErr w:type="gramStart"/>
      <w:r w:rsidRPr="008413DC">
        <w:rPr>
          <w:rFonts w:cs="Times New Roman"/>
          <w:color w:val="222222"/>
          <w:shd w:val="clear" w:color="auto" w:fill="FFFFFF"/>
        </w:rPr>
        <w:t>SEPM Special Publication, 27</w:t>
      </w:r>
      <w:r w:rsidR="0070370E" w:rsidRPr="008413DC">
        <w:rPr>
          <w:rFonts w:cs="Times New Roman"/>
          <w:color w:val="222222"/>
          <w:shd w:val="clear" w:color="auto" w:fill="FFFFFF"/>
        </w:rPr>
        <w:t>, pp.</w:t>
      </w:r>
      <w:r w:rsidRPr="008413DC">
        <w:rPr>
          <w:rFonts w:cs="Times New Roman"/>
          <w:color w:val="222222"/>
          <w:shd w:val="clear" w:color="auto" w:fill="FFFFFF"/>
        </w:rPr>
        <w:t>307-326</w:t>
      </w:r>
      <w:r w:rsidR="0070370E" w:rsidRPr="008413DC">
        <w:rPr>
          <w:rFonts w:cs="Times New Roman"/>
          <w:color w:val="222222"/>
          <w:shd w:val="clear" w:color="auto" w:fill="FFFFFF"/>
        </w:rPr>
        <w:t>.</w:t>
      </w:r>
      <w:proofErr w:type="gramEnd"/>
    </w:p>
    <w:p w14:paraId="54DED627" w14:textId="77777777"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Hiscott</w:t>
      </w:r>
      <w:proofErr w:type="spellEnd"/>
      <w:r w:rsidRPr="008413DC">
        <w:rPr>
          <w:rFonts w:cs="Times New Roman"/>
          <w:color w:val="222222"/>
          <w:shd w:val="clear" w:color="auto" w:fill="FFFFFF"/>
        </w:rPr>
        <w:t xml:space="preserve">, R.N., Pickering, K.T. and </w:t>
      </w:r>
      <w:proofErr w:type="spellStart"/>
      <w:r w:rsidRPr="008413DC">
        <w:rPr>
          <w:rFonts w:cs="Times New Roman"/>
          <w:color w:val="222222"/>
          <w:shd w:val="clear" w:color="auto" w:fill="FFFFFF"/>
        </w:rPr>
        <w:t>Beeden</w:t>
      </w:r>
      <w:proofErr w:type="spellEnd"/>
      <w:r w:rsidRPr="008413DC">
        <w:rPr>
          <w:rFonts w:cs="Times New Roman"/>
          <w:color w:val="222222"/>
          <w:shd w:val="clear" w:color="auto" w:fill="FFFFFF"/>
        </w:rPr>
        <w:t>, D.R., 1986. Progressive filling of a confined Middle Ordovician foreland basin associated with the Taconic Orogeny, Quebec, Canada. </w:t>
      </w:r>
      <w:proofErr w:type="gramStart"/>
      <w:r w:rsidRPr="008413DC">
        <w:rPr>
          <w:rFonts w:cs="Times New Roman"/>
          <w:iCs/>
          <w:color w:val="222222"/>
          <w:shd w:val="clear" w:color="auto" w:fill="FFFFFF"/>
        </w:rPr>
        <w:t>Foreland basins</w:t>
      </w:r>
      <w:r w:rsidRPr="008413DC">
        <w:rPr>
          <w:rFonts w:cs="Times New Roman"/>
          <w:color w:val="222222"/>
          <w:shd w:val="clear" w:color="auto" w:fill="FFFFFF"/>
        </w:rPr>
        <w:t>, pp.307-325.</w:t>
      </w:r>
      <w:proofErr w:type="gramEnd"/>
    </w:p>
    <w:p w14:paraId="0CD8E1A9" w14:textId="7E82516E" w:rsidR="0030499C" w:rsidRPr="008413DC" w:rsidRDefault="0030499C"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Hiscott</w:t>
      </w:r>
      <w:proofErr w:type="spellEnd"/>
      <w:r w:rsidRPr="008413DC">
        <w:rPr>
          <w:rFonts w:cs="Times New Roman"/>
          <w:color w:val="222222"/>
          <w:shd w:val="clear" w:color="auto" w:fill="FFFFFF"/>
        </w:rPr>
        <w:t xml:space="preserve">, R.N., Hall, F.R. and </w:t>
      </w:r>
      <w:proofErr w:type="spellStart"/>
      <w:r w:rsidRPr="008413DC">
        <w:rPr>
          <w:rFonts w:cs="Times New Roman"/>
          <w:color w:val="222222"/>
          <w:shd w:val="clear" w:color="auto" w:fill="FFFFFF"/>
        </w:rPr>
        <w:t>Pirmez</w:t>
      </w:r>
      <w:proofErr w:type="spellEnd"/>
      <w:r w:rsidRPr="008413DC">
        <w:rPr>
          <w:rFonts w:cs="Times New Roman"/>
          <w:color w:val="222222"/>
          <w:shd w:val="clear" w:color="auto" w:fill="FFFFFF"/>
        </w:rPr>
        <w:t xml:space="preserve">, C., 1997. Turbidity-current overspill from the Amazon Channel: texture of the silt/sand load, </w:t>
      </w:r>
      <w:proofErr w:type="spellStart"/>
      <w:r w:rsidRPr="008413DC">
        <w:rPr>
          <w:rFonts w:cs="Times New Roman"/>
          <w:color w:val="222222"/>
          <w:shd w:val="clear" w:color="auto" w:fill="FFFFFF"/>
        </w:rPr>
        <w:t>paleoflow</w:t>
      </w:r>
      <w:proofErr w:type="spellEnd"/>
      <w:r w:rsidRPr="008413DC">
        <w:rPr>
          <w:rFonts w:cs="Times New Roman"/>
          <w:color w:val="222222"/>
          <w:shd w:val="clear" w:color="auto" w:fill="FFFFFF"/>
        </w:rPr>
        <w:t xml:space="preserve"> from anisotropy of magnetic susceptibility, and implications for flow processes. </w:t>
      </w:r>
      <w:proofErr w:type="gramStart"/>
      <w:r w:rsidRPr="008413DC">
        <w:rPr>
          <w:rFonts w:cs="Times New Roman"/>
          <w:color w:val="222222"/>
          <w:shd w:val="clear" w:color="auto" w:fill="FFFFFF"/>
        </w:rPr>
        <w:t>In Proceedings-Ocean Drilling Program Scientific Results.</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pp</w:t>
      </w:r>
      <w:proofErr w:type="gramEnd"/>
      <w:r w:rsidRPr="008413DC">
        <w:rPr>
          <w:rFonts w:cs="Times New Roman"/>
          <w:color w:val="222222"/>
          <w:shd w:val="clear" w:color="auto" w:fill="FFFFFF"/>
        </w:rPr>
        <w:t>. 53-78.</w:t>
      </w:r>
    </w:p>
    <w:p w14:paraId="33C1EAFE" w14:textId="77777777"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 xml:space="preserve">Hofstra, M., Hodgson, D.M., </w:t>
      </w:r>
      <w:proofErr w:type="spellStart"/>
      <w:r w:rsidRPr="008413DC">
        <w:rPr>
          <w:rFonts w:cs="Times New Roman"/>
          <w:color w:val="222222"/>
          <w:shd w:val="clear" w:color="auto" w:fill="FFFFFF"/>
        </w:rPr>
        <w:t>Peakall</w:t>
      </w:r>
      <w:proofErr w:type="spellEnd"/>
      <w:r w:rsidRPr="008413DC">
        <w:rPr>
          <w:rFonts w:cs="Times New Roman"/>
          <w:color w:val="222222"/>
          <w:shd w:val="clear" w:color="auto" w:fill="FFFFFF"/>
        </w:rPr>
        <w:t>, J. and Flint, S.S., 2015.</w:t>
      </w:r>
      <w:proofErr w:type="gramEnd"/>
      <w:r w:rsidRPr="008413DC">
        <w:rPr>
          <w:rFonts w:cs="Times New Roman"/>
          <w:color w:val="222222"/>
          <w:shd w:val="clear" w:color="auto" w:fill="FFFFFF"/>
        </w:rPr>
        <w:t xml:space="preserve"> Giant scour-fills in ancient channel-lobe transition zones: Formative processes and depositional architecture. </w:t>
      </w:r>
      <w:proofErr w:type="gramStart"/>
      <w:r w:rsidRPr="008413DC">
        <w:rPr>
          <w:rFonts w:cs="Times New Roman"/>
          <w:iCs/>
          <w:color w:val="222222"/>
          <w:shd w:val="clear" w:color="auto" w:fill="FFFFFF"/>
        </w:rPr>
        <w:t>Sedimentary Geology</w:t>
      </w:r>
      <w:r w:rsidRPr="008413DC">
        <w:rPr>
          <w:rFonts w:cs="Times New Roman"/>
          <w:color w:val="222222"/>
          <w:shd w:val="clear" w:color="auto" w:fill="FFFFFF"/>
        </w:rPr>
        <w:t>, </w:t>
      </w:r>
      <w:r w:rsidRPr="008413DC">
        <w:rPr>
          <w:rFonts w:cs="Times New Roman"/>
          <w:iCs/>
          <w:color w:val="222222"/>
          <w:shd w:val="clear" w:color="auto" w:fill="FFFFFF"/>
        </w:rPr>
        <w:t>329</w:t>
      </w:r>
      <w:r w:rsidRPr="008413DC">
        <w:rPr>
          <w:rFonts w:cs="Times New Roman"/>
          <w:color w:val="222222"/>
          <w:shd w:val="clear" w:color="auto" w:fill="FFFFFF"/>
        </w:rPr>
        <w:t>, pp.98-114.</w:t>
      </w:r>
      <w:proofErr w:type="gramEnd"/>
    </w:p>
    <w:p w14:paraId="4889EBCB" w14:textId="77777777"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 xml:space="preserve">Hofstra, M., </w:t>
      </w:r>
      <w:proofErr w:type="spellStart"/>
      <w:r w:rsidRPr="008413DC">
        <w:rPr>
          <w:rFonts w:cs="Times New Roman"/>
          <w:color w:val="222222"/>
          <w:shd w:val="clear" w:color="auto" w:fill="FFFFFF"/>
        </w:rPr>
        <w:t>Pontén</w:t>
      </w:r>
      <w:proofErr w:type="spellEnd"/>
      <w:r w:rsidRPr="008413DC">
        <w:rPr>
          <w:rFonts w:cs="Times New Roman"/>
          <w:color w:val="222222"/>
          <w:shd w:val="clear" w:color="auto" w:fill="FFFFFF"/>
        </w:rPr>
        <w:t xml:space="preserve">, A.S.M., </w:t>
      </w:r>
      <w:proofErr w:type="spellStart"/>
      <w:r w:rsidRPr="008413DC">
        <w:rPr>
          <w:rFonts w:cs="Times New Roman"/>
          <w:color w:val="222222"/>
          <w:shd w:val="clear" w:color="auto" w:fill="FFFFFF"/>
        </w:rPr>
        <w:t>Peakall</w:t>
      </w:r>
      <w:proofErr w:type="spellEnd"/>
      <w:r w:rsidRPr="008413DC">
        <w:rPr>
          <w:rFonts w:cs="Times New Roman"/>
          <w:color w:val="222222"/>
          <w:shd w:val="clear" w:color="auto" w:fill="FFFFFF"/>
        </w:rPr>
        <w:t>, J., Flint, S.S., Nair, K.N. and Hodgson, D.M., 2017.</w:t>
      </w:r>
      <w:proofErr w:type="gramEnd"/>
      <w:r w:rsidRPr="008413DC">
        <w:rPr>
          <w:rFonts w:cs="Times New Roman"/>
          <w:color w:val="222222"/>
          <w:shd w:val="clear" w:color="auto" w:fill="FFFFFF"/>
        </w:rPr>
        <w:t xml:space="preserve"> The impact of fine-scale reservoir geometries on streamline flow patterns in submarine lobe deposits using outcrop analogues from the Karoo Basin. </w:t>
      </w:r>
      <w:proofErr w:type="gramStart"/>
      <w:r w:rsidRPr="008413DC">
        <w:rPr>
          <w:rFonts w:cs="Times New Roman"/>
          <w:iCs/>
          <w:color w:val="222222"/>
          <w:shd w:val="clear" w:color="auto" w:fill="FFFFFF"/>
        </w:rPr>
        <w:t>Petroleum Geoscience</w:t>
      </w:r>
      <w:r w:rsidRPr="008413DC">
        <w:rPr>
          <w:rFonts w:cs="Times New Roman"/>
          <w:color w:val="222222"/>
          <w:shd w:val="clear" w:color="auto" w:fill="FFFFFF"/>
        </w:rPr>
        <w:t>, </w:t>
      </w:r>
      <w:r w:rsidRPr="008413DC">
        <w:rPr>
          <w:rFonts w:cs="Times New Roman"/>
          <w:iCs/>
          <w:color w:val="222222"/>
          <w:shd w:val="clear" w:color="auto" w:fill="FFFFFF"/>
        </w:rPr>
        <w:t>23</w:t>
      </w:r>
      <w:r w:rsidRPr="008413DC">
        <w:rPr>
          <w:rFonts w:cs="Times New Roman"/>
          <w:color w:val="222222"/>
          <w:shd w:val="clear" w:color="auto" w:fill="FFFFFF"/>
        </w:rPr>
        <w:t>(2), pp.159-176.</w:t>
      </w:r>
      <w:proofErr w:type="gramEnd"/>
    </w:p>
    <w:p w14:paraId="2F3C6899" w14:textId="560E1878"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lastRenderedPageBreak/>
        <w:t xml:space="preserve">Hubbard, S.M., </w:t>
      </w:r>
      <w:proofErr w:type="spellStart"/>
      <w:r w:rsidRPr="008413DC">
        <w:rPr>
          <w:rFonts w:cs="Times New Roman"/>
          <w:color w:val="222222"/>
          <w:shd w:val="clear" w:color="auto" w:fill="FFFFFF"/>
        </w:rPr>
        <w:t>Covault</w:t>
      </w:r>
      <w:proofErr w:type="spellEnd"/>
      <w:r w:rsidRPr="008413DC">
        <w:rPr>
          <w:rFonts w:cs="Times New Roman"/>
          <w:color w:val="222222"/>
          <w:shd w:val="clear" w:color="auto" w:fill="FFFFFF"/>
        </w:rPr>
        <w:t xml:space="preserve">, J.A., </w:t>
      </w:r>
      <w:proofErr w:type="spellStart"/>
      <w:r w:rsidRPr="008413DC">
        <w:rPr>
          <w:rFonts w:cs="Times New Roman"/>
          <w:color w:val="222222"/>
          <w:shd w:val="clear" w:color="auto" w:fill="FFFFFF"/>
        </w:rPr>
        <w:t>Fildani</w:t>
      </w:r>
      <w:proofErr w:type="spellEnd"/>
      <w:r w:rsidRPr="008413DC">
        <w:rPr>
          <w:rFonts w:cs="Times New Roman"/>
          <w:color w:val="222222"/>
          <w:shd w:val="clear" w:color="auto" w:fill="FFFFFF"/>
        </w:rPr>
        <w:t>, A. and Romans, B.W., 2014. Sediment transfer and deposition in slope channels: deciphering the record of enigmatic deep-sea processes from outcrop. </w:t>
      </w:r>
      <w:proofErr w:type="gramStart"/>
      <w:r w:rsidRPr="008413DC">
        <w:rPr>
          <w:rFonts w:cs="Times New Roman"/>
          <w:color w:val="222222"/>
          <w:shd w:val="clear" w:color="auto" w:fill="FFFFFF"/>
        </w:rPr>
        <w:t xml:space="preserve">GSA </w:t>
      </w:r>
      <w:r w:rsidRPr="008413DC">
        <w:rPr>
          <w:rFonts w:cs="Times New Roman"/>
          <w:iCs/>
          <w:color w:val="222222"/>
          <w:shd w:val="clear" w:color="auto" w:fill="FFFFFF"/>
        </w:rPr>
        <w:t>Bulletin</w:t>
      </w:r>
      <w:r w:rsidRPr="008413DC">
        <w:rPr>
          <w:rFonts w:cs="Times New Roman"/>
          <w:color w:val="222222"/>
          <w:shd w:val="clear" w:color="auto" w:fill="FFFFFF"/>
        </w:rPr>
        <w:t>, </w:t>
      </w:r>
      <w:r w:rsidRPr="008413DC">
        <w:rPr>
          <w:rFonts w:cs="Times New Roman"/>
          <w:iCs/>
          <w:color w:val="222222"/>
          <w:shd w:val="clear" w:color="auto" w:fill="FFFFFF"/>
        </w:rPr>
        <w:t>126</w:t>
      </w:r>
      <w:r w:rsidRPr="008413DC">
        <w:rPr>
          <w:rFonts w:cs="Times New Roman"/>
          <w:color w:val="222222"/>
          <w:shd w:val="clear" w:color="auto" w:fill="FFFFFF"/>
        </w:rPr>
        <w:t>(5-6), pp.857-871.</w:t>
      </w:r>
      <w:proofErr w:type="gramEnd"/>
    </w:p>
    <w:p w14:paraId="2DAF7AF7" w14:textId="77777777"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Hubbard, S.M., Romans, B.W. and Graham, S.A., 2008.</w:t>
      </w:r>
      <w:proofErr w:type="gramEnd"/>
      <w:r w:rsidRPr="008413DC">
        <w:rPr>
          <w:rFonts w:cs="Times New Roman"/>
          <w:color w:val="222222"/>
          <w:shd w:val="clear" w:color="auto" w:fill="FFFFFF"/>
        </w:rPr>
        <w:t xml:space="preserve"> Deep</w:t>
      </w:r>
      <w:r w:rsidRPr="008413DC">
        <w:rPr>
          <w:rFonts w:ascii="Cambria Math" w:hAnsi="Cambria Math" w:cs="Cambria Math"/>
          <w:color w:val="222222"/>
          <w:shd w:val="clear" w:color="auto" w:fill="FFFFFF"/>
        </w:rPr>
        <w:t>‐</w:t>
      </w:r>
      <w:r w:rsidRPr="008413DC">
        <w:rPr>
          <w:rFonts w:cs="Times New Roman"/>
          <w:color w:val="222222"/>
          <w:shd w:val="clear" w:color="auto" w:fill="FFFFFF"/>
        </w:rPr>
        <w:t xml:space="preserve">water foreland basin deposits of the Cerro Toro Formation, </w:t>
      </w:r>
      <w:proofErr w:type="spellStart"/>
      <w:r w:rsidRPr="008413DC">
        <w:rPr>
          <w:rFonts w:cs="Times New Roman"/>
          <w:color w:val="222222"/>
          <w:shd w:val="clear" w:color="auto" w:fill="FFFFFF"/>
        </w:rPr>
        <w:t>Magallanes</w:t>
      </w:r>
      <w:proofErr w:type="spellEnd"/>
      <w:r w:rsidRPr="008413DC">
        <w:rPr>
          <w:rFonts w:cs="Times New Roman"/>
          <w:color w:val="222222"/>
          <w:shd w:val="clear" w:color="auto" w:fill="FFFFFF"/>
        </w:rPr>
        <w:t xml:space="preserve"> basin, Chile: Architectural elements of a sinuous basin axial channel belt. </w:t>
      </w:r>
      <w:proofErr w:type="gramStart"/>
      <w:r w:rsidRPr="008413DC">
        <w:rPr>
          <w:rFonts w:cs="Times New Roman"/>
          <w:iCs/>
          <w:color w:val="222222"/>
          <w:shd w:val="clear" w:color="auto" w:fill="FFFFFF"/>
        </w:rPr>
        <w:t>Sedimentology</w:t>
      </w:r>
      <w:r w:rsidRPr="008413DC">
        <w:rPr>
          <w:rFonts w:cs="Times New Roman"/>
          <w:color w:val="222222"/>
          <w:shd w:val="clear" w:color="auto" w:fill="FFFFFF"/>
        </w:rPr>
        <w:t>, </w:t>
      </w:r>
      <w:r w:rsidRPr="008413DC">
        <w:rPr>
          <w:rFonts w:cs="Times New Roman"/>
          <w:iCs/>
          <w:color w:val="222222"/>
          <w:shd w:val="clear" w:color="auto" w:fill="FFFFFF"/>
        </w:rPr>
        <w:t>55</w:t>
      </w:r>
      <w:r w:rsidRPr="008413DC">
        <w:rPr>
          <w:rFonts w:cs="Times New Roman"/>
          <w:color w:val="222222"/>
          <w:shd w:val="clear" w:color="auto" w:fill="FFFFFF"/>
        </w:rPr>
        <w:t>(5), pp.1333-1359.</w:t>
      </w:r>
      <w:proofErr w:type="gramEnd"/>
    </w:p>
    <w:p w14:paraId="65574E41" w14:textId="39B48329"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Ito, M., 1997.</w:t>
      </w:r>
      <w:proofErr w:type="gramEnd"/>
      <w:r w:rsidRPr="008413DC">
        <w:rPr>
          <w:rFonts w:cs="Times New Roman"/>
          <w:color w:val="222222"/>
          <w:shd w:val="clear" w:color="auto" w:fill="FFFFFF"/>
        </w:rPr>
        <w:t xml:space="preserve"> Spatial variation in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-to-</w:t>
      </w:r>
      <w:proofErr w:type="spellStart"/>
      <w:r w:rsidRPr="008413DC">
        <w:rPr>
          <w:rFonts w:cs="Times New Roman"/>
          <w:color w:val="222222"/>
          <w:shd w:val="clear" w:color="auto" w:fill="FFFFFF"/>
        </w:rPr>
        <w:t>contourite</w:t>
      </w:r>
      <w:proofErr w:type="spellEnd"/>
      <w:r w:rsidRPr="008413DC">
        <w:rPr>
          <w:rFonts w:cs="Times New Roman"/>
          <w:color w:val="222222"/>
          <w:shd w:val="clear" w:color="auto" w:fill="FFFFFF"/>
        </w:rPr>
        <w:t xml:space="preserve"> continuums of the </w:t>
      </w:r>
      <w:proofErr w:type="spellStart"/>
      <w:r w:rsidRPr="008413DC">
        <w:rPr>
          <w:rFonts w:cs="Times New Roman"/>
          <w:color w:val="222222"/>
          <w:shd w:val="clear" w:color="auto" w:fill="FFFFFF"/>
        </w:rPr>
        <w:t>Kiwada</w:t>
      </w:r>
      <w:proofErr w:type="spellEnd"/>
      <w:r w:rsidRPr="008413DC">
        <w:rPr>
          <w:rFonts w:cs="Times New Roman"/>
          <w:color w:val="222222"/>
          <w:shd w:val="clear" w:color="auto" w:fill="FFFFFF"/>
        </w:rPr>
        <w:t xml:space="preserve"> and </w:t>
      </w:r>
      <w:proofErr w:type="spellStart"/>
      <w:r w:rsidRPr="008413DC">
        <w:rPr>
          <w:rFonts w:cs="Times New Roman"/>
          <w:color w:val="222222"/>
          <w:shd w:val="clear" w:color="auto" w:fill="FFFFFF"/>
        </w:rPr>
        <w:t>Otadai</w:t>
      </w:r>
      <w:proofErr w:type="spellEnd"/>
      <w:r w:rsidRPr="008413DC">
        <w:rPr>
          <w:rFonts w:cs="Times New Roman"/>
          <w:color w:val="222222"/>
          <w:shd w:val="clear" w:color="auto" w:fill="FFFFFF"/>
        </w:rPr>
        <w:t xml:space="preserve"> formations in the </w:t>
      </w:r>
      <w:proofErr w:type="spellStart"/>
      <w:r w:rsidRPr="008413DC">
        <w:rPr>
          <w:rFonts w:cs="Times New Roman"/>
          <w:color w:val="222222"/>
          <w:shd w:val="clear" w:color="auto" w:fill="FFFFFF"/>
        </w:rPr>
        <w:t>Boso</w:t>
      </w:r>
      <w:proofErr w:type="spellEnd"/>
      <w:r w:rsidRPr="008413DC">
        <w:rPr>
          <w:rFonts w:cs="Times New Roman"/>
          <w:color w:val="222222"/>
          <w:shd w:val="clear" w:color="auto" w:fill="FFFFFF"/>
        </w:rPr>
        <w:t xml:space="preserve"> Peninsula, Japan: An unstable bottom-current system in a </w:t>
      </w:r>
      <w:proofErr w:type="spellStart"/>
      <w:r w:rsidRPr="008413DC">
        <w:rPr>
          <w:rFonts w:cs="Times New Roman"/>
          <w:color w:val="222222"/>
          <w:shd w:val="clear" w:color="auto" w:fill="FFFFFF"/>
        </w:rPr>
        <w:t>Plio</w:t>
      </w:r>
      <w:proofErr w:type="spellEnd"/>
      <w:r w:rsidRPr="008413DC">
        <w:rPr>
          <w:rFonts w:cs="Times New Roman"/>
          <w:color w:val="222222"/>
          <w:shd w:val="clear" w:color="auto" w:fill="FFFFFF"/>
        </w:rPr>
        <w:t xml:space="preserve">-Pleistocene </w:t>
      </w:r>
      <w:proofErr w:type="spellStart"/>
      <w:r w:rsidRPr="008413DC">
        <w:rPr>
          <w:rFonts w:cs="Times New Roman"/>
          <w:color w:val="222222"/>
          <w:shd w:val="clear" w:color="auto" w:fill="FFFFFF"/>
        </w:rPr>
        <w:t>forearc</w:t>
      </w:r>
      <w:proofErr w:type="spellEnd"/>
      <w:r w:rsidRPr="008413DC">
        <w:rPr>
          <w:rFonts w:cs="Times New Roman"/>
          <w:color w:val="222222"/>
          <w:shd w:val="clear" w:color="auto" w:fill="FFFFFF"/>
        </w:rPr>
        <w:t xml:space="preserve"> basin. </w:t>
      </w:r>
      <w:proofErr w:type="gramStart"/>
      <w:r w:rsidRPr="008413DC">
        <w:rPr>
          <w:rFonts w:cs="Times New Roman"/>
          <w:iCs/>
          <w:color w:val="222222"/>
          <w:shd w:val="clear" w:color="auto" w:fill="FFFFFF"/>
        </w:rPr>
        <w:t>Journal of Sedimentary Research</w:t>
      </w:r>
      <w:r w:rsidRPr="008413DC">
        <w:rPr>
          <w:rFonts w:cs="Times New Roman"/>
          <w:color w:val="222222"/>
          <w:shd w:val="clear" w:color="auto" w:fill="FFFFFF"/>
        </w:rPr>
        <w:t>, </w:t>
      </w:r>
      <w:r w:rsidRPr="008413DC">
        <w:rPr>
          <w:rFonts w:cs="Times New Roman"/>
          <w:iCs/>
          <w:color w:val="222222"/>
          <w:shd w:val="clear" w:color="auto" w:fill="FFFFFF"/>
        </w:rPr>
        <w:t>67</w:t>
      </w:r>
      <w:r w:rsidR="00FA00E9" w:rsidRPr="008413DC">
        <w:rPr>
          <w:rFonts w:cs="Times New Roman"/>
          <w:color w:val="222222"/>
          <w:shd w:val="clear" w:color="auto" w:fill="FFFFFF"/>
        </w:rPr>
        <w:t>(3), pp</w:t>
      </w:r>
      <w:r w:rsidR="0070370E" w:rsidRPr="008413DC">
        <w:rPr>
          <w:rFonts w:cs="Times New Roman"/>
          <w:color w:val="222222"/>
          <w:shd w:val="clear" w:color="auto" w:fill="FFFFFF"/>
        </w:rPr>
        <w:t>.</w:t>
      </w:r>
      <w:r w:rsidR="00FA00E9" w:rsidRPr="008413DC">
        <w:rPr>
          <w:rFonts w:cs="Times New Roman"/>
          <w:color w:val="222222"/>
          <w:shd w:val="clear" w:color="auto" w:fill="FFFFFF"/>
        </w:rPr>
        <w:t>571-582.</w:t>
      </w:r>
      <w:proofErr w:type="gramEnd"/>
    </w:p>
    <w:p w14:paraId="03310E3D" w14:textId="77777777"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Jegou</w:t>
      </w:r>
      <w:proofErr w:type="spellEnd"/>
      <w:r w:rsidRPr="008413DC">
        <w:rPr>
          <w:rFonts w:cs="Times New Roman"/>
          <w:color w:val="222222"/>
          <w:shd w:val="clear" w:color="auto" w:fill="FFFFFF"/>
        </w:rPr>
        <w:t xml:space="preserve">, I., </w:t>
      </w:r>
      <w:proofErr w:type="spellStart"/>
      <w:r w:rsidRPr="008413DC">
        <w:rPr>
          <w:rFonts w:cs="Times New Roman"/>
          <w:color w:val="222222"/>
          <w:shd w:val="clear" w:color="auto" w:fill="FFFFFF"/>
        </w:rPr>
        <w:t>Savoye</w:t>
      </w:r>
      <w:proofErr w:type="spellEnd"/>
      <w:r w:rsidRPr="008413DC">
        <w:rPr>
          <w:rFonts w:cs="Times New Roman"/>
          <w:color w:val="222222"/>
          <w:shd w:val="clear" w:color="auto" w:fill="FFFFFF"/>
        </w:rPr>
        <w:t xml:space="preserve">, B., </w:t>
      </w:r>
      <w:proofErr w:type="spellStart"/>
      <w:r w:rsidRPr="008413DC">
        <w:rPr>
          <w:rFonts w:cs="Times New Roman"/>
          <w:color w:val="222222"/>
          <w:shd w:val="clear" w:color="auto" w:fill="FFFFFF"/>
        </w:rPr>
        <w:t>Pirmez</w:t>
      </w:r>
      <w:proofErr w:type="spellEnd"/>
      <w:r w:rsidRPr="008413DC">
        <w:rPr>
          <w:rFonts w:cs="Times New Roman"/>
          <w:color w:val="222222"/>
          <w:shd w:val="clear" w:color="auto" w:fill="FFFFFF"/>
        </w:rPr>
        <w:t xml:space="preserve">, C. and </w:t>
      </w:r>
      <w:proofErr w:type="spellStart"/>
      <w:r w:rsidRPr="008413DC">
        <w:rPr>
          <w:rFonts w:cs="Times New Roman"/>
          <w:color w:val="222222"/>
          <w:shd w:val="clear" w:color="auto" w:fill="FFFFFF"/>
        </w:rPr>
        <w:t>Droz</w:t>
      </w:r>
      <w:proofErr w:type="spellEnd"/>
      <w:r w:rsidRPr="008413DC">
        <w:rPr>
          <w:rFonts w:cs="Times New Roman"/>
          <w:color w:val="222222"/>
          <w:shd w:val="clear" w:color="auto" w:fill="FFFFFF"/>
        </w:rPr>
        <w:t>, L., 2008. Channel-mouth lobe complex of the recent Amazon Fan: The missing piece. </w:t>
      </w:r>
      <w:proofErr w:type="gramStart"/>
      <w:r w:rsidRPr="008413DC">
        <w:rPr>
          <w:rFonts w:cs="Times New Roman"/>
          <w:iCs/>
          <w:color w:val="222222"/>
          <w:shd w:val="clear" w:color="auto" w:fill="FFFFFF"/>
        </w:rPr>
        <w:t>Marine Geology</w:t>
      </w:r>
      <w:r w:rsidRPr="008413DC">
        <w:rPr>
          <w:rFonts w:cs="Times New Roman"/>
          <w:color w:val="222222"/>
          <w:shd w:val="clear" w:color="auto" w:fill="FFFFFF"/>
        </w:rPr>
        <w:t>, </w:t>
      </w:r>
      <w:r w:rsidRPr="008413DC">
        <w:rPr>
          <w:rFonts w:cs="Times New Roman"/>
          <w:iCs/>
          <w:color w:val="222222"/>
          <w:shd w:val="clear" w:color="auto" w:fill="FFFFFF"/>
        </w:rPr>
        <w:t>252</w:t>
      </w:r>
      <w:r w:rsidRPr="008413DC">
        <w:rPr>
          <w:rFonts w:cs="Times New Roman"/>
          <w:color w:val="222222"/>
          <w:shd w:val="clear" w:color="auto" w:fill="FFFFFF"/>
        </w:rPr>
        <w:t>(1-2), pp.62-77.</w:t>
      </w:r>
      <w:proofErr w:type="gramEnd"/>
    </w:p>
    <w:p w14:paraId="69A80D43" w14:textId="77777777"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Jobe</w:t>
      </w:r>
      <w:proofErr w:type="spellEnd"/>
      <w:r w:rsidRPr="008413DC">
        <w:rPr>
          <w:rFonts w:cs="Times New Roman"/>
          <w:color w:val="222222"/>
          <w:shd w:val="clear" w:color="auto" w:fill="FFFFFF"/>
        </w:rPr>
        <w:t xml:space="preserve">, Z.R., Bernhardt, A. and Lowe, D.R., 2010. </w:t>
      </w:r>
      <w:proofErr w:type="spellStart"/>
      <w:r w:rsidRPr="008413DC">
        <w:rPr>
          <w:rFonts w:cs="Times New Roman"/>
          <w:color w:val="222222"/>
          <w:shd w:val="clear" w:color="auto" w:fill="FFFFFF"/>
        </w:rPr>
        <w:t>Facies</w:t>
      </w:r>
      <w:proofErr w:type="spellEnd"/>
      <w:r w:rsidRPr="008413DC">
        <w:rPr>
          <w:rFonts w:cs="Times New Roman"/>
          <w:color w:val="222222"/>
          <w:shd w:val="clear" w:color="auto" w:fill="FFFFFF"/>
        </w:rPr>
        <w:t xml:space="preserve"> and architectural asymmetry in a conglomerate-rich submarine channel fill, Cerro Toro Formation, Sierra del Toro, </w:t>
      </w:r>
      <w:proofErr w:type="spellStart"/>
      <w:r w:rsidRPr="008413DC">
        <w:rPr>
          <w:rFonts w:cs="Times New Roman"/>
          <w:color w:val="222222"/>
          <w:shd w:val="clear" w:color="auto" w:fill="FFFFFF"/>
        </w:rPr>
        <w:t>Magallanes</w:t>
      </w:r>
      <w:proofErr w:type="spellEnd"/>
      <w:r w:rsidRPr="008413DC">
        <w:rPr>
          <w:rFonts w:cs="Times New Roman"/>
          <w:color w:val="222222"/>
          <w:shd w:val="clear" w:color="auto" w:fill="FFFFFF"/>
        </w:rPr>
        <w:t xml:space="preserve"> Basin, Chile. </w:t>
      </w:r>
      <w:proofErr w:type="gramStart"/>
      <w:r w:rsidRPr="008413DC">
        <w:rPr>
          <w:rFonts w:cs="Times New Roman"/>
          <w:iCs/>
          <w:color w:val="222222"/>
          <w:shd w:val="clear" w:color="auto" w:fill="FFFFFF"/>
        </w:rPr>
        <w:t>Journal of Sedimentary Research</w:t>
      </w:r>
      <w:r w:rsidRPr="008413DC">
        <w:rPr>
          <w:rFonts w:cs="Times New Roman"/>
          <w:color w:val="222222"/>
          <w:shd w:val="clear" w:color="auto" w:fill="FFFFFF"/>
        </w:rPr>
        <w:t>, </w:t>
      </w:r>
      <w:r w:rsidRPr="008413DC">
        <w:rPr>
          <w:rFonts w:cs="Times New Roman"/>
          <w:iCs/>
          <w:color w:val="222222"/>
          <w:shd w:val="clear" w:color="auto" w:fill="FFFFFF"/>
        </w:rPr>
        <w:t>80</w:t>
      </w:r>
      <w:r w:rsidRPr="008413DC">
        <w:rPr>
          <w:rFonts w:cs="Times New Roman"/>
          <w:color w:val="222222"/>
          <w:shd w:val="clear" w:color="auto" w:fill="FFFFFF"/>
        </w:rPr>
        <w:t>(12), pp.1085-1108.</w:t>
      </w:r>
      <w:proofErr w:type="gramEnd"/>
    </w:p>
    <w:p w14:paraId="6D0F6759" w14:textId="2F24ACFC"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Jobe</w:t>
      </w:r>
      <w:proofErr w:type="spellEnd"/>
      <w:r w:rsidRPr="008413DC">
        <w:rPr>
          <w:rFonts w:cs="Times New Roman"/>
          <w:color w:val="222222"/>
          <w:shd w:val="clear" w:color="auto" w:fill="FFFFFF"/>
        </w:rPr>
        <w:t xml:space="preserve">, Z.R., Sylvester, Z., </w:t>
      </w:r>
      <w:proofErr w:type="spellStart"/>
      <w:r w:rsidRPr="008413DC">
        <w:rPr>
          <w:rFonts w:cs="Times New Roman"/>
          <w:color w:val="222222"/>
          <w:shd w:val="clear" w:color="auto" w:fill="FFFFFF"/>
        </w:rPr>
        <w:t>Howes</w:t>
      </w:r>
      <w:proofErr w:type="spellEnd"/>
      <w:r w:rsidRPr="008413DC">
        <w:rPr>
          <w:rFonts w:cs="Times New Roman"/>
          <w:color w:val="222222"/>
          <w:shd w:val="clear" w:color="auto" w:fill="FFFFFF"/>
        </w:rPr>
        <w:t xml:space="preserve">, N., </w:t>
      </w:r>
      <w:proofErr w:type="spellStart"/>
      <w:r w:rsidRPr="008413DC">
        <w:rPr>
          <w:rFonts w:cs="Times New Roman"/>
          <w:color w:val="222222"/>
          <w:shd w:val="clear" w:color="auto" w:fill="FFFFFF"/>
        </w:rPr>
        <w:t>Pirmez</w:t>
      </w:r>
      <w:proofErr w:type="spellEnd"/>
      <w:r w:rsidRPr="008413DC">
        <w:rPr>
          <w:rFonts w:cs="Times New Roman"/>
          <w:color w:val="222222"/>
          <w:shd w:val="clear" w:color="auto" w:fill="FFFFFF"/>
        </w:rPr>
        <w:t xml:space="preserve">, C., Parker, A., </w:t>
      </w:r>
      <w:proofErr w:type="spellStart"/>
      <w:r w:rsidRPr="008413DC">
        <w:rPr>
          <w:rFonts w:cs="Times New Roman"/>
          <w:color w:val="222222"/>
          <w:shd w:val="clear" w:color="auto" w:fill="FFFFFF"/>
        </w:rPr>
        <w:t>Cantelli</w:t>
      </w:r>
      <w:proofErr w:type="spellEnd"/>
      <w:r w:rsidRPr="008413DC">
        <w:rPr>
          <w:rFonts w:cs="Times New Roman"/>
          <w:color w:val="222222"/>
          <w:shd w:val="clear" w:color="auto" w:fill="FFFFFF"/>
        </w:rPr>
        <w:t xml:space="preserve">, A., Smith, R., </w:t>
      </w:r>
      <w:proofErr w:type="spellStart"/>
      <w:r w:rsidRPr="008413DC">
        <w:rPr>
          <w:rFonts w:cs="Times New Roman"/>
          <w:color w:val="222222"/>
          <w:shd w:val="clear" w:color="auto" w:fill="FFFFFF"/>
        </w:rPr>
        <w:t>Wolinsky</w:t>
      </w:r>
      <w:proofErr w:type="spellEnd"/>
      <w:r w:rsidRPr="008413DC">
        <w:rPr>
          <w:rFonts w:cs="Times New Roman"/>
          <w:color w:val="222222"/>
          <w:shd w:val="clear" w:color="auto" w:fill="FFFFFF"/>
        </w:rPr>
        <w:t xml:space="preserve">, M.A., O’Byrne, C., </w:t>
      </w:r>
      <w:proofErr w:type="spellStart"/>
      <w:r w:rsidRPr="008413DC">
        <w:rPr>
          <w:rFonts w:cs="Times New Roman"/>
          <w:color w:val="222222"/>
          <w:shd w:val="clear" w:color="auto" w:fill="FFFFFF"/>
        </w:rPr>
        <w:t>Slowey</w:t>
      </w:r>
      <w:proofErr w:type="spellEnd"/>
      <w:r w:rsidRPr="008413DC">
        <w:rPr>
          <w:rFonts w:cs="Times New Roman"/>
          <w:color w:val="222222"/>
          <w:shd w:val="clear" w:color="auto" w:fill="FFFFFF"/>
        </w:rPr>
        <w:t xml:space="preserve">, N. and Prather, B., 2017. High-resolution, millennial-scale patterns of bed compensation on a sand-rich </w:t>
      </w:r>
      <w:proofErr w:type="spellStart"/>
      <w:r w:rsidRPr="008413DC">
        <w:rPr>
          <w:rFonts w:cs="Times New Roman"/>
          <w:color w:val="222222"/>
          <w:shd w:val="clear" w:color="auto" w:fill="FFFFFF"/>
        </w:rPr>
        <w:t>intraslope</w:t>
      </w:r>
      <w:proofErr w:type="spellEnd"/>
      <w:r w:rsidRPr="008413DC">
        <w:rPr>
          <w:rFonts w:cs="Times New Roman"/>
          <w:color w:val="222222"/>
          <w:shd w:val="clear" w:color="auto" w:fill="FFFFFF"/>
        </w:rPr>
        <w:t xml:space="preserve"> submarine fan, western Niger Delta slope.</w:t>
      </w:r>
      <w:r w:rsidR="0070370E" w:rsidRPr="008413DC">
        <w:rPr>
          <w:rFonts w:cs="Times New Roman"/>
          <w:color w:val="222222"/>
          <w:shd w:val="clear" w:color="auto" w:fill="FFFFFF"/>
        </w:rPr>
        <w:t xml:space="preserve"> </w:t>
      </w:r>
      <w:proofErr w:type="gramStart"/>
      <w:r w:rsidR="0070370E" w:rsidRPr="008413DC">
        <w:rPr>
          <w:rFonts w:cs="Times New Roman"/>
          <w:color w:val="222222"/>
          <w:shd w:val="clear" w:color="auto" w:fill="FFFFFF"/>
        </w:rPr>
        <w:t>GSA</w:t>
      </w:r>
      <w:r w:rsidRPr="008413DC">
        <w:rPr>
          <w:rFonts w:cs="Times New Roman"/>
          <w:color w:val="222222"/>
          <w:shd w:val="clear" w:color="auto" w:fill="FFFFFF"/>
        </w:rPr>
        <w:t> </w:t>
      </w:r>
      <w:r w:rsidRPr="008413DC">
        <w:rPr>
          <w:rFonts w:cs="Times New Roman"/>
          <w:iCs/>
          <w:color w:val="222222"/>
          <w:shd w:val="clear" w:color="auto" w:fill="FFFFFF"/>
        </w:rPr>
        <w:t>Bulletin</w:t>
      </w:r>
      <w:r w:rsidRPr="008413DC">
        <w:rPr>
          <w:rFonts w:cs="Times New Roman"/>
          <w:color w:val="222222"/>
          <w:shd w:val="clear" w:color="auto" w:fill="FFFFFF"/>
        </w:rPr>
        <w:t>, </w:t>
      </w:r>
      <w:r w:rsidRPr="008413DC">
        <w:rPr>
          <w:rFonts w:cs="Times New Roman"/>
          <w:iCs/>
          <w:color w:val="222222"/>
          <w:shd w:val="clear" w:color="auto" w:fill="FFFFFF"/>
        </w:rPr>
        <w:t>129</w:t>
      </w:r>
      <w:r w:rsidRPr="008413DC">
        <w:rPr>
          <w:rFonts w:cs="Times New Roman"/>
          <w:color w:val="222222"/>
          <w:shd w:val="clear" w:color="auto" w:fill="FFFFFF"/>
        </w:rPr>
        <w:t>(1-2), pp.23-37.</w:t>
      </w:r>
      <w:proofErr w:type="gramEnd"/>
    </w:p>
    <w:p w14:paraId="477127BE" w14:textId="1C047CC9" w:rsidR="00F25CD9" w:rsidRPr="008413DC" w:rsidRDefault="00F25CD9" w:rsidP="00FA00E9">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Jobe</w:t>
      </w:r>
      <w:proofErr w:type="spellEnd"/>
      <w:r w:rsidRPr="008413DC">
        <w:rPr>
          <w:rFonts w:cs="Times New Roman"/>
          <w:color w:val="222222"/>
          <w:shd w:val="clear" w:color="auto" w:fill="FFFFFF"/>
        </w:rPr>
        <w:t xml:space="preserve">, Z.R., </w:t>
      </w:r>
      <w:proofErr w:type="spellStart"/>
      <w:r w:rsidRPr="008413DC">
        <w:rPr>
          <w:rFonts w:cs="Times New Roman"/>
          <w:color w:val="222222"/>
          <w:shd w:val="clear" w:color="auto" w:fill="FFFFFF"/>
        </w:rPr>
        <w:t>Howes</w:t>
      </w:r>
      <w:proofErr w:type="spellEnd"/>
      <w:r w:rsidRPr="008413DC">
        <w:rPr>
          <w:rFonts w:cs="Times New Roman"/>
          <w:color w:val="222222"/>
          <w:shd w:val="clear" w:color="auto" w:fill="FFFFFF"/>
        </w:rPr>
        <w:t xml:space="preserve">, N., Romans, B.W. and </w:t>
      </w:r>
      <w:proofErr w:type="spellStart"/>
      <w:r w:rsidRPr="008413DC">
        <w:rPr>
          <w:rFonts w:cs="Times New Roman"/>
          <w:color w:val="222222"/>
          <w:shd w:val="clear" w:color="auto" w:fill="FFFFFF"/>
        </w:rPr>
        <w:t>Covault</w:t>
      </w:r>
      <w:proofErr w:type="spellEnd"/>
      <w:r w:rsidRPr="008413DC">
        <w:rPr>
          <w:rFonts w:cs="Times New Roman"/>
          <w:color w:val="222222"/>
          <w:shd w:val="clear" w:color="auto" w:fill="FFFFFF"/>
        </w:rPr>
        <w:t xml:space="preserve">, J.A., 2018. </w:t>
      </w:r>
      <w:proofErr w:type="gramStart"/>
      <w:r w:rsidRPr="008413DC">
        <w:rPr>
          <w:rFonts w:cs="Times New Roman"/>
          <w:color w:val="222222"/>
          <w:shd w:val="clear" w:color="auto" w:fill="FFFFFF"/>
        </w:rPr>
        <w:t>Volume and recurrence of submarine</w:t>
      </w:r>
      <w:r w:rsidRPr="008413DC">
        <w:rPr>
          <w:rFonts w:ascii="Cambria Math" w:hAnsi="Cambria Math" w:cs="Cambria Math"/>
          <w:color w:val="222222"/>
          <w:shd w:val="clear" w:color="auto" w:fill="FFFFFF"/>
        </w:rPr>
        <w:t>‐</w:t>
      </w:r>
      <w:r w:rsidRPr="008413DC">
        <w:rPr>
          <w:rFonts w:cs="Times New Roman"/>
          <w:color w:val="222222"/>
          <w:shd w:val="clear" w:color="auto" w:fill="FFFFFF"/>
        </w:rPr>
        <w:t>fan</w:t>
      </w:r>
      <w:r w:rsidRPr="008413DC">
        <w:rPr>
          <w:rFonts w:ascii="Cambria Math" w:hAnsi="Cambria Math" w:cs="Cambria Math"/>
          <w:color w:val="222222"/>
          <w:shd w:val="clear" w:color="auto" w:fill="FFFFFF"/>
        </w:rPr>
        <w:t>‐</w:t>
      </w:r>
      <w:r w:rsidRPr="008413DC">
        <w:rPr>
          <w:rFonts w:cs="Times New Roman"/>
          <w:color w:val="222222"/>
          <w:shd w:val="clear" w:color="auto" w:fill="FFFFFF"/>
        </w:rPr>
        <w:t>building turbidity currents.</w:t>
      </w:r>
      <w:proofErr w:type="gramEnd"/>
      <w:r w:rsidRPr="008413DC">
        <w:rPr>
          <w:rFonts w:cs="Times New Roman"/>
          <w:color w:val="222222"/>
          <w:shd w:val="clear" w:color="auto" w:fill="FFFFFF"/>
        </w:rPr>
        <w:t> </w:t>
      </w:r>
      <w:r w:rsidRPr="008413DC">
        <w:rPr>
          <w:rFonts w:cs="Times New Roman"/>
          <w:iCs/>
          <w:color w:val="222222"/>
          <w:shd w:val="clear" w:color="auto" w:fill="FFFFFF"/>
        </w:rPr>
        <w:t>The Depositional Record</w:t>
      </w:r>
      <w:r w:rsidR="00FA00E9" w:rsidRPr="008413DC">
        <w:rPr>
          <w:rFonts w:cs="Times New Roman"/>
          <w:color w:val="222222"/>
          <w:shd w:val="clear" w:color="auto" w:fill="FFFFFF"/>
        </w:rPr>
        <w:t>, 0(0), pp. 1-17</w:t>
      </w:r>
    </w:p>
    <w:p w14:paraId="15EABD84" w14:textId="77777777"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 xml:space="preserve">Joseph, P., </w:t>
      </w:r>
      <w:proofErr w:type="spellStart"/>
      <w:r w:rsidRPr="008413DC">
        <w:rPr>
          <w:rFonts w:cs="Times New Roman"/>
          <w:color w:val="222222"/>
          <w:shd w:val="clear" w:color="auto" w:fill="FFFFFF"/>
        </w:rPr>
        <w:t>Callec</w:t>
      </w:r>
      <w:proofErr w:type="spellEnd"/>
      <w:r w:rsidRPr="008413DC">
        <w:rPr>
          <w:rFonts w:cs="Times New Roman"/>
          <w:color w:val="222222"/>
          <w:shd w:val="clear" w:color="auto" w:fill="FFFFFF"/>
        </w:rPr>
        <w:t>, Y. and Ford, M., 2012.</w:t>
      </w:r>
      <w:proofErr w:type="gramEnd"/>
      <w:r w:rsidRPr="008413DC">
        <w:rPr>
          <w:rFonts w:cs="Times New Roman"/>
          <w:color w:val="222222"/>
          <w:shd w:val="clear" w:color="auto" w:fill="FFFFFF"/>
        </w:rPr>
        <w:t xml:space="preserve"> Dynamic Controls on Sedimentology and Reservoir Architecture in the Alpine Foreland Basin: A Field Guide to the Eocene–Oligocene </w:t>
      </w:r>
      <w:proofErr w:type="spellStart"/>
      <w:r w:rsidRPr="008413DC">
        <w:rPr>
          <w:rFonts w:cs="Times New Roman"/>
          <w:color w:val="222222"/>
          <w:shd w:val="clear" w:color="auto" w:fill="FFFFFF"/>
        </w:rPr>
        <w:t>Grès</w:t>
      </w:r>
      <w:proofErr w:type="spellEnd"/>
      <w:r w:rsidRPr="008413DC">
        <w:rPr>
          <w:rFonts w:cs="Times New Roman"/>
          <w:color w:val="222222"/>
          <w:shd w:val="clear" w:color="auto" w:fill="FFFFFF"/>
        </w:rPr>
        <w:t xml:space="preserve"> </w:t>
      </w:r>
      <w:proofErr w:type="spellStart"/>
      <w:r w:rsidRPr="008413DC">
        <w:rPr>
          <w:rFonts w:cs="Times New Roman"/>
          <w:color w:val="222222"/>
          <w:shd w:val="clear" w:color="auto" w:fill="FFFFFF"/>
        </w:rPr>
        <w:t>d’Annot</w:t>
      </w:r>
      <w:proofErr w:type="spellEnd"/>
      <w:r w:rsidRPr="008413DC">
        <w:rPr>
          <w:rFonts w:cs="Times New Roman"/>
          <w:color w:val="222222"/>
          <w:shd w:val="clear" w:color="auto" w:fill="FFFFFF"/>
        </w:rPr>
        <w:t xml:space="preserve">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System of SE France. </w:t>
      </w:r>
      <w:r w:rsidRPr="008413DC">
        <w:rPr>
          <w:rFonts w:cs="Times New Roman"/>
          <w:iCs/>
          <w:color w:val="222222"/>
          <w:shd w:val="clear" w:color="auto" w:fill="FFFFFF"/>
        </w:rPr>
        <w:t xml:space="preserve">France, IFP Energies </w:t>
      </w:r>
      <w:proofErr w:type="spellStart"/>
      <w:r w:rsidRPr="008413DC">
        <w:rPr>
          <w:rFonts w:cs="Times New Roman"/>
          <w:iCs/>
          <w:color w:val="222222"/>
          <w:shd w:val="clear" w:color="auto" w:fill="FFFFFF"/>
        </w:rPr>
        <w:t>Nouvelles</w:t>
      </w:r>
      <w:proofErr w:type="spellEnd"/>
      <w:r w:rsidRPr="008413DC">
        <w:rPr>
          <w:rFonts w:cs="Times New Roman"/>
          <w:iCs/>
          <w:color w:val="222222"/>
          <w:shd w:val="clear" w:color="auto" w:fill="FFFFFF"/>
        </w:rPr>
        <w:t xml:space="preserve"> e-books</w:t>
      </w:r>
      <w:r w:rsidRPr="008413DC">
        <w:rPr>
          <w:rFonts w:cs="Times New Roman"/>
          <w:color w:val="222222"/>
          <w:shd w:val="clear" w:color="auto" w:fill="FFFFFF"/>
        </w:rPr>
        <w:t>.</w:t>
      </w:r>
    </w:p>
    <w:p w14:paraId="14A5615D" w14:textId="77777777"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 xml:space="preserve">Joseph, P. and Lomas, S.A., 2004. Deep-water sedimentation in the Alpine foreland basin of SE France: New perspectives on the </w:t>
      </w:r>
      <w:proofErr w:type="spellStart"/>
      <w:r w:rsidRPr="008413DC">
        <w:rPr>
          <w:rFonts w:cs="Times New Roman"/>
          <w:color w:val="222222"/>
          <w:shd w:val="clear" w:color="auto" w:fill="FFFFFF"/>
        </w:rPr>
        <w:t>Grès</w:t>
      </w:r>
      <w:proofErr w:type="spellEnd"/>
      <w:r w:rsidRPr="008413DC">
        <w:rPr>
          <w:rFonts w:cs="Times New Roman"/>
          <w:color w:val="222222"/>
          <w:shd w:val="clear" w:color="auto" w:fill="FFFFFF"/>
        </w:rPr>
        <w:t xml:space="preserve"> </w:t>
      </w:r>
      <w:proofErr w:type="spellStart"/>
      <w:r w:rsidRPr="008413DC">
        <w:rPr>
          <w:rFonts w:cs="Times New Roman"/>
          <w:color w:val="222222"/>
          <w:shd w:val="clear" w:color="auto" w:fill="FFFFFF"/>
        </w:rPr>
        <w:t>d’Annot</w:t>
      </w:r>
      <w:proofErr w:type="spellEnd"/>
      <w:r w:rsidRPr="008413DC">
        <w:rPr>
          <w:rFonts w:cs="Times New Roman"/>
          <w:color w:val="222222"/>
          <w:shd w:val="clear" w:color="auto" w:fill="FFFFFF"/>
        </w:rPr>
        <w:t xml:space="preserve"> and related systems—An introduction. </w:t>
      </w:r>
      <w:proofErr w:type="gramStart"/>
      <w:r w:rsidRPr="008413DC">
        <w:rPr>
          <w:rFonts w:cs="Times New Roman"/>
          <w:iCs/>
          <w:color w:val="222222"/>
          <w:shd w:val="clear" w:color="auto" w:fill="FFFFFF"/>
        </w:rPr>
        <w:t>Geological Society, London, Special Publications</w:t>
      </w:r>
      <w:r w:rsidRPr="008413DC">
        <w:rPr>
          <w:rFonts w:cs="Times New Roman"/>
          <w:color w:val="222222"/>
          <w:shd w:val="clear" w:color="auto" w:fill="FFFFFF"/>
        </w:rPr>
        <w:t>, </w:t>
      </w:r>
      <w:r w:rsidRPr="008413DC">
        <w:rPr>
          <w:rFonts w:cs="Times New Roman"/>
          <w:iCs/>
          <w:color w:val="222222"/>
          <w:shd w:val="clear" w:color="auto" w:fill="FFFFFF"/>
        </w:rPr>
        <w:t>221</w:t>
      </w:r>
      <w:r w:rsidRPr="008413DC">
        <w:rPr>
          <w:rFonts w:cs="Times New Roman"/>
          <w:color w:val="222222"/>
          <w:shd w:val="clear" w:color="auto" w:fill="FFFFFF"/>
        </w:rPr>
        <w:t>(1), pp.1-16.</w:t>
      </w:r>
      <w:proofErr w:type="gramEnd"/>
    </w:p>
    <w:p w14:paraId="630F0AB5" w14:textId="77777777" w:rsidR="00F25CD9" w:rsidRPr="008413DC" w:rsidRDefault="00F25CD9" w:rsidP="00266273">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 xml:space="preserve">Kane, I.A. and </w:t>
      </w:r>
      <w:proofErr w:type="spellStart"/>
      <w:r w:rsidRPr="008413DC">
        <w:rPr>
          <w:rFonts w:cs="Times New Roman"/>
          <w:color w:val="222222"/>
          <w:shd w:val="clear" w:color="auto" w:fill="FFFFFF"/>
        </w:rPr>
        <w:t>Pontén</w:t>
      </w:r>
      <w:proofErr w:type="spellEnd"/>
      <w:r w:rsidRPr="008413DC">
        <w:rPr>
          <w:rFonts w:cs="Times New Roman"/>
          <w:color w:val="222222"/>
          <w:shd w:val="clear" w:color="auto" w:fill="FFFFFF"/>
        </w:rPr>
        <w:t xml:space="preserve">, A.S., 2012. Submarine transitional flow deposits in the </w:t>
      </w:r>
      <w:proofErr w:type="spellStart"/>
      <w:r w:rsidRPr="008413DC">
        <w:rPr>
          <w:rFonts w:cs="Times New Roman"/>
          <w:color w:val="222222"/>
          <w:shd w:val="clear" w:color="auto" w:fill="FFFFFF"/>
        </w:rPr>
        <w:t>Paleogene</w:t>
      </w:r>
      <w:proofErr w:type="spellEnd"/>
      <w:r w:rsidRPr="008413DC">
        <w:rPr>
          <w:rFonts w:cs="Times New Roman"/>
          <w:color w:val="222222"/>
          <w:shd w:val="clear" w:color="auto" w:fill="FFFFFF"/>
        </w:rPr>
        <w:t xml:space="preserve"> Gulf of Mexico. </w:t>
      </w:r>
      <w:proofErr w:type="gramStart"/>
      <w:r w:rsidRPr="008413DC">
        <w:rPr>
          <w:rFonts w:cs="Times New Roman"/>
          <w:iCs/>
          <w:color w:val="222222"/>
          <w:shd w:val="clear" w:color="auto" w:fill="FFFFFF"/>
        </w:rPr>
        <w:t>Geology</w:t>
      </w:r>
      <w:r w:rsidRPr="008413DC">
        <w:rPr>
          <w:rFonts w:cs="Times New Roman"/>
          <w:color w:val="222222"/>
          <w:shd w:val="clear" w:color="auto" w:fill="FFFFFF"/>
        </w:rPr>
        <w:t>, </w:t>
      </w:r>
      <w:r w:rsidRPr="008413DC">
        <w:rPr>
          <w:rFonts w:cs="Times New Roman"/>
          <w:iCs/>
          <w:color w:val="222222"/>
          <w:shd w:val="clear" w:color="auto" w:fill="FFFFFF"/>
        </w:rPr>
        <w:t>40</w:t>
      </w:r>
      <w:r w:rsidRPr="008413DC">
        <w:rPr>
          <w:rFonts w:cs="Times New Roman"/>
          <w:color w:val="222222"/>
          <w:shd w:val="clear" w:color="auto" w:fill="FFFFFF"/>
        </w:rPr>
        <w:t>(12), pp.1119-1122.</w:t>
      </w:r>
      <w:proofErr w:type="gramEnd"/>
    </w:p>
    <w:p w14:paraId="12180BC8" w14:textId="77777777"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 xml:space="preserve">Kern, J.P. and </w:t>
      </w:r>
      <w:proofErr w:type="spellStart"/>
      <w:r w:rsidRPr="008413DC">
        <w:rPr>
          <w:rFonts w:cs="Times New Roman"/>
          <w:color w:val="222222"/>
          <w:shd w:val="clear" w:color="auto" w:fill="FFFFFF"/>
        </w:rPr>
        <w:t>Warme</w:t>
      </w:r>
      <w:proofErr w:type="spellEnd"/>
      <w:r w:rsidRPr="008413DC">
        <w:rPr>
          <w:rFonts w:cs="Times New Roman"/>
          <w:color w:val="222222"/>
          <w:shd w:val="clear" w:color="auto" w:fill="FFFFFF"/>
        </w:rPr>
        <w:t>, J.E., 1974. Trace fossils and bathymetry of the Upper Cretaceous Point Loma Formation, San Diego, California. </w:t>
      </w:r>
      <w:proofErr w:type="gramStart"/>
      <w:r w:rsidRPr="008413DC">
        <w:rPr>
          <w:rFonts w:cs="Times New Roman"/>
          <w:iCs/>
          <w:color w:val="222222"/>
          <w:shd w:val="clear" w:color="auto" w:fill="FFFFFF"/>
        </w:rPr>
        <w:t>Geological Society of America Bulletin</w:t>
      </w:r>
      <w:r w:rsidRPr="008413DC">
        <w:rPr>
          <w:rFonts w:cs="Times New Roman"/>
          <w:color w:val="222222"/>
          <w:shd w:val="clear" w:color="auto" w:fill="FFFFFF"/>
        </w:rPr>
        <w:t>, </w:t>
      </w:r>
      <w:r w:rsidRPr="008413DC">
        <w:rPr>
          <w:rFonts w:cs="Times New Roman"/>
          <w:iCs/>
          <w:color w:val="222222"/>
          <w:shd w:val="clear" w:color="auto" w:fill="FFFFFF"/>
        </w:rPr>
        <w:t>85</w:t>
      </w:r>
      <w:r w:rsidRPr="008413DC">
        <w:rPr>
          <w:rFonts w:cs="Times New Roman"/>
          <w:color w:val="222222"/>
          <w:shd w:val="clear" w:color="auto" w:fill="FFFFFF"/>
        </w:rPr>
        <w:t>(6), pp.893-900.</w:t>
      </w:r>
      <w:proofErr w:type="gramEnd"/>
    </w:p>
    <w:p w14:paraId="3DD3CA64" w14:textId="50E95039"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Kennedy, M.P., 1975. </w:t>
      </w:r>
      <w:r w:rsidRPr="008413DC">
        <w:rPr>
          <w:rFonts w:cs="Times New Roman"/>
          <w:iCs/>
          <w:color w:val="222222"/>
          <w:shd w:val="clear" w:color="auto" w:fill="FFFFFF"/>
        </w:rPr>
        <w:t>Geology of the San Diego metropolitan area, California</w:t>
      </w:r>
      <w:r w:rsidR="0070370E" w:rsidRPr="008413DC">
        <w:rPr>
          <w:rFonts w:cs="Times New Roman"/>
          <w:color w:val="222222"/>
          <w:shd w:val="clear" w:color="auto" w:fill="FFFFFF"/>
        </w:rPr>
        <w:t>:</w:t>
      </w:r>
      <w:r w:rsidRPr="008413DC">
        <w:rPr>
          <w:rFonts w:cs="Times New Roman"/>
          <w:color w:val="222222"/>
          <w:shd w:val="clear" w:color="auto" w:fill="FFFFFF"/>
        </w:rPr>
        <w:t xml:space="preserve"> California Division of Mines and Geology</w:t>
      </w:r>
      <w:r w:rsidR="0070370E" w:rsidRPr="008413DC">
        <w:rPr>
          <w:rFonts w:cs="Times New Roman"/>
          <w:color w:val="222222"/>
          <w:shd w:val="clear" w:color="auto" w:fill="FFFFFF"/>
        </w:rPr>
        <w:t>,</w:t>
      </w:r>
      <w:r w:rsidR="0070370E" w:rsidRPr="008413DC">
        <w:t xml:space="preserve"> </w:t>
      </w:r>
      <w:r w:rsidR="0070370E" w:rsidRPr="008413DC">
        <w:rPr>
          <w:rFonts w:cs="Times New Roman"/>
          <w:color w:val="222222"/>
          <w:shd w:val="clear" w:color="auto" w:fill="FFFFFF"/>
        </w:rPr>
        <w:t>Bulletin 200, Section A, p</w:t>
      </w:r>
      <w:r w:rsidR="001A2504" w:rsidRPr="008413DC">
        <w:rPr>
          <w:rFonts w:cs="Times New Roman"/>
          <w:color w:val="222222"/>
          <w:shd w:val="clear" w:color="auto" w:fill="FFFFFF"/>
        </w:rPr>
        <w:t>p</w:t>
      </w:r>
      <w:r w:rsidR="0070370E" w:rsidRPr="008413DC">
        <w:rPr>
          <w:rFonts w:cs="Times New Roman"/>
          <w:color w:val="222222"/>
          <w:shd w:val="clear" w:color="auto" w:fill="FFFFFF"/>
        </w:rPr>
        <w:t>. 9-39, plates.</w:t>
      </w:r>
    </w:p>
    <w:p w14:paraId="71049F5C" w14:textId="77777777"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lastRenderedPageBreak/>
        <w:t xml:space="preserve">Kennedy, M.P. and Moore, G.W., 1971. </w:t>
      </w:r>
      <w:proofErr w:type="gramStart"/>
      <w:r w:rsidRPr="008413DC">
        <w:rPr>
          <w:rFonts w:cs="Times New Roman"/>
          <w:color w:val="222222"/>
          <w:shd w:val="clear" w:color="auto" w:fill="FFFFFF"/>
        </w:rPr>
        <w:t>Stratigraphic relations of upper Cretaceous and Eocene formations, San Diego coastal area, California.</w:t>
      </w:r>
      <w:proofErr w:type="gramEnd"/>
      <w:r w:rsidRPr="008413DC">
        <w:rPr>
          <w:rFonts w:cs="Times New Roman"/>
          <w:color w:val="222222"/>
          <w:shd w:val="clear" w:color="auto" w:fill="FFFFFF"/>
        </w:rPr>
        <w:t> </w:t>
      </w:r>
      <w:proofErr w:type="gramStart"/>
      <w:r w:rsidRPr="008413DC">
        <w:rPr>
          <w:rFonts w:cs="Times New Roman"/>
          <w:iCs/>
          <w:color w:val="222222"/>
          <w:shd w:val="clear" w:color="auto" w:fill="FFFFFF"/>
        </w:rPr>
        <w:t>AAPG Bulletin</w:t>
      </w:r>
      <w:r w:rsidRPr="008413DC">
        <w:rPr>
          <w:rFonts w:cs="Times New Roman"/>
          <w:color w:val="222222"/>
          <w:shd w:val="clear" w:color="auto" w:fill="FFFFFF"/>
        </w:rPr>
        <w:t>, </w:t>
      </w:r>
      <w:r w:rsidRPr="008413DC">
        <w:rPr>
          <w:rFonts w:cs="Times New Roman"/>
          <w:iCs/>
          <w:color w:val="222222"/>
          <w:shd w:val="clear" w:color="auto" w:fill="FFFFFF"/>
        </w:rPr>
        <w:t>55</w:t>
      </w:r>
      <w:r w:rsidRPr="008413DC">
        <w:rPr>
          <w:rFonts w:cs="Times New Roman"/>
          <w:color w:val="222222"/>
          <w:shd w:val="clear" w:color="auto" w:fill="FFFFFF"/>
        </w:rPr>
        <w:t>(5), pp.709-722.</w:t>
      </w:r>
      <w:proofErr w:type="gramEnd"/>
    </w:p>
    <w:p w14:paraId="1964B0DC" w14:textId="79ADD78E"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 xml:space="preserve">Kennedy, M.P., Tan, S.S., </w:t>
      </w:r>
      <w:proofErr w:type="spellStart"/>
      <w:r w:rsidRPr="008413DC">
        <w:rPr>
          <w:rFonts w:cs="Times New Roman"/>
          <w:color w:val="222222"/>
          <w:shd w:val="clear" w:color="auto" w:fill="FFFFFF"/>
        </w:rPr>
        <w:t>Bovard</w:t>
      </w:r>
      <w:proofErr w:type="spellEnd"/>
      <w:r w:rsidRPr="008413DC">
        <w:rPr>
          <w:rFonts w:cs="Times New Roman"/>
          <w:color w:val="222222"/>
          <w:shd w:val="clear" w:color="auto" w:fill="FFFFFF"/>
        </w:rPr>
        <w:t>, K.R., Garcia, A.G. and Burns, D., 2008. </w:t>
      </w:r>
      <w:proofErr w:type="gramStart"/>
      <w:r w:rsidRPr="008413DC">
        <w:rPr>
          <w:rFonts w:cs="Times New Roman"/>
          <w:iCs/>
          <w:color w:val="222222"/>
          <w:shd w:val="clear" w:color="auto" w:fill="FFFFFF"/>
        </w:rPr>
        <w:t>Geologic Map of the San Diego 30ʹ X 60ʹ Quadrangle, California</w:t>
      </w:r>
      <w:r w:rsidRPr="008413DC">
        <w:rPr>
          <w:rFonts w:cs="Times New Roman"/>
          <w:color w:val="222222"/>
          <w:shd w:val="clear" w:color="auto" w:fill="FFFFFF"/>
        </w:rPr>
        <w:t>.</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California Geological Survey</w:t>
      </w:r>
      <w:r w:rsidR="001A2504" w:rsidRPr="008413DC">
        <w:rPr>
          <w:rFonts w:cs="Times New Roman"/>
          <w:color w:val="222222"/>
          <w:shd w:val="clear" w:color="auto" w:fill="FFFFFF"/>
        </w:rPr>
        <w:t>, pp.1-21.</w:t>
      </w:r>
      <w:proofErr w:type="gramEnd"/>
    </w:p>
    <w:p w14:paraId="477416F3" w14:textId="77777777"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Kerans</w:t>
      </w:r>
      <w:proofErr w:type="spellEnd"/>
      <w:r w:rsidRPr="008413DC">
        <w:rPr>
          <w:rFonts w:cs="Times New Roman"/>
          <w:color w:val="222222"/>
          <w:shd w:val="clear" w:color="auto" w:fill="FFFFFF"/>
        </w:rPr>
        <w:t xml:space="preserve">, C., Lucia, F.J. and </w:t>
      </w:r>
      <w:proofErr w:type="spellStart"/>
      <w:r w:rsidRPr="008413DC">
        <w:rPr>
          <w:rFonts w:cs="Times New Roman"/>
          <w:color w:val="222222"/>
          <w:shd w:val="clear" w:color="auto" w:fill="FFFFFF"/>
        </w:rPr>
        <w:t>Senger</w:t>
      </w:r>
      <w:proofErr w:type="spellEnd"/>
      <w:r w:rsidRPr="008413DC">
        <w:rPr>
          <w:rFonts w:cs="Times New Roman"/>
          <w:color w:val="222222"/>
          <w:shd w:val="clear" w:color="auto" w:fill="FFFFFF"/>
        </w:rPr>
        <w:t xml:space="preserve">, R.K., 1994. </w:t>
      </w:r>
      <w:proofErr w:type="gramStart"/>
      <w:r w:rsidRPr="008413DC">
        <w:rPr>
          <w:rFonts w:cs="Times New Roman"/>
          <w:color w:val="222222"/>
          <w:shd w:val="clear" w:color="auto" w:fill="FFFFFF"/>
        </w:rPr>
        <w:t>Integrated characterization of carbonate ramp reservoirs using Permian San Andres Formation outcrop analogs.</w:t>
      </w:r>
      <w:proofErr w:type="gramEnd"/>
      <w:r w:rsidRPr="008413DC">
        <w:rPr>
          <w:rFonts w:cs="Times New Roman"/>
          <w:color w:val="222222"/>
          <w:shd w:val="clear" w:color="auto" w:fill="FFFFFF"/>
        </w:rPr>
        <w:t> </w:t>
      </w:r>
      <w:r w:rsidRPr="008413DC">
        <w:rPr>
          <w:rFonts w:cs="Times New Roman"/>
          <w:iCs/>
          <w:color w:val="222222"/>
          <w:shd w:val="clear" w:color="auto" w:fill="FFFFFF"/>
        </w:rPr>
        <w:t>AAPG bulletin</w:t>
      </w:r>
      <w:r w:rsidRPr="008413DC">
        <w:rPr>
          <w:rFonts w:cs="Times New Roman"/>
          <w:color w:val="222222"/>
          <w:shd w:val="clear" w:color="auto" w:fill="FFFFFF"/>
        </w:rPr>
        <w:t>, </w:t>
      </w:r>
      <w:r w:rsidRPr="008413DC">
        <w:rPr>
          <w:rFonts w:cs="Times New Roman"/>
          <w:iCs/>
          <w:color w:val="222222"/>
          <w:shd w:val="clear" w:color="auto" w:fill="FFFFFF"/>
        </w:rPr>
        <w:t>78</w:t>
      </w:r>
      <w:r w:rsidRPr="008413DC">
        <w:rPr>
          <w:rFonts w:cs="Times New Roman"/>
          <w:color w:val="222222"/>
          <w:shd w:val="clear" w:color="auto" w:fill="FFFFFF"/>
        </w:rPr>
        <w:t>(2), pp.181-216.</w:t>
      </w:r>
    </w:p>
    <w:p w14:paraId="687AF334" w14:textId="3E55A0B3" w:rsidR="0030499C" w:rsidRPr="008413DC" w:rsidRDefault="0030499C" w:rsidP="00F407F1">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Keevil</w:t>
      </w:r>
      <w:proofErr w:type="spellEnd"/>
      <w:r w:rsidRPr="008413DC">
        <w:rPr>
          <w:rFonts w:cs="Times New Roman"/>
          <w:color w:val="222222"/>
          <w:shd w:val="clear" w:color="auto" w:fill="FFFFFF"/>
        </w:rPr>
        <w:t xml:space="preserve">, G.M., </w:t>
      </w:r>
      <w:proofErr w:type="spellStart"/>
      <w:r w:rsidRPr="008413DC">
        <w:rPr>
          <w:rFonts w:cs="Times New Roman"/>
          <w:color w:val="222222"/>
          <w:shd w:val="clear" w:color="auto" w:fill="FFFFFF"/>
        </w:rPr>
        <w:t>Peakall</w:t>
      </w:r>
      <w:proofErr w:type="spellEnd"/>
      <w:r w:rsidRPr="008413DC">
        <w:rPr>
          <w:rFonts w:cs="Times New Roman"/>
          <w:color w:val="222222"/>
          <w:shd w:val="clear" w:color="auto" w:fill="FFFFFF"/>
        </w:rPr>
        <w:t xml:space="preserve">, J., Best, J.L. and Amos, K.J., 2006. Flow structure in sinuous submarine channels: velocity and turbulence structure of an experimental submarine channel. </w:t>
      </w:r>
      <w:proofErr w:type="gramStart"/>
      <w:r w:rsidRPr="008413DC">
        <w:rPr>
          <w:rFonts w:cs="Times New Roman"/>
          <w:color w:val="222222"/>
          <w:shd w:val="clear" w:color="auto" w:fill="FFFFFF"/>
        </w:rPr>
        <w:t>Marine Geology, 229(3-4), pp.241-257.</w:t>
      </w:r>
      <w:proofErr w:type="gramEnd"/>
    </w:p>
    <w:p w14:paraId="5B51E15E" w14:textId="77777777" w:rsidR="00F25CD9" w:rsidRPr="008413DC" w:rsidRDefault="00F25CD9" w:rsidP="00F407F1">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Konsoer</w:t>
      </w:r>
      <w:proofErr w:type="spellEnd"/>
      <w:r w:rsidRPr="008413DC">
        <w:rPr>
          <w:rFonts w:cs="Times New Roman"/>
          <w:color w:val="222222"/>
          <w:shd w:val="clear" w:color="auto" w:fill="FFFFFF"/>
        </w:rPr>
        <w:t xml:space="preserve">, K., Zinger, J. and Parker, G., 2013. </w:t>
      </w:r>
      <w:proofErr w:type="spellStart"/>
      <w:r w:rsidRPr="008413DC">
        <w:rPr>
          <w:rFonts w:cs="Times New Roman"/>
          <w:color w:val="222222"/>
          <w:shd w:val="clear" w:color="auto" w:fill="FFFFFF"/>
        </w:rPr>
        <w:t>Bankfull</w:t>
      </w:r>
      <w:proofErr w:type="spellEnd"/>
      <w:r w:rsidRPr="008413DC">
        <w:rPr>
          <w:rFonts w:cs="Times New Roman"/>
          <w:color w:val="222222"/>
          <w:shd w:val="clear" w:color="auto" w:fill="FFFFFF"/>
        </w:rPr>
        <w:t xml:space="preserve"> hydraulic geometry of submarine channels created by turbidity currents: relations between </w:t>
      </w:r>
      <w:proofErr w:type="spellStart"/>
      <w:r w:rsidRPr="008413DC">
        <w:rPr>
          <w:rFonts w:cs="Times New Roman"/>
          <w:color w:val="222222"/>
          <w:shd w:val="clear" w:color="auto" w:fill="FFFFFF"/>
        </w:rPr>
        <w:t>bankfull</w:t>
      </w:r>
      <w:proofErr w:type="spellEnd"/>
      <w:r w:rsidRPr="008413DC">
        <w:rPr>
          <w:rFonts w:cs="Times New Roman"/>
          <w:color w:val="222222"/>
          <w:shd w:val="clear" w:color="auto" w:fill="FFFFFF"/>
        </w:rPr>
        <w:t xml:space="preserve"> channel characteristics and formative flow discharge. </w:t>
      </w:r>
      <w:r w:rsidRPr="008413DC">
        <w:rPr>
          <w:rFonts w:cs="Times New Roman"/>
          <w:iCs/>
          <w:color w:val="222222"/>
          <w:shd w:val="clear" w:color="auto" w:fill="FFFFFF"/>
        </w:rPr>
        <w:t>Journal of Geophysical Research: Earth Surface</w:t>
      </w:r>
      <w:r w:rsidRPr="008413DC">
        <w:rPr>
          <w:rFonts w:cs="Times New Roman"/>
          <w:color w:val="222222"/>
          <w:shd w:val="clear" w:color="auto" w:fill="FFFFFF"/>
        </w:rPr>
        <w:t>, </w:t>
      </w:r>
      <w:r w:rsidRPr="008413DC">
        <w:rPr>
          <w:rFonts w:cs="Times New Roman"/>
          <w:iCs/>
          <w:color w:val="222222"/>
          <w:shd w:val="clear" w:color="auto" w:fill="FFFFFF"/>
        </w:rPr>
        <w:t>118</w:t>
      </w:r>
      <w:r w:rsidRPr="008413DC">
        <w:rPr>
          <w:rFonts w:cs="Times New Roman"/>
          <w:color w:val="222222"/>
          <w:shd w:val="clear" w:color="auto" w:fill="FFFFFF"/>
        </w:rPr>
        <w:t>(1), pp.216-228.</w:t>
      </w:r>
    </w:p>
    <w:p w14:paraId="3DF793A9" w14:textId="7B91CF78" w:rsidR="00F25CD9" w:rsidRPr="008413DC" w:rsidRDefault="00F25CD9" w:rsidP="0079125C">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Kruskal</w:t>
      </w:r>
      <w:proofErr w:type="spellEnd"/>
      <w:r w:rsidRPr="008413DC">
        <w:rPr>
          <w:rFonts w:cs="Times New Roman"/>
          <w:color w:val="222222"/>
          <w:shd w:val="clear" w:color="auto" w:fill="FFFFFF"/>
        </w:rPr>
        <w:t xml:space="preserve">, W.H. and Wallis, W.A., 1952. </w:t>
      </w:r>
      <w:proofErr w:type="gramStart"/>
      <w:r w:rsidRPr="008413DC">
        <w:rPr>
          <w:rFonts w:cs="Times New Roman"/>
          <w:color w:val="222222"/>
          <w:shd w:val="clear" w:color="auto" w:fill="FFFFFF"/>
        </w:rPr>
        <w:t>Use of ranks in one-criterion variance analysis.</w:t>
      </w:r>
      <w:proofErr w:type="gramEnd"/>
      <w:r w:rsidRPr="008413DC">
        <w:rPr>
          <w:rFonts w:cs="Times New Roman"/>
          <w:color w:val="222222"/>
          <w:shd w:val="clear" w:color="auto" w:fill="FFFFFF"/>
        </w:rPr>
        <w:t> </w:t>
      </w:r>
      <w:proofErr w:type="gramStart"/>
      <w:r w:rsidR="00480B86" w:rsidRPr="008413DC">
        <w:rPr>
          <w:rFonts w:cs="Times New Roman"/>
          <w:color w:val="222222"/>
          <w:shd w:val="clear" w:color="auto" w:fill="FFFFFF"/>
        </w:rPr>
        <w:t>Journal of the American S</w:t>
      </w:r>
      <w:r w:rsidRPr="008413DC">
        <w:rPr>
          <w:rFonts w:cs="Times New Roman"/>
          <w:color w:val="222222"/>
          <w:shd w:val="clear" w:color="auto" w:fill="FFFFFF"/>
        </w:rPr>
        <w:t>tatistical Association, 47(260), pp.583-621.</w:t>
      </w:r>
      <w:proofErr w:type="gramEnd"/>
    </w:p>
    <w:p w14:paraId="68A2232F" w14:textId="77777777"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 xml:space="preserve">Lamb, M.P., </w:t>
      </w:r>
      <w:proofErr w:type="spellStart"/>
      <w:r w:rsidRPr="008413DC">
        <w:rPr>
          <w:rFonts w:cs="Times New Roman"/>
          <w:color w:val="222222"/>
          <w:shd w:val="clear" w:color="auto" w:fill="FFFFFF"/>
        </w:rPr>
        <w:t>Toniolo</w:t>
      </w:r>
      <w:proofErr w:type="spellEnd"/>
      <w:r w:rsidRPr="008413DC">
        <w:rPr>
          <w:rFonts w:cs="Times New Roman"/>
          <w:color w:val="222222"/>
          <w:shd w:val="clear" w:color="auto" w:fill="FFFFFF"/>
        </w:rPr>
        <w:t xml:space="preserve">, H. and Parker, G., 2006. Trapping of sustained turbidity currents by </w:t>
      </w:r>
      <w:proofErr w:type="spellStart"/>
      <w:r w:rsidRPr="008413DC">
        <w:rPr>
          <w:rFonts w:cs="Times New Roman"/>
          <w:color w:val="222222"/>
          <w:shd w:val="clear" w:color="auto" w:fill="FFFFFF"/>
        </w:rPr>
        <w:t>intraslope</w:t>
      </w:r>
      <w:proofErr w:type="spellEnd"/>
      <w:r w:rsidRPr="008413DC">
        <w:rPr>
          <w:rFonts w:cs="Times New Roman"/>
          <w:color w:val="222222"/>
          <w:shd w:val="clear" w:color="auto" w:fill="FFFFFF"/>
        </w:rPr>
        <w:t xml:space="preserve"> </w:t>
      </w:r>
      <w:proofErr w:type="spellStart"/>
      <w:r w:rsidRPr="008413DC">
        <w:rPr>
          <w:rFonts w:cs="Times New Roman"/>
          <w:color w:val="222222"/>
          <w:shd w:val="clear" w:color="auto" w:fill="FFFFFF"/>
        </w:rPr>
        <w:t>minibasins</w:t>
      </w:r>
      <w:proofErr w:type="spellEnd"/>
      <w:r w:rsidRPr="008413DC">
        <w:rPr>
          <w:rFonts w:cs="Times New Roman"/>
          <w:color w:val="222222"/>
          <w:shd w:val="clear" w:color="auto" w:fill="FFFFFF"/>
        </w:rPr>
        <w:t>. </w:t>
      </w:r>
      <w:proofErr w:type="gramStart"/>
      <w:r w:rsidRPr="008413DC">
        <w:rPr>
          <w:rFonts w:cs="Times New Roman"/>
          <w:iCs/>
          <w:color w:val="222222"/>
          <w:shd w:val="clear" w:color="auto" w:fill="FFFFFF"/>
        </w:rPr>
        <w:t>Sedimentology</w:t>
      </w:r>
      <w:r w:rsidRPr="008413DC">
        <w:rPr>
          <w:rFonts w:cs="Times New Roman"/>
          <w:color w:val="222222"/>
          <w:shd w:val="clear" w:color="auto" w:fill="FFFFFF"/>
        </w:rPr>
        <w:t>, </w:t>
      </w:r>
      <w:r w:rsidRPr="008413DC">
        <w:rPr>
          <w:rFonts w:cs="Times New Roman"/>
          <w:iCs/>
          <w:color w:val="222222"/>
          <w:shd w:val="clear" w:color="auto" w:fill="FFFFFF"/>
        </w:rPr>
        <w:t>53</w:t>
      </w:r>
      <w:r w:rsidRPr="008413DC">
        <w:rPr>
          <w:rFonts w:cs="Times New Roman"/>
          <w:color w:val="222222"/>
          <w:shd w:val="clear" w:color="auto" w:fill="FFFFFF"/>
        </w:rPr>
        <w:t>(1), pp.147-160.</w:t>
      </w:r>
      <w:proofErr w:type="gramEnd"/>
    </w:p>
    <w:p w14:paraId="59F57713" w14:textId="08885D9C" w:rsidR="00F135FE" w:rsidRPr="008413DC" w:rsidRDefault="00F135FE"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 xml:space="preserve">Lien, T., Walker, R.G. and </w:t>
      </w:r>
      <w:proofErr w:type="spellStart"/>
      <w:r w:rsidRPr="008413DC">
        <w:rPr>
          <w:rFonts w:cs="Times New Roman"/>
          <w:color w:val="222222"/>
          <w:shd w:val="clear" w:color="auto" w:fill="FFFFFF"/>
        </w:rPr>
        <w:t>Martinsen</w:t>
      </w:r>
      <w:proofErr w:type="spellEnd"/>
      <w:r w:rsidRPr="008413DC">
        <w:rPr>
          <w:rFonts w:cs="Times New Roman"/>
          <w:color w:val="222222"/>
          <w:shd w:val="clear" w:color="auto" w:fill="FFFFFF"/>
        </w:rPr>
        <w:t>, O.J., 2003.</w:t>
      </w:r>
      <w:proofErr w:type="gramEnd"/>
      <w:r w:rsidRPr="008413DC">
        <w:rPr>
          <w:rFonts w:cs="Times New Roman"/>
          <w:color w:val="222222"/>
          <w:shd w:val="clear" w:color="auto" w:fill="FFFFFF"/>
        </w:rPr>
        <w:t xml:space="preserve"> </w:t>
      </w:r>
      <w:proofErr w:type="spellStart"/>
      <w:r w:rsidRPr="008413DC">
        <w:rPr>
          <w:rFonts w:cs="Times New Roman"/>
          <w:color w:val="222222"/>
          <w:shd w:val="clear" w:color="auto" w:fill="FFFFFF"/>
        </w:rPr>
        <w:t>Turbidites</w:t>
      </w:r>
      <w:proofErr w:type="spellEnd"/>
      <w:r w:rsidRPr="008413DC">
        <w:rPr>
          <w:rFonts w:cs="Times New Roman"/>
          <w:color w:val="222222"/>
          <w:shd w:val="clear" w:color="auto" w:fill="FFFFFF"/>
        </w:rPr>
        <w:t xml:space="preserve"> in the Upper Carboniferous Ross Formation, western Ireland: reconstruction of a channel and spillover system. </w:t>
      </w:r>
      <w:proofErr w:type="gramStart"/>
      <w:r w:rsidRPr="008413DC">
        <w:rPr>
          <w:rFonts w:cs="Times New Roman"/>
          <w:color w:val="222222"/>
          <w:shd w:val="clear" w:color="auto" w:fill="FFFFFF"/>
        </w:rPr>
        <w:t>Sedimentology, 50(1), pp.113-148.</w:t>
      </w:r>
      <w:proofErr w:type="gramEnd"/>
    </w:p>
    <w:p w14:paraId="476CA82A" w14:textId="2A83AE26"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Lowe, D.R., 1982. Sediment gravity flows: II Depositional models with special reference to the deposits of high-density turbidity currents. </w:t>
      </w:r>
      <w:r w:rsidRPr="008413DC">
        <w:rPr>
          <w:rFonts w:cs="Times New Roman"/>
          <w:iCs/>
          <w:color w:val="222222"/>
          <w:shd w:val="clear" w:color="auto" w:fill="FFFFFF"/>
        </w:rPr>
        <w:t>Journal of Sedimentary Research</w:t>
      </w:r>
      <w:r w:rsidRPr="008413DC">
        <w:rPr>
          <w:rFonts w:cs="Times New Roman"/>
          <w:color w:val="222222"/>
          <w:shd w:val="clear" w:color="auto" w:fill="FFFFFF"/>
        </w:rPr>
        <w:t>, </w:t>
      </w:r>
      <w:r w:rsidRPr="008413DC">
        <w:rPr>
          <w:rFonts w:cs="Times New Roman"/>
          <w:iCs/>
          <w:color w:val="222222"/>
          <w:shd w:val="clear" w:color="auto" w:fill="FFFFFF"/>
        </w:rPr>
        <w:t>52</w:t>
      </w:r>
      <w:r w:rsidR="001A2504" w:rsidRPr="008413DC">
        <w:rPr>
          <w:rFonts w:cs="Times New Roman"/>
          <w:color w:val="222222"/>
          <w:shd w:val="clear" w:color="auto" w:fill="FFFFFF"/>
        </w:rPr>
        <w:t>(1), pp. 279–297.</w:t>
      </w:r>
    </w:p>
    <w:p w14:paraId="5813CD4D" w14:textId="77777777"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Macauley</w:t>
      </w:r>
      <w:proofErr w:type="spellEnd"/>
      <w:r w:rsidRPr="008413DC">
        <w:rPr>
          <w:rFonts w:cs="Times New Roman"/>
          <w:color w:val="222222"/>
          <w:shd w:val="clear" w:color="auto" w:fill="FFFFFF"/>
        </w:rPr>
        <w:t xml:space="preserve">, R.V. and Hubbard, S.M., 2013. Slope channel sedimentary processes and stratigraphic stacking, Cretaceous </w:t>
      </w:r>
      <w:proofErr w:type="spellStart"/>
      <w:r w:rsidRPr="008413DC">
        <w:rPr>
          <w:rFonts w:cs="Times New Roman"/>
          <w:color w:val="222222"/>
          <w:shd w:val="clear" w:color="auto" w:fill="FFFFFF"/>
        </w:rPr>
        <w:t>Tres</w:t>
      </w:r>
      <w:proofErr w:type="spellEnd"/>
      <w:r w:rsidRPr="008413DC">
        <w:rPr>
          <w:rFonts w:cs="Times New Roman"/>
          <w:color w:val="222222"/>
          <w:shd w:val="clear" w:color="auto" w:fill="FFFFFF"/>
        </w:rPr>
        <w:t xml:space="preserve"> </w:t>
      </w:r>
      <w:proofErr w:type="spellStart"/>
      <w:r w:rsidRPr="008413DC">
        <w:rPr>
          <w:rFonts w:cs="Times New Roman"/>
          <w:color w:val="222222"/>
          <w:shd w:val="clear" w:color="auto" w:fill="FFFFFF"/>
        </w:rPr>
        <w:t>Pasos</w:t>
      </w:r>
      <w:proofErr w:type="spellEnd"/>
      <w:r w:rsidRPr="008413DC">
        <w:rPr>
          <w:rFonts w:cs="Times New Roman"/>
          <w:color w:val="222222"/>
          <w:shd w:val="clear" w:color="auto" w:fill="FFFFFF"/>
        </w:rPr>
        <w:t xml:space="preserve"> Formation slope system, Chilean Patagonia. </w:t>
      </w:r>
      <w:proofErr w:type="gramStart"/>
      <w:r w:rsidRPr="008413DC">
        <w:rPr>
          <w:rFonts w:cs="Times New Roman"/>
          <w:iCs/>
          <w:color w:val="222222"/>
          <w:shd w:val="clear" w:color="auto" w:fill="FFFFFF"/>
        </w:rPr>
        <w:t>Marine and Petroleum Geology</w:t>
      </w:r>
      <w:r w:rsidRPr="008413DC">
        <w:rPr>
          <w:rFonts w:cs="Times New Roman"/>
          <w:color w:val="222222"/>
          <w:shd w:val="clear" w:color="auto" w:fill="FFFFFF"/>
        </w:rPr>
        <w:t>, </w:t>
      </w:r>
      <w:r w:rsidRPr="008413DC">
        <w:rPr>
          <w:rFonts w:cs="Times New Roman"/>
          <w:iCs/>
          <w:color w:val="222222"/>
          <w:shd w:val="clear" w:color="auto" w:fill="FFFFFF"/>
        </w:rPr>
        <w:t>41</w:t>
      </w:r>
      <w:r w:rsidRPr="008413DC">
        <w:rPr>
          <w:rFonts w:cs="Times New Roman"/>
          <w:color w:val="222222"/>
          <w:shd w:val="clear" w:color="auto" w:fill="FFFFFF"/>
        </w:rPr>
        <w:t>, pp.146-162.</w:t>
      </w:r>
      <w:proofErr w:type="gramEnd"/>
    </w:p>
    <w:p w14:paraId="72296984" w14:textId="29EEE604"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 xml:space="preserve">Marini, M., </w:t>
      </w:r>
      <w:proofErr w:type="spellStart"/>
      <w:r w:rsidRPr="008413DC">
        <w:rPr>
          <w:rFonts w:cs="Times New Roman"/>
          <w:color w:val="222222"/>
          <w:shd w:val="clear" w:color="auto" w:fill="FFFFFF"/>
        </w:rPr>
        <w:t>Felletti</w:t>
      </w:r>
      <w:proofErr w:type="spellEnd"/>
      <w:r w:rsidRPr="008413DC">
        <w:rPr>
          <w:rFonts w:cs="Times New Roman"/>
          <w:color w:val="222222"/>
          <w:shd w:val="clear" w:color="auto" w:fill="FFFFFF"/>
        </w:rPr>
        <w:t xml:space="preserve">, F., </w:t>
      </w:r>
      <w:proofErr w:type="spellStart"/>
      <w:r w:rsidRPr="008413DC">
        <w:rPr>
          <w:rFonts w:cs="Times New Roman"/>
          <w:color w:val="222222"/>
          <w:shd w:val="clear" w:color="auto" w:fill="FFFFFF"/>
        </w:rPr>
        <w:t>Milli</w:t>
      </w:r>
      <w:proofErr w:type="spellEnd"/>
      <w:r w:rsidRPr="008413DC">
        <w:rPr>
          <w:rFonts w:cs="Times New Roman"/>
          <w:color w:val="222222"/>
          <w:shd w:val="clear" w:color="auto" w:fill="FFFFFF"/>
        </w:rPr>
        <w:t xml:space="preserve">, S. and </w:t>
      </w:r>
      <w:proofErr w:type="spellStart"/>
      <w:r w:rsidRPr="008413DC">
        <w:rPr>
          <w:rFonts w:cs="Times New Roman"/>
          <w:color w:val="222222"/>
          <w:shd w:val="clear" w:color="auto" w:fill="FFFFFF"/>
        </w:rPr>
        <w:t>Patacci</w:t>
      </w:r>
      <w:proofErr w:type="spellEnd"/>
      <w:r w:rsidRPr="008413DC">
        <w:rPr>
          <w:rFonts w:cs="Times New Roman"/>
          <w:color w:val="222222"/>
          <w:shd w:val="clear" w:color="auto" w:fill="FFFFFF"/>
        </w:rPr>
        <w:t>, M., 2016.</w:t>
      </w:r>
      <w:proofErr w:type="gramEnd"/>
      <w:r w:rsidRPr="008413DC">
        <w:rPr>
          <w:rFonts w:cs="Times New Roman"/>
          <w:color w:val="222222"/>
          <w:shd w:val="clear" w:color="auto" w:fill="FFFFFF"/>
        </w:rPr>
        <w:t xml:space="preserve"> The thick-bedded tail of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thickness distribution as a proxy for flow confinement: Examples from tertiary basins of central and northern Apennines (Italy). </w:t>
      </w:r>
      <w:proofErr w:type="gramStart"/>
      <w:r w:rsidR="00480B86" w:rsidRPr="008413DC">
        <w:rPr>
          <w:rFonts w:cs="Times New Roman"/>
          <w:iCs/>
          <w:color w:val="222222"/>
          <w:shd w:val="clear" w:color="auto" w:fill="FFFFFF"/>
        </w:rPr>
        <w:t>Sedimentary G</w:t>
      </w:r>
      <w:r w:rsidRPr="008413DC">
        <w:rPr>
          <w:rFonts w:cs="Times New Roman"/>
          <w:iCs/>
          <w:color w:val="222222"/>
          <w:shd w:val="clear" w:color="auto" w:fill="FFFFFF"/>
        </w:rPr>
        <w:t>eology</w:t>
      </w:r>
      <w:r w:rsidRPr="008413DC">
        <w:rPr>
          <w:rFonts w:cs="Times New Roman"/>
          <w:color w:val="222222"/>
          <w:shd w:val="clear" w:color="auto" w:fill="FFFFFF"/>
        </w:rPr>
        <w:t>, </w:t>
      </w:r>
      <w:r w:rsidRPr="008413DC">
        <w:rPr>
          <w:rFonts w:cs="Times New Roman"/>
          <w:iCs/>
          <w:color w:val="222222"/>
          <w:shd w:val="clear" w:color="auto" w:fill="FFFFFF"/>
        </w:rPr>
        <w:t>341</w:t>
      </w:r>
      <w:r w:rsidRPr="008413DC">
        <w:rPr>
          <w:rFonts w:cs="Times New Roman"/>
          <w:color w:val="222222"/>
          <w:shd w:val="clear" w:color="auto" w:fill="FFFFFF"/>
        </w:rPr>
        <w:t>, pp.96-118.</w:t>
      </w:r>
      <w:proofErr w:type="gramEnd"/>
    </w:p>
    <w:p w14:paraId="644AE8DC" w14:textId="77777777"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 xml:space="preserve">Marini, M., </w:t>
      </w:r>
      <w:proofErr w:type="spellStart"/>
      <w:r w:rsidRPr="008413DC">
        <w:rPr>
          <w:rFonts w:cs="Times New Roman"/>
          <w:color w:val="222222"/>
          <w:shd w:val="clear" w:color="auto" w:fill="FFFFFF"/>
        </w:rPr>
        <w:t>Milli</w:t>
      </w:r>
      <w:proofErr w:type="spellEnd"/>
      <w:r w:rsidRPr="008413DC">
        <w:rPr>
          <w:rFonts w:cs="Times New Roman"/>
          <w:color w:val="222222"/>
          <w:shd w:val="clear" w:color="auto" w:fill="FFFFFF"/>
        </w:rPr>
        <w:t xml:space="preserve">, S., </w:t>
      </w:r>
      <w:proofErr w:type="spellStart"/>
      <w:r w:rsidRPr="008413DC">
        <w:rPr>
          <w:rFonts w:cs="Times New Roman"/>
          <w:color w:val="222222"/>
          <w:shd w:val="clear" w:color="auto" w:fill="FFFFFF"/>
        </w:rPr>
        <w:t>Ravnås</w:t>
      </w:r>
      <w:proofErr w:type="spellEnd"/>
      <w:r w:rsidRPr="008413DC">
        <w:rPr>
          <w:rFonts w:cs="Times New Roman"/>
          <w:color w:val="222222"/>
          <w:shd w:val="clear" w:color="auto" w:fill="FFFFFF"/>
        </w:rPr>
        <w:t xml:space="preserve">, R. and </w:t>
      </w:r>
      <w:proofErr w:type="spellStart"/>
      <w:r w:rsidRPr="008413DC">
        <w:rPr>
          <w:rFonts w:cs="Times New Roman"/>
          <w:color w:val="222222"/>
          <w:shd w:val="clear" w:color="auto" w:fill="FFFFFF"/>
        </w:rPr>
        <w:t>Moscatelli</w:t>
      </w:r>
      <w:proofErr w:type="spellEnd"/>
      <w:r w:rsidRPr="008413DC">
        <w:rPr>
          <w:rFonts w:cs="Times New Roman"/>
          <w:color w:val="222222"/>
          <w:shd w:val="clear" w:color="auto" w:fill="FFFFFF"/>
        </w:rPr>
        <w:t>, M., 2015.</w:t>
      </w:r>
      <w:proofErr w:type="gramEnd"/>
      <w:r w:rsidRPr="008413DC">
        <w:rPr>
          <w:rFonts w:cs="Times New Roman"/>
          <w:color w:val="222222"/>
          <w:shd w:val="clear" w:color="auto" w:fill="FFFFFF"/>
        </w:rPr>
        <w:t xml:space="preserve"> A comparative study of confined vs. semi-confined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lobes from the Lower </w:t>
      </w:r>
      <w:proofErr w:type="spellStart"/>
      <w:r w:rsidRPr="008413DC">
        <w:rPr>
          <w:rFonts w:cs="Times New Roman"/>
          <w:color w:val="222222"/>
          <w:shd w:val="clear" w:color="auto" w:fill="FFFFFF"/>
        </w:rPr>
        <w:t>Messinian</w:t>
      </w:r>
      <w:proofErr w:type="spellEnd"/>
      <w:r w:rsidRPr="008413DC">
        <w:rPr>
          <w:rFonts w:cs="Times New Roman"/>
          <w:color w:val="222222"/>
          <w:shd w:val="clear" w:color="auto" w:fill="FFFFFF"/>
        </w:rPr>
        <w:t xml:space="preserve"> </w:t>
      </w:r>
      <w:proofErr w:type="spellStart"/>
      <w:r w:rsidRPr="008413DC">
        <w:rPr>
          <w:rFonts w:cs="Times New Roman"/>
          <w:color w:val="222222"/>
          <w:shd w:val="clear" w:color="auto" w:fill="FFFFFF"/>
        </w:rPr>
        <w:t>Laga</w:t>
      </w:r>
      <w:proofErr w:type="spellEnd"/>
      <w:r w:rsidRPr="008413DC">
        <w:rPr>
          <w:rFonts w:cs="Times New Roman"/>
          <w:color w:val="222222"/>
          <w:shd w:val="clear" w:color="auto" w:fill="FFFFFF"/>
        </w:rPr>
        <w:t xml:space="preserve"> Basin (Central Apennines, Italy): implications for assessment of reservoir architecture. </w:t>
      </w:r>
      <w:proofErr w:type="gramStart"/>
      <w:r w:rsidRPr="008413DC">
        <w:rPr>
          <w:rFonts w:cs="Times New Roman"/>
          <w:iCs/>
          <w:color w:val="222222"/>
          <w:shd w:val="clear" w:color="auto" w:fill="FFFFFF"/>
        </w:rPr>
        <w:t>Marine and Petroleum Geology</w:t>
      </w:r>
      <w:r w:rsidRPr="008413DC">
        <w:rPr>
          <w:rFonts w:cs="Times New Roman"/>
          <w:color w:val="222222"/>
          <w:shd w:val="clear" w:color="auto" w:fill="FFFFFF"/>
        </w:rPr>
        <w:t>, </w:t>
      </w:r>
      <w:r w:rsidRPr="008413DC">
        <w:rPr>
          <w:rFonts w:cs="Times New Roman"/>
          <w:iCs/>
          <w:color w:val="222222"/>
          <w:shd w:val="clear" w:color="auto" w:fill="FFFFFF"/>
        </w:rPr>
        <w:t>63</w:t>
      </w:r>
      <w:r w:rsidRPr="008413DC">
        <w:rPr>
          <w:rFonts w:cs="Times New Roman"/>
          <w:color w:val="222222"/>
          <w:shd w:val="clear" w:color="auto" w:fill="FFFFFF"/>
        </w:rPr>
        <w:t>, pp.142-165.</w:t>
      </w:r>
      <w:proofErr w:type="gramEnd"/>
    </w:p>
    <w:p w14:paraId="2AE2D36C" w14:textId="10E25A6A" w:rsidR="00F25CD9" w:rsidRPr="008413DC" w:rsidRDefault="00F25CD9"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lastRenderedPageBreak/>
        <w:t xml:space="preserve">Marshall, M. and </w:t>
      </w:r>
      <w:proofErr w:type="spellStart"/>
      <w:r w:rsidRPr="008413DC">
        <w:rPr>
          <w:rFonts w:cs="Times New Roman"/>
          <w:color w:val="222222"/>
          <w:shd w:val="clear" w:color="auto" w:fill="FFFFFF"/>
        </w:rPr>
        <w:t>McNaboe</w:t>
      </w:r>
      <w:proofErr w:type="spellEnd"/>
      <w:r w:rsidRPr="008413DC">
        <w:rPr>
          <w:rFonts w:cs="Times New Roman"/>
          <w:color w:val="222222"/>
          <w:shd w:val="clear" w:color="auto" w:fill="FFFFFF"/>
        </w:rPr>
        <w:t xml:space="preserve">, J., 1984. Preliminary </w:t>
      </w:r>
      <w:proofErr w:type="spellStart"/>
      <w:r w:rsidRPr="008413DC">
        <w:rPr>
          <w:rFonts w:cs="Times New Roman"/>
          <w:color w:val="222222"/>
          <w:shd w:val="clear" w:color="auto" w:fill="FFFFFF"/>
        </w:rPr>
        <w:t>paleomagnetic</w:t>
      </w:r>
      <w:proofErr w:type="spellEnd"/>
      <w:r w:rsidRPr="008413DC">
        <w:rPr>
          <w:rFonts w:cs="Times New Roman"/>
          <w:color w:val="222222"/>
          <w:shd w:val="clear" w:color="auto" w:fill="FFFFFF"/>
        </w:rPr>
        <w:t xml:space="preserve"> results from the Cretaceous Point Loma Formation. Upper Cretaceous Depositional Systems, Southern California, SEPM Pacific Section</w:t>
      </w:r>
      <w:r w:rsidR="001A2504" w:rsidRPr="008413DC">
        <w:rPr>
          <w:rFonts w:cs="Times New Roman"/>
          <w:color w:val="222222"/>
          <w:shd w:val="clear" w:color="auto" w:fill="FFFFFF"/>
        </w:rPr>
        <w:t>, pp. 1.</w:t>
      </w:r>
    </w:p>
    <w:p w14:paraId="22C76D8F" w14:textId="50377C6A" w:rsidR="0055394F" w:rsidRPr="008413DC" w:rsidRDefault="0055394F" w:rsidP="0055394F">
      <w:pPr>
        <w:spacing w:before="100" w:beforeAutospacing="1" w:after="100" w:afterAutospacing="1" w:line="240" w:lineRule="auto"/>
        <w:ind w:left="480" w:hanging="480"/>
        <w:rPr>
          <w:rFonts w:eastAsia="Times New Roman" w:cs="Times New Roman"/>
        </w:rPr>
      </w:pPr>
      <w:proofErr w:type="gramStart"/>
      <w:r w:rsidRPr="008413DC">
        <w:rPr>
          <w:rFonts w:eastAsia="Times New Roman" w:cs="Times New Roman"/>
        </w:rPr>
        <w:t xml:space="preserve">May, J. A., </w:t>
      </w:r>
      <w:proofErr w:type="spellStart"/>
      <w:r w:rsidRPr="008413DC">
        <w:rPr>
          <w:rFonts w:eastAsia="Times New Roman" w:cs="Times New Roman"/>
        </w:rPr>
        <w:t>Lohmar</w:t>
      </w:r>
      <w:proofErr w:type="spellEnd"/>
      <w:r w:rsidRPr="008413DC">
        <w:rPr>
          <w:rFonts w:eastAsia="Times New Roman" w:cs="Times New Roman"/>
        </w:rPr>
        <w:t xml:space="preserve">, J. M., </w:t>
      </w:r>
      <w:proofErr w:type="spellStart"/>
      <w:r w:rsidRPr="008413DC">
        <w:rPr>
          <w:rFonts w:eastAsia="Times New Roman" w:cs="Times New Roman"/>
        </w:rPr>
        <w:t>Warme</w:t>
      </w:r>
      <w:proofErr w:type="spellEnd"/>
      <w:r w:rsidRPr="008413DC">
        <w:rPr>
          <w:rFonts w:eastAsia="Times New Roman" w:cs="Times New Roman"/>
        </w:rPr>
        <w:t>, J. E., &amp; Morgan, S. (1991).</w:t>
      </w:r>
      <w:proofErr w:type="gramEnd"/>
      <w:r w:rsidRPr="008413DC">
        <w:rPr>
          <w:rFonts w:eastAsia="Times New Roman" w:cs="Times New Roman"/>
        </w:rPr>
        <w:t xml:space="preserve"> Early to middle Eocene La Jolla Group of Black’s Beach. La Jolla, California: SEPM, Pacific Section, Fieldtrip Guidebook, 68, </w:t>
      </w:r>
      <w:r w:rsidR="00480B86" w:rsidRPr="008413DC">
        <w:rPr>
          <w:rFonts w:eastAsia="Times New Roman" w:cs="Times New Roman"/>
        </w:rPr>
        <w:t xml:space="preserve">pp. </w:t>
      </w:r>
      <w:r w:rsidRPr="008413DC">
        <w:rPr>
          <w:rFonts w:eastAsia="Times New Roman" w:cs="Times New Roman"/>
        </w:rPr>
        <w:t xml:space="preserve">27-36. </w:t>
      </w:r>
    </w:p>
    <w:p w14:paraId="55AE1213" w14:textId="79A91225" w:rsidR="0055394F" w:rsidRPr="008413DC" w:rsidRDefault="0055394F" w:rsidP="0055394F">
      <w:pPr>
        <w:spacing w:before="100" w:beforeAutospacing="1" w:after="100" w:afterAutospacing="1" w:line="240" w:lineRule="auto"/>
        <w:ind w:left="480" w:hanging="480"/>
        <w:rPr>
          <w:rFonts w:eastAsia="Times New Roman" w:cs="Times New Roman"/>
        </w:rPr>
      </w:pPr>
      <w:proofErr w:type="gramStart"/>
      <w:r w:rsidRPr="008413DC">
        <w:rPr>
          <w:rFonts w:eastAsia="Times New Roman" w:cs="Times New Roman"/>
        </w:rPr>
        <w:t xml:space="preserve">May, J. A., &amp; </w:t>
      </w:r>
      <w:proofErr w:type="spellStart"/>
      <w:r w:rsidRPr="008413DC">
        <w:rPr>
          <w:rFonts w:eastAsia="Times New Roman" w:cs="Times New Roman"/>
        </w:rPr>
        <w:t>Warme</w:t>
      </w:r>
      <w:proofErr w:type="spellEnd"/>
      <w:r w:rsidRPr="008413DC">
        <w:rPr>
          <w:rFonts w:eastAsia="Times New Roman" w:cs="Times New Roman"/>
        </w:rPr>
        <w:t>, J. E. (1991).</w:t>
      </w:r>
      <w:proofErr w:type="gramEnd"/>
      <w:r w:rsidRPr="008413DC">
        <w:rPr>
          <w:rFonts w:eastAsia="Times New Roman" w:cs="Times New Roman"/>
        </w:rPr>
        <w:t xml:space="preserve"> </w:t>
      </w:r>
      <w:proofErr w:type="gramStart"/>
      <w:r w:rsidRPr="008413DC">
        <w:rPr>
          <w:rFonts w:eastAsia="Times New Roman" w:cs="Times New Roman"/>
        </w:rPr>
        <w:t>Marine Sedimentology of the early to middle Eocene La Jolla Group.</w:t>
      </w:r>
      <w:proofErr w:type="gramEnd"/>
      <w:r w:rsidR="007A4D1D" w:rsidRPr="008413DC">
        <w:rPr>
          <w:rFonts w:eastAsia="Times New Roman" w:cs="Times New Roman"/>
        </w:rPr>
        <w:t xml:space="preserve"> In Abbott, P. L. and May, J. A., </w:t>
      </w:r>
      <w:proofErr w:type="gramStart"/>
      <w:r w:rsidR="007A4D1D" w:rsidRPr="008413DC">
        <w:rPr>
          <w:rFonts w:eastAsia="Times New Roman" w:cs="Times New Roman"/>
        </w:rPr>
        <w:t>eds</w:t>
      </w:r>
      <w:proofErr w:type="gramEnd"/>
      <w:r w:rsidR="007A4D1D" w:rsidRPr="008413DC">
        <w:rPr>
          <w:rFonts w:eastAsia="Times New Roman" w:cs="Times New Roman"/>
        </w:rPr>
        <w:t>. 1991 Eocene Geologic History, San Diego Region, Pacific section SEPM, 68, pp. 73-88.</w:t>
      </w:r>
    </w:p>
    <w:p w14:paraId="1AFE01FF" w14:textId="77777777" w:rsidR="007A4D1D" w:rsidRPr="008413DC" w:rsidRDefault="007A4D1D"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 xml:space="preserve">May, J.A. and </w:t>
      </w:r>
      <w:proofErr w:type="spellStart"/>
      <w:r w:rsidRPr="008413DC">
        <w:rPr>
          <w:rFonts w:cs="Times New Roman"/>
          <w:color w:val="222222"/>
          <w:shd w:val="clear" w:color="auto" w:fill="FFFFFF"/>
        </w:rPr>
        <w:t>Warme</w:t>
      </w:r>
      <w:proofErr w:type="spellEnd"/>
      <w:r w:rsidRPr="008413DC">
        <w:rPr>
          <w:rFonts w:cs="Times New Roman"/>
          <w:color w:val="222222"/>
          <w:shd w:val="clear" w:color="auto" w:fill="FFFFFF"/>
        </w:rPr>
        <w:t>, J.E., 2007.</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An ancient submarine canyon, Black's Beach, La Jolla, California, USA.</w:t>
      </w:r>
      <w:proofErr w:type="gramEnd"/>
      <w:r w:rsidRPr="008413DC">
        <w:rPr>
          <w:rFonts w:cs="Times New Roman"/>
          <w:color w:val="222222"/>
          <w:shd w:val="clear" w:color="auto" w:fill="FFFFFF"/>
        </w:rPr>
        <w:t> </w:t>
      </w:r>
      <w:proofErr w:type="gramStart"/>
      <w:r w:rsidRPr="008413DC">
        <w:rPr>
          <w:rFonts w:cs="Times New Roman"/>
          <w:iCs/>
          <w:color w:val="222222"/>
          <w:shd w:val="clear" w:color="auto" w:fill="FFFFFF"/>
        </w:rPr>
        <w:t xml:space="preserve">Atlas of </w:t>
      </w:r>
      <w:proofErr w:type="spellStart"/>
      <w:r w:rsidRPr="008413DC">
        <w:rPr>
          <w:rFonts w:cs="Times New Roman"/>
          <w:iCs/>
          <w:color w:val="222222"/>
          <w:shd w:val="clear" w:color="auto" w:fill="FFFFFF"/>
        </w:rPr>
        <w:t>Deepwater</w:t>
      </w:r>
      <w:proofErr w:type="spellEnd"/>
      <w:r w:rsidRPr="008413DC">
        <w:rPr>
          <w:rFonts w:cs="Times New Roman"/>
          <w:iCs/>
          <w:color w:val="222222"/>
          <w:shd w:val="clear" w:color="auto" w:fill="FFFFFF"/>
        </w:rPr>
        <w:t xml:space="preserve"> Outcrops.</w:t>
      </w:r>
      <w:proofErr w:type="gramEnd"/>
      <w:r w:rsidRPr="008413DC">
        <w:rPr>
          <w:rFonts w:cs="Times New Roman"/>
          <w:iCs/>
          <w:color w:val="222222"/>
          <w:shd w:val="clear" w:color="auto" w:fill="FFFFFF"/>
        </w:rPr>
        <w:t xml:space="preserve"> </w:t>
      </w:r>
      <w:proofErr w:type="gramStart"/>
      <w:r w:rsidRPr="008413DC">
        <w:rPr>
          <w:rFonts w:cs="Times New Roman"/>
          <w:iCs/>
          <w:color w:val="222222"/>
          <w:shd w:val="clear" w:color="auto" w:fill="FFFFFF"/>
        </w:rPr>
        <w:t>American Association of Petroleum Geologists.</w:t>
      </w:r>
      <w:proofErr w:type="gramEnd"/>
      <w:r w:rsidRPr="008413DC">
        <w:rPr>
          <w:rFonts w:cs="Times New Roman"/>
          <w:iCs/>
          <w:color w:val="222222"/>
          <w:shd w:val="clear" w:color="auto" w:fill="FFFFFF"/>
        </w:rPr>
        <w:t xml:space="preserve"> SG56, CDROM</w:t>
      </w:r>
      <w:r w:rsidRPr="008413DC">
        <w:rPr>
          <w:rFonts w:cs="Times New Roman"/>
          <w:color w:val="222222"/>
          <w:shd w:val="clear" w:color="auto" w:fill="FFFFFF"/>
        </w:rPr>
        <w:t>.</w:t>
      </w:r>
    </w:p>
    <w:p w14:paraId="27BEF863" w14:textId="23B2A74D" w:rsidR="007A4D1D" w:rsidRPr="008413DC" w:rsidRDefault="007A4D1D"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Morris, W.R., Smith, D.P. and Busby-</w:t>
      </w:r>
      <w:proofErr w:type="spellStart"/>
      <w:r w:rsidRPr="008413DC">
        <w:rPr>
          <w:rFonts w:cs="Times New Roman"/>
          <w:color w:val="222222"/>
          <w:shd w:val="clear" w:color="auto" w:fill="FFFFFF"/>
        </w:rPr>
        <w:t>Spera</w:t>
      </w:r>
      <w:proofErr w:type="spellEnd"/>
      <w:r w:rsidRPr="008413DC">
        <w:rPr>
          <w:rFonts w:cs="Times New Roman"/>
          <w:color w:val="222222"/>
          <w:shd w:val="clear" w:color="auto" w:fill="FFFFFF"/>
        </w:rPr>
        <w:t xml:space="preserve">, C.J., 1989. Deep marine conglomerate </w:t>
      </w:r>
      <w:proofErr w:type="spellStart"/>
      <w:r w:rsidRPr="008413DC">
        <w:rPr>
          <w:rFonts w:cs="Times New Roman"/>
          <w:color w:val="222222"/>
          <w:shd w:val="clear" w:color="auto" w:fill="FFFFFF"/>
        </w:rPr>
        <w:t>facies</w:t>
      </w:r>
      <w:proofErr w:type="spellEnd"/>
      <w:r w:rsidRPr="008413DC">
        <w:rPr>
          <w:rFonts w:cs="Times New Roman"/>
          <w:color w:val="222222"/>
          <w:shd w:val="clear" w:color="auto" w:fill="FFFFFF"/>
        </w:rPr>
        <w:t xml:space="preserve"> and processes in Cretaceous </w:t>
      </w:r>
      <w:proofErr w:type="spellStart"/>
      <w:r w:rsidRPr="008413DC">
        <w:rPr>
          <w:rFonts w:cs="Times New Roman"/>
          <w:color w:val="222222"/>
          <w:shd w:val="clear" w:color="auto" w:fill="FFFFFF"/>
        </w:rPr>
        <w:t>forearc</w:t>
      </w:r>
      <w:proofErr w:type="spellEnd"/>
      <w:r w:rsidRPr="008413DC">
        <w:rPr>
          <w:rFonts w:cs="Times New Roman"/>
          <w:color w:val="222222"/>
          <w:shd w:val="clear" w:color="auto" w:fill="FFFFFF"/>
        </w:rPr>
        <w:t xml:space="preserve"> basins of Baja California, Mexico. In Colburn, Ivan P., Patrick L. Abbott and John Minch, eds</w:t>
      </w:r>
      <w:proofErr w:type="gramStart"/>
      <w:r w:rsidRPr="008413DC">
        <w:rPr>
          <w:rFonts w:cs="Times New Roman"/>
          <w:color w:val="222222"/>
          <w:shd w:val="clear" w:color="auto" w:fill="FFFFFF"/>
        </w:rPr>
        <w:t>.,</w:t>
      </w:r>
      <w:proofErr w:type="gramEnd"/>
      <w:r w:rsidRPr="008413DC">
        <w:rPr>
          <w:rFonts w:cs="Times New Roman"/>
          <w:color w:val="222222"/>
          <w:shd w:val="clear" w:color="auto" w:fill="FFFFFF"/>
        </w:rPr>
        <w:t xml:space="preserve"> 1989, Conglomerates in Basin Analysis: A Symposium Dedicated to A. O. Woodford: Pacific Section SEPM, 62, pp. 123-142.</w:t>
      </w:r>
    </w:p>
    <w:p w14:paraId="38B9235E" w14:textId="77777777" w:rsidR="007A4D1D" w:rsidRPr="008413DC" w:rsidRDefault="007A4D1D"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Morris, W. and Busby-</w:t>
      </w:r>
      <w:proofErr w:type="spellStart"/>
      <w:r w:rsidRPr="008413DC">
        <w:rPr>
          <w:rFonts w:cs="Times New Roman"/>
          <w:color w:val="222222"/>
          <w:shd w:val="clear" w:color="auto" w:fill="FFFFFF"/>
        </w:rPr>
        <w:t>Spera</w:t>
      </w:r>
      <w:proofErr w:type="spellEnd"/>
      <w:r w:rsidRPr="008413DC">
        <w:rPr>
          <w:rFonts w:cs="Times New Roman"/>
          <w:color w:val="222222"/>
          <w:shd w:val="clear" w:color="auto" w:fill="FFFFFF"/>
        </w:rPr>
        <w:t>, C., 1990.</w:t>
      </w:r>
      <w:proofErr w:type="gramEnd"/>
      <w:r w:rsidRPr="008413DC">
        <w:rPr>
          <w:rFonts w:cs="Times New Roman"/>
          <w:color w:val="222222"/>
          <w:shd w:val="clear" w:color="auto" w:fill="FFFFFF"/>
        </w:rPr>
        <w:t xml:space="preserve"> A submarine-fan valley-levee complex in the Upper Cretaceous Rosario Formation: Implication for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w:t>
      </w:r>
      <w:proofErr w:type="spellStart"/>
      <w:r w:rsidRPr="008413DC">
        <w:rPr>
          <w:rFonts w:cs="Times New Roman"/>
          <w:color w:val="222222"/>
          <w:shd w:val="clear" w:color="auto" w:fill="FFFFFF"/>
        </w:rPr>
        <w:t>facies</w:t>
      </w:r>
      <w:proofErr w:type="spellEnd"/>
      <w:r w:rsidRPr="008413DC">
        <w:rPr>
          <w:rFonts w:cs="Times New Roman"/>
          <w:color w:val="222222"/>
          <w:shd w:val="clear" w:color="auto" w:fill="FFFFFF"/>
        </w:rPr>
        <w:t xml:space="preserve"> models. </w:t>
      </w:r>
      <w:proofErr w:type="gramStart"/>
      <w:r w:rsidRPr="008413DC">
        <w:rPr>
          <w:rFonts w:cs="Times New Roman"/>
          <w:iCs/>
          <w:color w:val="222222"/>
          <w:shd w:val="clear" w:color="auto" w:fill="FFFFFF"/>
        </w:rPr>
        <w:t>Geological Society of America Bulletin</w:t>
      </w:r>
      <w:r w:rsidRPr="008413DC">
        <w:rPr>
          <w:rFonts w:cs="Times New Roman"/>
          <w:color w:val="222222"/>
          <w:shd w:val="clear" w:color="auto" w:fill="FFFFFF"/>
        </w:rPr>
        <w:t>, </w:t>
      </w:r>
      <w:r w:rsidRPr="008413DC">
        <w:rPr>
          <w:rFonts w:cs="Times New Roman"/>
          <w:iCs/>
          <w:color w:val="222222"/>
          <w:shd w:val="clear" w:color="auto" w:fill="FFFFFF"/>
        </w:rPr>
        <w:t>102</w:t>
      </w:r>
      <w:r w:rsidRPr="008413DC">
        <w:rPr>
          <w:rFonts w:cs="Times New Roman"/>
          <w:color w:val="222222"/>
          <w:shd w:val="clear" w:color="auto" w:fill="FFFFFF"/>
        </w:rPr>
        <w:t>(7), pp.900-914.</w:t>
      </w:r>
      <w:proofErr w:type="gramEnd"/>
    </w:p>
    <w:p w14:paraId="33449FCB" w14:textId="77838FC6" w:rsidR="007A4D1D" w:rsidRPr="008413DC" w:rsidRDefault="007A4D1D"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Mutti</w:t>
      </w:r>
      <w:proofErr w:type="spellEnd"/>
      <w:r w:rsidRPr="008413DC">
        <w:rPr>
          <w:rFonts w:cs="Times New Roman"/>
          <w:color w:val="222222"/>
          <w:shd w:val="clear" w:color="auto" w:fill="FFFFFF"/>
        </w:rPr>
        <w:t xml:space="preserve">, E. and </w:t>
      </w:r>
      <w:proofErr w:type="spellStart"/>
      <w:r w:rsidRPr="008413DC">
        <w:rPr>
          <w:rFonts w:cs="Times New Roman"/>
          <w:color w:val="222222"/>
          <w:shd w:val="clear" w:color="auto" w:fill="FFFFFF"/>
        </w:rPr>
        <w:t>Normark</w:t>
      </w:r>
      <w:proofErr w:type="spellEnd"/>
      <w:r w:rsidRPr="008413DC">
        <w:rPr>
          <w:rFonts w:cs="Times New Roman"/>
          <w:color w:val="222222"/>
          <w:shd w:val="clear" w:color="auto" w:fill="FFFFFF"/>
        </w:rPr>
        <w:t xml:space="preserve">, W.R., 1987. Comparing examples of modern and ancient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systems: problems and concepts. </w:t>
      </w:r>
      <w:proofErr w:type="gramStart"/>
      <w:r w:rsidRPr="008413DC">
        <w:rPr>
          <w:rFonts w:cs="Times New Roman"/>
          <w:color w:val="222222"/>
          <w:shd w:val="clear" w:color="auto" w:fill="FFFFFF"/>
        </w:rPr>
        <w:t>In </w:t>
      </w:r>
      <w:r w:rsidR="00480B86" w:rsidRPr="008413DC">
        <w:rPr>
          <w:rFonts w:cs="Times New Roman"/>
          <w:iCs/>
          <w:color w:val="222222"/>
          <w:shd w:val="clear" w:color="auto" w:fill="FFFFFF"/>
        </w:rPr>
        <w:t xml:space="preserve">Marine </w:t>
      </w:r>
      <w:proofErr w:type="spellStart"/>
      <w:r w:rsidR="00480B86" w:rsidRPr="008413DC">
        <w:rPr>
          <w:rFonts w:cs="Times New Roman"/>
          <w:iCs/>
          <w:color w:val="222222"/>
          <w:shd w:val="clear" w:color="auto" w:fill="FFFFFF"/>
        </w:rPr>
        <w:t>Clastic</w:t>
      </w:r>
      <w:proofErr w:type="spellEnd"/>
      <w:r w:rsidR="001A2504" w:rsidRPr="008413DC">
        <w:rPr>
          <w:rFonts w:cs="Times New Roman"/>
          <w:iCs/>
          <w:color w:val="222222"/>
          <w:shd w:val="clear" w:color="auto" w:fill="FFFFFF"/>
        </w:rPr>
        <w:t xml:space="preserve"> </w:t>
      </w:r>
      <w:r w:rsidR="00480B86" w:rsidRPr="008413DC">
        <w:rPr>
          <w:rFonts w:cs="Times New Roman"/>
          <w:iCs/>
          <w:color w:val="222222"/>
          <w:shd w:val="clear" w:color="auto" w:fill="FFFFFF"/>
        </w:rPr>
        <w:t>S</w:t>
      </w:r>
      <w:r w:rsidRPr="008413DC">
        <w:rPr>
          <w:rFonts w:cs="Times New Roman"/>
          <w:iCs/>
          <w:color w:val="222222"/>
          <w:shd w:val="clear" w:color="auto" w:fill="FFFFFF"/>
        </w:rPr>
        <w:t>edimentology</w:t>
      </w:r>
      <w:r w:rsidR="001A2504" w:rsidRPr="008413DC">
        <w:rPr>
          <w:rFonts w:cs="Times New Roman"/>
          <w:color w:val="222222"/>
          <w:shd w:val="clear" w:color="auto" w:fill="FFFFFF"/>
        </w:rPr>
        <w:t>, pp.</w:t>
      </w:r>
      <w:r w:rsidRPr="008413DC">
        <w:rPr>
          <w:rFonts w:cs="Times New Roman"/>
          <w:color w:val="222222"/>
          <w:shd w:val="clear" w:color="auto" w:fill="FFFFFF"/>
        </w:rPr>
        <w:t>1-3</w:t>
      </w:r>
      <w:r w:rsidR="001A2504" w:rsidRPr="008413DC">
        <w:rPr>
          <w:rFonts w:cs="Times New Roman"/>
          <w:color w:val="222222"/>
          <w:shd w:val="clear" w:color="auto" w:fill="FFFFFF"/>
        </w:rPr>
        <w:t>8</w:t>
      </w:r>
      <w:r w:rsidRPr="008413DC">
        <w:rPr>
          <w:rFonts w:cs="Times New Roman"/>
          <w:color w:val="222222"/>
          <w:shd w:val="clear" w:color="auto" w:fill="FFFFFF"/>
        </w:rPr>
        <w:t>.</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Springer, Dordrecht.</w:t>
      </w:r>
      <w:proofErr w:type="gramEnd"/>
    </w:p>
    <w:p w14:paraId="6E8DD335" w14:textId="63A1C9DE" w:rsidR="007A4D1D" w:rsidRPr="008413DC" w:rsidRDefault="007A4D1D" w:rsidP="0055394F">
      <w:pPr>
        <w:spacing w:before="100" w:beforeAutospacing="1" w:after="100" w:afterAutospacing="1" w:line="240" w:lineRule="auto"/>
        <w:ind w:left="480" w:hanging="480"/>
        <w:rPr>
          <w:rFonts w:cs="Times New Roman"/>
          <w:color w:val="222222"/>
          <w:shd w:val="clear" w:color="auto" w:fill="FFFFFF"/>
        </w:rPr>
      </w:pPr>
      <w:proofErr w:type="spellStart"/>
      <w:proofErr w:type="gramStart"/>
      <w:r w:rsidRPr="008413DC">
        <w:rPr>
          <w:rFonts w:cs="Times New Roman"/>
          <w:color w:val="222222"/>
          <w:shd w:val="clear" w:color="auto" w:fill="FFFFFF"/>
        </w:rPr>
        <w:t>Mutti</w:t>
      </w:r>
      <w:proofErr w:type="spellEnd"/>
      <w:r w:rsidRPr="008413DC">
        <w:rPr>
          <w:rFonts w:cs="Times New Roman"/>
          <w:color w:val="222222"/>
          <w:shd w:val="clear" w:color="auto" w:fill="FFFFFF"/>
        </w:rPr>
        <w:t xml:space="preserve">, E. and </w:t>
      </w:r>
      <w:proofErr w:type="spellStart"/>
      <w:r w:rsidRPr="008413DC">
        <w:rPr>
          <w:rFonts w:cs="Times New Roman"/>
          <w:color w:val="222222"/>
          <w:shd w:val="clear" w:color="auto" w:fill="FFFFFF"/>
        </w:rPr>
        <w:t>Sonnino</w:t>
      </w:r>
      <w:proofErr w:type="spellEnd"/>
      <w:r w:rsidRPr="008413DC">
        <w:rPr>
          <w:rFonts w:cs="Times New Roman"/>
          <w:color w:val="222222"/>
          <w:shd w:val="clear" w:color="auto" w:fill="FFFFFF"/>
        </w:rPr>
        <w:t>, M., 1981.</w:t>
      </w:r>
      <w:proofErr w:type="gramEnd"/>
      <w:r w:rsidRPr="008413DC">
        <w:rPr>
          <w:rFonts w:cs="Times New Roman"/>
          <w:color w:val="222222"/>
          <w:shd w:val="clear" w:color="auto" w:fill="FFFFFF"/>
        </w:rPr>
        <w:t xml:space="preserve"> Compensation cycles: a diagnostic feature of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sandstone lobes. </w:t>
      </w:r>
      <w:proofErr w:type="gramStart"/>
      <w:r w:rsidRPr="008413DC">
        <w:rPr>
          <w:rFonts w:cs="Times New Roman"/>
          <w:color w:val="222222"/>
          <w:shd w:val="clear" w:color="auto" w:fill="FFFFFF"/>
        </w:rPr>
        <w:t>In </w:t>
      </w:r>
      <w:r w:rsidRPr="008413DC">
        <w:rPr>
          <w:rFonts w:cs="Times New Roman"/>
          <w:iCs/>
          <w:color w:val="222222"/>
          <w:shd w:val="clear" w:color="auto" w:fill="FFFFFF"/>
        </w:rPr>
        <w:t xml:space="preserve">International Association of </w:t>
      </w:r>
      <w:proofErr w:type="spellStart"/>
      <w:r w:rsidRPr="008413DC">
        <w:rPr>
          <w:rFonts w:cs="Times New Roman"/>
          <w:iCs/>
          <w:color w:val="222222"/>
          <w:shd w:val="clear" w:color="auto" w:fill="FFFFFF"/>
        </w:rPr>
        <w:t>Sedimentologists</w:t>
      </w:r>
      <w:proofErr w:type="spellEnd"/>
      <w:r w:rsidRPr="008413DC">
        <w:rPr>
          <w:rFonts w:cs="Times New Roman"/>
          <w:iCs/>
          <w:color w:val="222222"/>
          <w:shd w:val="clear" w:color="auto" w:fill="FFFFFF"/>
        </w:rPr>
        <w:t>, 2nd European Regional Meeting, Bologna, Abstracts</w:t>
      </w:r>
      <w:r w:rsidR="001A2504" w:rsidRPr="008413DC">
        <w:rPr>
          <w:rFonts w:cs="Times New Roman"/>
          <w:color w:val="222222"/>
          <w:shd w:val="clear" w:color="auto" w:fill="FFFFFF"/>
        </w:rPr>
        <w:t>, pp.120-123</w:t>
      </w:r>
      <w:r w:rsidRPr="008413DC">
        <w:rPr>
          <w:rFonts w:cs="Times New Roman"/>
          <w:color w:val="222222"/>
          <w:shd w:val="clear" w:color="auto" w:fill="FFFFFF"/>
        </w:rPr>
        <w:t>.</w:t>
      </w:r>
      <w:proofErr w:type="gramEnd"/>
    </w:p>
    <w:p w14:paraId="598DC82F" w14:textId="77777777" w:rsidR="007A4D1D" w:rsidRPr="008413DC" w:rsidRDefault="007A4D1D"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Nilsen</w:t>
      </w:r>
      <w:proofErr w:type="spellEnd"/>
      <w:r w:rsidRPr="008413DC">
        <w:rPr>
          <w:rFonts w:cs="Times New Roman"/>
          <w:color w:val="222222"/>
          <w:shd w:val="clear" w:color="auto" w:fill="FFFFFF"/>
        </w:rPr>
        <w:t xml:space="preserve">, T.H. and Abbott, P.L., 1981. </w:t>
      </w:r>
      <w:proofErr w:type="gramStart"/>
      <w:r w:rsidRPr="008413DC">
        <w:rPr>
          <w:rFonts w:cs="Times New Roman"/>
          <w:color w:val="222222"/>
          <w:shd w:val="clear" w:color="auto" w:fill="FFFFFF"/>
        </w:rPr>
        <w:t xml:space="preserve">Paleogeography and sedimentology of upper Cretaceous </w:t>
      </w:r>
      <w:proofErr w:type="spellStart"/>
      <w:r w:rsidRPr="008413DC">
        <w:rPr>
          <w:rFonts w:cs="Times New Roman"/>
          <w:color w:val="222222"/>
          <w:shd w:val="clear" w:color="auto" w:fill="FFFFFF"/>
        </w:rPr>
        <w:t>turbidites</w:t>
      </w:r>
      <w:proofErr w:type="spellEnd"/>
      <w:r w:rsidRPr="008413DC">
        <w:rPr>
          <w:rFonts w:cs="Times New Roman"/>
          <w:color w:val="222222"/>
          <w:shd w:val="clear" w:color="auto" w:fill="FFFFFF"/>
        </w:rPr>
        <w:t>, San Diego, California.</w:t>
      </w:r>
      <w:proofErr w:type="gramEnd"/>
      <w:r w:rsidRPr="008413DC">
        <w:rPr>
          <w:rFonts w:cs="Times New Roman"/>
          <w:color w:val="222222"/>
          <w:shd w:val="clear" w:color="auto" w:fill="FFFFFF"/>
        </w:rPr>
        <w:t> </w:t>
      </w:r>
      <w:proofErr w:type="gramStart"/>
      <w:r w:rsidRPr="008413DC">
        <w:rPr>
          <w:rFonts w:cs="Times New Roman"/>
          <w:iCs/>
          <w:color w:val="222222"/>
          <w:shd w:val="clear" w:color="auto" w:fill="FFFFFF"/>
        </w:rPr>
        <w:t>AAPG Bulletin</w:t>
      </w:r>
      <w:r w:rsidRPr="008413DC">
        <w:rPr>
          <w:rFonts w:cs="Times New Roman"/>
          <w:color w:val="222222"/>
          <w:shd w:val="clear" w:color="auto" w:fill="FFFFFF"/>
        </w:rPr>
        <w:t>, </w:t>
      </w:r>
      <w:r w:rsidRPr="008413DC">
        <w:rPr>
          <w:rFonts w:cs="Times New Roman"/>
          <w:iCs/>
          <w:color w:val="222222"/>
          <w:shd w:val="clear" w:color="auto" w:fill="FFFFFF"/>
        </w:rPr>
        <w:t>65</w:t>
      </w:r>
      <w:r w:rsidRPr="008413DC">
        <w:rPr>
          <w:rFonts w:cs="Times New Roman"/>
          <w:color w:val="222222"/>
          <w:shd w:val="clear" w:color="auto" w:fill="FFFFFF"/>
        </w:rPr>
        <w:t>(7), pp.1256-1284.</w:t>
      </w:r>
      <w:proofErr w:type="gramEnd"/>
    </w:p>
    <w:p w14:paraId="560199ED" w14:textId="77777777" w:rsidR="007A4D1D" w:rsidRPr="008413DC" w:rsidRDefault="007A4D1D"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Nilsen</w:t>
      </w:r>
      <w:proofErr w:type="spellEnd"/>
      <w:r w:rsidRPr="008413DC">
        <w:rPr>
          <w:rFonts w:cs="Times New Roman"/>
          <w:color w:val="222222"/>
          <w:shd w:val="clear" w:color="auto" w:fill="FFFFFF"/>
        </w:rPr>
        <w:t xml:space="preserve">, T.H. and Abbott, P.L., 1981. </w:t>
      </w:r>
      <w:proofErr w:type="gramStart"/>
      <w:r w:rsidRPr="008413DC">
        <w:rPr>
          <w:rFonts w:cs="Times New Roman"/>
          <w:color w:val="222222"/>
          <w:shd w:val="clear" w:color="auto" w:fill="FFFFFF"/>
        </w:rPr>
        <w:t xml:space="preserve">Paleogeography and sedimentology of upper Cretaceous </w:t>
      </w:r>
      <w:proofErr w:type="spellStart"/>
      <w:r w:rsidRPr="008413DC">
        <w:rPr>
          <w:rFonts w:cs="Times New Roman"/>
          <w:color w:val="222222"/>
          <w:shd w:val="clear" w:color="auto" w:fill="FFFFFF"/>
        </w:rPr>
        <w:t>turbidites</w:t>
      </w:r>
      <w:proofErr w:type="spellEnd"/>
      <w:r w:rsidRPr="008413DC">
        <w:rPr>
          <w:rFonts w:cs="Times New Roman"/>
          <w:color w:val="222222"/>
          <w:shd w:val="clear" w:color="auto" w:fill="FFFFFF"/>
        </w:rPr>
        <w:t>, San Diego, California.</w:t>
      </w:r>
      <w:proofErr w:type="gramEnd"/>
      <w:r w:rsidRPr="008413DC">
        <w:rPr>
          <w:rFonts w:cs="Times New Roman"/>
          <w:color w:val="222222"/>
          <w:shd w:val="clear" w:color="auto" w:fill="FFFFFF"/>
        </w:rPr>
        <w:t> </w:t>
      </w:r>
      <w:proofErr w:type="gramStart"/>
      <w:r w:rsidRPr="008413DC">
        <w:rPr>
          <w:rFonts w:cs="Times New Roman"/>
          <w:iCs/>
          <w:color w:val="222222"/>
          <w:shd w:val="clear" w:color="auto" w:fill="FFFFFF"/>
        </w:rPr>
        <w:t>AAPG Bulletin</w:t>
      </w:r>
      <w:r w:rsidRPr="008413DC">
        <w:rPr>
          <w:rFonts w:cs="Times New Roman"/>
          <w:color w:val="222222"/>
          <w:shd w:val="clear" w:color="auto" w:fill="FFFFFF"/>
        </w:rPr>
        <w:t>, </w:t>
      </w:r>
      <w:r w:rsidRPr="008413DC">
        <w:rPr>
          <w:rFonts w:cs="Times New Roman"/>
          <w:iCs/>
          <w:color w:val="222222"/>
          <w:shd w:val="clear" w:color="auto" w:fill="FFFFFF"/>
        </w:rPr>
        <w:t>65</w:t>
      </w:r>
      <w:r w:rsidRPr="008413DC">
        <w:rPr>
          <w:rFonts w:cs="Times New Roman"/>
          <w:color w:val="222222"/>
          <w:shd w:val="clear" w:color="auto" w:fill="FFFFFF"/>
        </w:rPr>
        <w:t>(7), pp.1256-1284.</w:t>
      </w:r>
      <w:proofErr w:type="gramEnd"/>
    </w:p>
    <w:p w14:paraId="63AA2595" w14:textId="77777777" w:rsidR="007A4D1D" w:rsidRPr="008413DC" w:rsidRDefault="007A4D1D"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 xml:space="preserve">Nordstrom, C.E., 1970. </w:t>
      </w:r>
      <w:proofErr w:type="spellStart"/>
      <w:r w:rsidRPr="008413DC">
        <w:rPr>
          <w:rFonts w:cs="Times New Roman"/>
          <w:color w:val="222222"/>
          <w:shd w:val="clear" w:color="auto" w:fill="FFFFFF"/>
        </w:rPr>
        <w:t>Lusardi</w:t>
      </w:r>
      <w:proofErr w:type="spellEnd"/>
      <w:r w:rsidRPr="008413DC">
        <w:rPr>
          <w:rFonts w:cs="Times New Roman"/>
          <w:color w:val="222222"/>
          <w:shd w:val="clear" w:color="auto" w:fill="FFFFFF"/>
        </w:rPr>
        <w:t xml:space="preserve"> Formation: a post-batholithic Cretaceous conglomerate north of San Diego, California. </w:t>
      </w:r>
      <w:proofErr w:type="gramStart"/>
      <w:r w:rsidRPr="008413DC">
        <w:rPr>
          <w:rFonts w:cs="Times New Roman"/>
          <w:color w:val="222222"/>
          <w:shd w:val="clear" w:color="auto" w:fill="FFFFFF"/>
        </w:rPr>
        <w:t>Geological Society of America Bulletin, 81(2), pp.601-606.</w:t>
      </w:r>
      <w:proofErr w:type="gramEnd"/>
    </w:p>
    <w:p w14:paraId="7DFD0C33" w14:textId="77777777" w:rsidR="007A4D1D" w:rsidRPr="008413DC" w:rsidRDefault="007A4D1D"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Normark</w:t>
      </w:r>
      <w:proofErr w:type="spellEnd"/>
      <w:r w:rsidRPr="008413DC">
        <w:rPr>
          <w:rFonts w:cs="Times New Roman"/>
          <w:color w:val="222222"/>
          <w:shd w:val="clear" w:color="auto" w:fill="FFFFFF"/>
        </w:rPr>
        <w:t xml:space="preserve">, W.R., 1978. Fan valleys, channels, and depositional lobes on modern submarine fans: characters for recognition of sandy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environments. </w:t>
      </w:r>
      <w:proofErr w:type="gramStart"/>
      <w:r w:rsidRPr="008413DC">
        <w:rPr>
          <w:rFonts w:cs="Times New Roman"/>
          <w:iCs/>
          <w:color w:val="222222"/>
          <w:shd w:val="clear" w:color="auto" w:fill="FFFFFF"/>
        </w:rPr>
        <w:t>AAPG Bulletin</w:t>
      </w:r>
      <w:r w:rsidRPr="008413DC">
        <w:rPr>
          <w:rFonts w:cs="Times New Roman"/>
          <w:color w:val="222222"/>
          <w:shd w:val="clear" w:color="auto" w:fill="FFFFFF"/>
        </w:rPr>
        <w:t>, </w:t>
      </w:r>
      <w:r w:rsidRPr="008413DC">
        <w:rPr>
          <w:rFonts w:cs="Times New Roman"/>
          <w:iCs/>
          <w:color w:val="222222"/>
          <w:shd w:val="clear" w:color="auto" w:fill="FFFFFF"/>
        </w:rPr>
        <w:t>62</w:t>
      </w:r>
      <w:r w:rsidRPr="008413DC">
        <w:rPr>
          <w:rFonts w:cs="Times New Roman"/>
          <w:color w:val="222222"/>
          <w:shd w:val="clear" w:color="auto" w:fill="FFFFFF"/>
        </w:rPr>
        <w:t>(6), pp.912-931.</w:t>
      </w:r>
      <w:proofErr w:type="gramEnd"/>
    </w:p>
    <w:p w14:paraId="065B632B" w14:textId="1B71BBB9" w:rsidR="00B77DF6" w:rsidRPr="008413DC" w:rsidRDefault="00B77DF6" w:rsidP="00B77DF6">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lastRenderedPageBreak/>
        <w:t>Normark</w:t>
      </w:r>
      <w:proofErr w:type="spellEnd"/>
      <w:r w:rsidRPr="008413DC">
        <w:rPr>
          <w:rFonts w:cs="Times New Roman"/>
          <w:color w:val="222222"/>
          <w:shd w:val="clear" w:color="auto" w:fill="FFFFFF"/>
        </w:rPr>
        <w:t xml:space="preserve">, W.R., 1989. Observed parameters for turbidity-current flow in channels, Reserve Fan, Lake Superior. </w:t>
      </w:r>
      <w:proofErr w:type="gramStart"/>
      <w:r w:rsidRPr="008413DC">
        <w:rPr>
          <w:rFonts w:cs="Times New Roman"/>
          <w:color w:val="222222"/>
          <w:shd w:val="clear" w:color="auto" w:fill="FFFFFF"/>
        </w:rPr>
        <w:t>Journal of Sedimentary Research, 59(3), pp.423-431.</w:t>
      </w:r>
      <w:proofErr w:type="gramEnd"/>
    </w:p>
    <w:p w14:paraId="5BC40B36" w14:textId="77777777" w:rsidR="007A4D1D" w:rsidRPr="008413DC" w:rsidRDefault="007A4D1D"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Pantopoulos</w:t>
      </w:r>
      <w:proofErr w:type="spellEnd"/>
      <w:r w:rsidRPr="008413DC">
        <w:rPr>
          <w:rFonts w:cs="Times New Roman"/>
          <w:color w:val="222222"/>
          <w:shd w:val="clear" w:color="auto" w:fill="FFFFFF"/>
        </w:rPr>
        <w:t xml:space="preserve">, G., Kneller, B.C., McArthur, A.D., </w:t>
      </w:r>
      <w:proofErr w:type="spellStart"/>
      <w:r w:rsidRPr="008413DC">
        <w:rPr>
          <w:rFonts w:cs="Times New Roman"/>
          <w:color w:val="222222"/>
          <w:shd w:val="clear" w:color="auto" w:fill="FFFFFF"/>
        </w:rPr>
        <w:t>Courivaud</w:t>
      </w:r>
      <w:proofErr w:type="spellEnd"/>
      <w:r w:rsidRPr="008413DC">
        <w:rPr>
          <w:rFonts w:cs="Times New Roman"/>
          <w:color w:val="222222"/>
          <w:shd w:val="clear" w:color="auto" w:fill="FFFFFF"/>
        </w:rPr>
        <w:t xml:space="preserve">, S., </w:t>
      </w:r>
      <w:proofErr w:type="spellStart"/>
      <w:r w:rsidRPr="008413DC">
        <w:rPr>
          <w:rFonts w:cs="Times New Roman"/>
          <w:color w:val="222222"/>
          <w:shd w:val="clear" w:color="auto" w:fill="FFFFFF"/>
        </w:rPr>
        <w:t>Grings</w:t>
      </w:r>
      <w:proofErr w:type="spellEnd"/>
      <w:r w:rsidRPr="008413DC">
        <w:rPr>
          <w:rFonts w:cs="Times New Roman"/>
          <w:color w:val="222222"/>
          <w:shd w:val="clear" w:color="auto" w:fill="FFFFFF"/>
        </w:rPr>
        <w:t xml:space="preserve">, A.E. and </w:t>
      </w:r>
      <w:proofErr w:type="spellStart"/>
      <w:r w:rsidRPr="008413DC">
        <w:rPr>
          <w:rFonts w:cs="Times New Roman"/>
          <w:color w:val="222222"/>
          <w:shd w:val="clear" w:color="auto" w:fill="FFFFFF"/>
        </w:rPr>
        <w:t>Kuchle</w:t>
      </w:r>
      <w:proofErr w:type="spellEnd"/>
      <w:r w:rsidRPr="008413DC">
        <w:rPr>
          <w:rFonts w:cs="Times New Roman"/>
          <w:color w:val="222222"/>
          <w:shd w:val="clear" w:color="auto" w:fill="FFFFFF"/>
        </w:rPr>
        <w:t xml:space="preserve">, J., 2018.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bed thickness statistics of architectural elements in a </w:t>
      </w:r>
      <w:proofErr w:type="gramStart"/>
      <w:r w:rsidRPr="008413DC">
        <w:rPr>
          <w:rFonts w:cs="Times New Roman"/>
          <w:color w:val="222222"/>
          <w:shd w:val="clear" w:color="auto" w:fill="FFFFFF"/>
        </w:rPr>
        <w:t>deep-marine</w:t>
      </w:r>
      <w:proofErr w:type="gramEnd"/>
      <w:r w:rsidRPr="008413DC">
        <w:rPr>
          <w:rFonts w:cs="Times New Roman"/>
          <w:color w:val="222222"/>
          <w:shd w:val="clear" w:color="auto" w:fill="FFFFFF"/>
        </w:rPr>
        <w:t xml:space="preserve"> confined mini-basin setting: Examples from the </w:t>
      </w:r>
      <w:proofErr w:type="spellStart"/>
      <w:r w:rsidRPr="008413DC">
        <w:rPr>
          <w:rFonts w:cs="Times New Roman"/>
          <w:color w:val="222222"/>
          <w:shd w:val="clear" w:color="auto" w:fill="FFFFFF"/>
        </w:rPr>
        <w:t>Grès</w:t>
      </w:r>
      <w:proofErr w:type="spellEnd"/>
      <w:r w:rsidRPr="008413DC">
        <w:rPr>
          <w:rFonts w:cs="Times New Roman"/>
          <w:color w:val="222222"/>
          <w:shd w:val="clear" w:color="auto" w:fill="FFFFFF"/>
        </w:rPr>
        <w:t xml:space="preserve"> </w:t>
      </w:r>
      <w:proofErr w:type="spellStart"/>
      <w:r w:rsidRPr="008413DC">
        <w:rPr>
          <w:rFonts w:cs="Times New Roman"/>
          <w:color w:val="222222"/>
          <w:shd w:val="clear" w:color="auto" w:fill="FFFFFF"/>
        </w:rPr>
        <w:t>d'Annot</w:t>
      </w:r>
      <w:proofErr w:type="spellEnd"/>
      <w:r w:rsidRPr="008413DC">
        <w:rPr>
          <w:rFonts w:cs="Times New Roman"/>
          <w:color w:val="222222"/>
          <w:shd w:val="clear" w:color="auto" w:fill="FFFFFF"/>
        </w:rPr>
        <w:t xml:space="preserve"> Formation, SE France. </w:t>
      </w:r>
      <w:proofErr w:type="gramStart"/>
      <w:r w:rsidRPr="008413DC">
        <w:rPr>
          <w:rFonts w:cs="Times New Roman"/>
          <w:iCs/>
          <w:color w:val="222222"/>
          <w:shd w:val="clear" w:color="auto" w:fill="FFFFFF"/>
        </w:rPr>
        <w:t>Marine and Petroleum Geology</w:t>
      </w:r>
      <w:r w:rsidRPr="008413DC">
        <w:rPr>
          <w:rFonts w:cs="Times New Roman"/>
          <w:color w:val="222222"/>
          <w:shd w:val="clear" w:color="auto" w:fill="FFFFFF"/>
        </w:rPr>
        <w:t>, </w:t>
      </w:r>
      <w:r w:rsidRPr="008413DC">
        <w:rPr>
          <w:rFonts w:cs="Times New Roman"/>
          <w:iCs/>
          <w:color w:val="222222"/>
          <w:shd w:val="clear" w:color="auto" w:fill="FFFFFF"/>
        </w:rPr>
        <w:t>95</w:t>
      </w:r>
      <w:r w:rsidRPr="008413DC">
        <w:rPr>
          <w:rFonts w:cs="Times New Roman"/>
          <w:color w:val="222222"/>
          <w:shd w:val="clear" w:color="auto" w:fill="FFFFFF"/>
        </w:rPr>
        <w:t>, pp.16-29.</w:t>
      </w:r>
      <w:proofErr w:type="gramEnd"/>
    </w:p>
    <w:p w14:paraId="0677635E" w14:textId="77777777" w:rsidR="007A4D1D" w:rsidRPr="008413DC" w:rsidRDefault="007A4D1D"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Peakall</w:t>
      </w:r>
      <w:proofErr w:type="spellEnd"/>
      <w:r w:rsidRPr="008413DC">
        <w:rPr>
          <w:rFonts w:cs="Times New Roman"/>
          <w:color w:val="222222"/>
          <w:shd w:val="clear" w:color="auto" w:fill="FFFFFF"/>
        </w:rPr>
        <w:t xml:space="preserve">, J., McCaffrey, B. and Kneller, B., 2000. </w:t>
      </w:r>
      <w:proofErr w:type="gramStart"/>
      <w:r w:rsidRPr="008413DC">
        <w:rPr>
          <w:rFonts w:cs="Times New Roman"/>
          <w:color w:val="222222"/>
          <w:shd w:val="clear" w:color="auto" w:fill="FFFFFF"/>
        </w:rPr>
        <w:t>A process model for the evolution, morphology, and architecture of sinuous submarine channels.</w:t>
      </w:r>
      <w:proofErr w:type="gramEnd"/>
      <w:r w:rsidRPr="008413DC">
        <w:rPr>
          <w:rFonts w:cs="Times New Roman"/>
          <w:color w:val="222222"/>
          <w:shd w:val="clear" w:color="auto" w:fill="FFFFFF"/>
        </w:rPr>
        <w:t> </w:t>
      </w:r>
      <w:proofErr w:type="gramStart"/>
      <w:r w:rsidRPr="008413DC">
        <w:rPr>
          <w:rFonts w:cs="Times New Roman"/>
          <w:iCs/>
          <w:color w:val="222222"/>
          <w:shd w:val="clear" w:color="auto" w:fill="FFFFFF"/>
        </w:rPr>
        <w:t>Journal of Sedimentary Research</w:t>
      </w:r>
      <w:r w:rsidRPr="008413DC">
        <w:rPr>
          <w:rFonts w:cs="Times New Roman"/>
          <w:color w:val="222222"/>
          <w:shd w:val="clear" w:color="auto" w:fill="FFFFFF"/>
        </w:rPr>
        <w:t>, </w:t>
      </w:r>
      <w:r w:rsidRPr="008413DC">
        <w:rPr>
          <w:rFonts w:cs="Times New Roman"/>
          <w:iCs/>
          <w:color w:val="222222"/>
          <w:shd w:val="clear" w:color="auto" w:fill="FFFFFF"/>
        </w:rPr>
        <w:t>70</w:t>
      </w:r>
      <w:r w:rsidRPr="008413DC">
        <w:rPr>
          <w:rFonts w:cs="Times New Roman"/>
          <w:color w:val="222222"/>
          <w:shd w:val="clear" w:color="auto" w:fill="FFFFFF"/>
        </w:rPr>
        <w:t>(3), pp.434-448.</w:t>
      </w:r>
      <w:proofErr w:type="gramEnd"/>
    </w:p>
    <w:p w14:paraId="6C06CC1E" w14:textId="5AAF47D9" w:rsidR="007A4D1D" w:rsidRPr="008413DC" w:rsidRDefault="007A4D1D"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 xml:space="preserve">Peterson, G.L., 1970. </w:t>
      </w:r>
      <w:proofErr w:type="gramStart"/>
      <w:r w:rsidRPr="008413DC">
        <w:rPr>
          <w:rFonts w:cs="Times New Roman"/>
          <w:color w:val="222222"/>
          <w:shd w:val="clear" w:color="auto" w:fill="FFFFFF"/>
        </w:rPr>
        <w:t>Distinctions between Cretaceous and Eocene conglomerates in the San Diego area, southwestern California.</w:t>
      </w:r>
      <w:proofErr w:type="gramEnd"/>
      <w:r w:rsidRPr="008413DC">
        <w:rPr>
          <w:rFonts w:cs="Times New Roman"/>
          <w:color w:val="222222"/>
          <w:shd w:val="clear" w:color="auto" w:fill="FFFFFF"/>
        </w:rPr>
        <w:t xml:space="preserve"> In Pacific Slope Geology of Northern Baja California and Adjacent Alta California: Guidebook, pp. 90-98</w:t>
      </w:r>
      <w:r w:rsidR="001A2504" w:rsidRPr="008413DC">
        <w:rPr>
          <w:rFonts w:cs="Times New Roman"/>
          <w:color w:val="222222"/>
          <w:shd w:val="clear" w:color="auto" w:fill="FFFFFF"/>
        </w:rPr>
        <w:t>.</w:t>
      </w:r>
      <w:r w:rsidRPr="008413DC">
        <w:rPr>
          <w:rFonts w:cs="Times New Roman"/>
          <w:color w:val="222222"/>
          <w:shd w:val="clear" w:color="auto" w:fill="FFFFFF"/>
        </w:rPr>
        <w:t xml:space="preserve"> </w:t>
      </w:r>
    </w:p>
    <w:p w14:paraId="7E3DBD41" w14:textId="1E22A38D" w:rsidR="0055394F" w:rsidRPr="008413DC" w:rsidRDefault="0055394F" w:rsidP="0055394F">
      <w:pPr>
        <w:spacing w:before="100" w:beforeAutospacing="1" w:after="100" w:afterAutospacing="1" w:line="240" w:lineRule="auto"/>
        <w:ind w:left="480" w:hanging="480"/>
        <w:rPr>
          <w:rFonts w:eastAsia="Times New Roman" w:cs="Times New Roman"/>
        </w:rPr>
      </w:pPr>
      <w:proofErr w:type="spellStart"/>
      <w:r w:rsidRPr="008413DC">
        <w:rPr>
          <w:rFonts w:eastAsia="Times New Roman" w:cs="Times New Roman"/>
        </w:rPr>
        <w:t>Pettinga</w:t>
      </w:r>
      <w:proofErr w:type="spellEnd"/>
      <w:r w:rsidRPr="008413DC">
        <w:rPr>
          <w:rFonts w:eastAsia="Times New Roman" w:cs="Times New Roman"/>
        </w:rPr>
        <w:t xml:space="preserve">, L., </w:t>
      </w:r>
      <w:proofErr w:type="spellStart"/>
      <w:r w:rsidRPr="008413DC">
        <w:rPr>
          <w:rFonts w:eastAsia="Times New Roman" w:cs="Times New Roman"/>
        </w:rPr>
        <w:t>Jobe</w:t>
      </w:r>
      <w:proofErr w:type="spellEnd"/>
      <w:r w:rsidRPr="008413DC">
        <w:rPr>
          <w:rFonts w:eastAsia="Times New Roman" w:cs="Times New Roman"/>
        </w:rPr>
        <w:t>, Z. R.,</w:t>
      </w:r>
      <w:r w:rsidR="007A4D1D" w:rsidRPr="008413DC">
        <w:rPr>
          <w:rFonts w:eastAsia="Times New Roman" w:cs="Times New Roman"/>
        </w:rPr>
        <w:t xml:space="preserve"> Shumaker, L., &amp; </w:t>
      </w:r>
      <w:proofErr w:type="spellStart"/>
      <w:r w:rsidR="007A4D1D" w:rsidRPr="008413DC">
        <w:rPr>
          <w:rFonts w:eastAsia="Times New Roman" w:cs="Times New Roman"/>
        </w:rPr>
        <w:t>Howes</w:t>
      </w:r>
      <w:proofErr w:type="spellEnd"/>
      <w:r w:rsidR="007A4D1D" w:rsidRPr="008413DC">
        <w:rPr>
          <w:rFonts w:eastAsia="Times New Roman" w:cs="Times New Roman"/>
        </w:rPr>
        <w:t>, N. (in review</w:t>
      </w:r>
      <w:r w:rsidRPr="008413DC">
        <w:rPr>
          <w:rFonts w:eastAsia="Times New Roman" w:cs="Times New Roman"/>
        </w:rPr>
        <w:t xml:space="preserve">). Morphometric scaling relationships in submarine channel-lobe systems: implications for </w:t>
      </w:r>
      <w:proofErr w:type="spellStart"/>
      <w:r w:rsidRPr="008413DC">
        <w:rPr>
          <w:rFonts w:eastAsia="Times New Roman" w:cs="Times New Roman"/>
        </w:rPr>
        <w:t>turbidite</w:t>
      </w:r>
      <w:proofErr w:type="spellEnd"/>
      <w:r w:rsidRPr="008413DC">
        <w:rPr>
          <w:rFonts w:eastAsia="Times New Roman" w:cs="Times New Roman"/>
        </w:rPr>
        <w:t xml:space="preserve"> depositional processes and stratigraphic architecture.</w:t>
      </w:r>
      <w:r w:rsidR="00CE376A" w:rsidRPr="008413DC">
        <w:rPr>
          <w:rFonts w:eastAsia="Times New Roman" w:cs="Times New Roman"/>
        </w:rPr>
        <w:t xml:space="preserve"> Geology.</w:t>
      </w:r>
    </w:p>
    <w:p w14:paraId="219257FB" w14:textId="347ACAF7" w:rsidR="0055394F" w:rsidRPr="008413DC" w:rsidRDefault="0055394F" w:rsidP="0055394F">
      <w:pPr>
        <w:spacing w:before="100" w:beforeAutospacing="1" w:after="100" w:afterAutospacing="1" w:line="240" w:lineRule="auto"/>
        <w:ind w:left="480" w:hanging="480"/>
        <w:rPr>
          <w:rFonts w:eastAsia="Times New Roman" w:cs="Times New Roman"/>
        </w:rPr>
      </w:pPr>
      <w:proofErr w:type="spellStart"/>
      <w:r w:rsidRPr="008413DC">
        <w:rPr>
          <w:rFonts w:eastAsia="Times New Roman" w:cs="Times New Roman"/>
        </w:rPr>
        <w:t>Pettingill</w:t>
      </w:r>
      <w:proofErr w:type="spellEnd"/>
      <w:r w:rsidRPr="008413DC">
        <w:rPr>
          <w:rFonts w:eastAsia="Times New Roman" w:cs="Times New Roman"/>
        </w:rPr>
        <w:t xml:space="preserve">, H. S., </w:t>
      </w:r>
      <w:proofErr w:type="spellStart"/>
      <w:r w:rsidRPr="008413DC">
        <w:rPr>
          <w:rFonts w:eastAsia="Times New Roman" w:cs="Times New Roman"/>
        </w:rPr>
        <w:t>Braunsdorf</w:t>
      </w:r>
      <w:proofErr w:type="spellEnd"/>
      <w:r w:rsidRPr="008413DC">
        <w:rPr>
          <w:rFonts w:eastAsia="Times New Roman" w:cs="Times New Roman"/>
        </w:rPr>
        <w:t xml:space="preserve">, N. R., Cameron, C. S., </w:t>
      </w:r>
      <w:proofErr w:type="spellStart"/>
      <w:r w:rsidRPr="008413DC">
        <w:rPr>
          <w:rFonts w:eastAsia="Times New Roman" w:cs="Times New Roman"/>
        </w:rPr>
        <w:t>Hottman</w:t>
      </w:r>
      <w:proofErr w:type="spellEnd"/>
      <w:r w:rsidRPr="008413DC">
        <w:rPr>
          <w:rFonts w:eastAsia="Times New Roman" w:cs="Times New Roman"/>
        </w:rPr>
        <w:t xml:space="preserve">, W. E., Keller, F. B., </w:t>
      </w:r>
      <w:proofErr w:type="spellStart"/>
      <w:r w:rsidRPr="008413DC">
        <w:rPr>
          <w:rFonts w:eastAsia="Times New Roman" w:cs="Times New Roman"/>
        </w:rPr>
        <w:t>Neher</w:t>
      </w:r>
      <w:proofErr w:type="spellEnd"/>
      <w:r w:rsidRPr="008413DC">
        <w:rPr>
          <w:rFonts w:eastAsia="Times New Roman" w:cs="Times New Roman"/>
        </w:rPr>
        <w:t>,</w:t>
      </w:r>
      <w:r w:rsidR="00CE376A" w:rsidRPr="008413DC">
        <w:rPr>
          <w:rFonts w:eastAsia="Times New Roman" w:cs="Times New Roman"/>
        </w:rPr>
        <w:t xml:space="preserve"> K. E., &amp; Strauss, R. C., 1993,</w:t>
      </w:r>
      <w:r w:rsidRPr="008413DC">
        <w:rPr>
          <w:rFonts w:eastAsia="Times New Roman" w:cs="Times New Roman"/>
        </w:rPr>
        <w:t xml:space="preserve"> </w:t>
      </w:r>
      <w:r w:rsidRPr="008413DC">
        <w:rPr>
          <w:rFonts w:eastAsia="Times New Roman" w:cs="Times New Roman"/>
          <w:iCs/>
        </w:rPr>
        <w:t xml:space="preserve">The </w:t>
      </w:r>
      <w:proofErr w:type="spellStart"/>
      <w:r w:rsidRPr="008413DC">
        <w:rPr>
          <w:rFonts w:eastAsia="Times New Roman" w:cs="Times New Roman"/>
          <w:iCs/>
        </w:rPr>
        <w:t>Kongsfjord</w:t>
      </w:r>
      <w:proofErr w:type="spellEnd"/>
      <w:r w:rsidRPr="008413DC">
        <w:rPr>
          <w:rFonts w:eastAsia="Times New Roman" w:cs="Times New Roman"/>
          <w:iCs/>
        </w:rPr>
        <w:t xml:space="preserve"> Formation outcrop study</w:t>
      </w:r>
      <w:r w:rsidRPr="008413DC">
        <w:rPr>
          <w:rFonts w:eastAsia="Times New Roman" w:cs="Times New Roman"/>
        </w:rPr>
        <w:t>.</w:t>
      </w:r>
    </w:p>
    <w:p w14:paraId="1EC0BB24" w14:textId="77777777"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Pettingill</w:t>
      </w:r>
      <w:proofErr w:type="spellEnd"/>
      <w:r w:rsidRPr="008413DC">
        <w:rPr>
          <w:rFonts w:cs="Times New Roman"/>
          <w:color w:val="222222"/>
          <w:shd w:val="clear" w:color="auto" w:fill="FFFFFF"/>
        </w:rPr>
        <w:t xml:space="preserve">, H.S. and Weimer, P., 2002. </w:t>
      </w:r>
      <w:proofErr w:type="spellStart"/>
      <w:r w:rsidRPr="008413DC">
        <w:rPr>
          <w:rFonts w:cs="Times New Roman"/>
          <w:color w:val="222222"/>
          <w:shd w:val="clear" w:color="auto" w:fill="FFFFFF"/>
        </w:rPr>
        <w:t>Worlwide</w:t>
      </w:r>
      <w:proofErr w:type="spellEnd"/>
      <w:r w:rsidRPr="008413DC">
        <w:rPr>
          <w:rFonts w:cs="Times New Roman"/>
          <w:color w:val="222222"/>
          <w:shd w:val="clear" w:color="auto" w:fill="FFFFFF"/>
        </w:rPr>
        <w:t xml:space="preserve"> </w:t>
      </w:r>
      <w:proofErr w:type="spellStart"/>
      <w:r w:rsidRPr="008413DC">
        <w:rPr>
          <w:rFonts w:cs="Times New Roman"/>
          <w:color w:val="222222"/>
          <w:shd w:val="clear" w:color="auto" w:fill="FFFFFF"/>
        </w:rPr>
        <w:t>deepwater</w:t>
      </w:r>
      <w:proofErr w:type="spellEnd"/>
      <w:r w:rsidRPr="008413DC">
        <w:rPr>
          <w:rFonts w:cs="Times New Roman"/>
          <w:color w:val="222222"/>
          <w:shd w:val="clear" w:color="auto" w:fill="FFFFFF"/>
        </w:rPr>
        <w:t xml:space="preserve"> exploration and production: Past, present, and future. </w:t>
      </w:r>
      <w:proofErr w:type="gramStart"/>
      <w:r w:rsidRPr="008413DC">
        <w:rPr>
          <w:rFonts w:cs="Times New Roman"/>
          <w:iCs/>
          <w:color w:val="222222"/>
          <w:shd w:val="clear" w:color="auto" w:fill="FFFFFF"/>
        </w:rPr>
        <w:t>The Leading Edge</w:t>
      </w:r>
      <w:r w:rsidRPr="008413DC">
        <w:rPr>
          <w:rFonts w:cs="Times New Roman"/>
          <w:color w:val="222222"/>
          <w:shd w:val="clear" w:color="auto" w:fill="FFFFFF"/>
        </w:rPr>
        <w:t>, </w:t>
      </w:r>
      <w:r w:rsidRPr="008413DC">
        <w:rPr>
          <w:rFonts w:cs="Times New Roman"/>
          <w:iCs/>
          <w:color w:val="222222"/>
          <w:shd w:val="clear" w:color="auto" w:fill="FFFFFF"/>
        </w:rPr>
        <w:t>21</w:t>
      </w:r>
      <w:r w:rsidRPr="008413DC">
        <w:rPr>
          <w:rFonts w:cs="Times New Roman"/>
          <w:color w:val="222222"/>
          <w:shd w:val="clear" w:color="auto" w:fill="FFFFFF"/>
        </w:rPr>
        <w:t>(4), pp.371-376.</w:t>
      </w:r>
      <w:proofErr w:type="gramEnd"/>
    </w:p>
    <w:p w14:paraId="23E7BFAA" w14:textId="77777777"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 xml:space="preserve">Picot, M., </w:t>
      </w:r>
      <w:proofErr w:type="spellStart"/>
      <w:r w:rsidRPr="008413DC">
        <w:rPr>
          <w:rFonts w:cs="Times New Roman"/>
          <w:color w:val="222222"/>
          <w:shd w:val="clear" w:color="auto" w:fill="FFFFFF"/>
        </w:rPr>
        <w:t>Droz</w:t>
      </w:r>
      <w:proofErr w:type="spellEnd"/>
      <w:r w:rsidRPr="008413DC">
        <w:rPr>
          <w:rFonts w:cs="Times New Roman"/>
          <w:color w:val="222222"/>
          <w:shd w:val="clear" w:color="auto" w:fill="FFFFFF"/>
        </w:rPr>
        <w:t xml:space="preserve">, L., </w:t>
      </w:r>
      <w:proofErr w:type="spellStart"/>
      <w:r w:rsidRPr="008413DC">
        <w:rPr>
          <w:rFonts w:cs="Times New Roman"/>
          <w:color w:val="222222"/>
          <w:shd w:val="clear" w:color="auto" w:fill="FFFFFF"/>
        </w:rPr>
        <w:t>Marsset</w:t>
      </w:r>
      <w:proofErr w:type="spellEnd"/>
      <w:r w:rsidRPr="008413DC">
        <w:rPr>
          <w:rFonts w:cs="Times New Roman"/>
          <w:color w:val="222222"/>
          <w:shd w:val="clear" w:color="auto" w:fill="FFFFFF"/>
        </w:rPr>
        <w:t xml:space="preserve">, T., </w:t>
      </w:r>
      <w:proofErr w:type="spellStart"/>
      <w:r w:rsidRPr="008413DC">
        <w:rPr>
          <w:rFonts w:cs="Times New Roman"/>
          <w:color w:val="222222"/>
          <w:shd w:val="clear" w:color="auto" w:fill="FFFFFF"/>
        </w:rPr>
        <w:t>Dennielou</w:t>
      </w:r>
      <w:proofErr w:type="spellEnd"/>
      <w:r w:rsidRPr="008413DC">
        <w:rPr>
          <w:rFonts w:cs="Times New Roman"/>
          <w:color w:val="222222"/>
          <w:shd w:val="clear" w:color="auto" w:fill="FFFFFF"/>
        </w:rPr>
        <w:t xml:space="preserve">, B. and </w:t>
      </w:r>
      <w:proofErr w:type="spellStart"/>
      <w:r w:rsidRPr="008413DC">
        <w:rPr>
          <w:rFonts w:cs="Times New Roman"/>
          <w:color w:val="222222"/>
          <w:shd w:val="clear" w:color="auto" w:fill="FFFFFF"/>
        </w:rPr>
        <w:t>Bez</w:t>
      </w:r>
      <w:proofErr w:type="spellEnd"/>
      <w:r w:rsidRPr="008413DC">
        <w:rPr>
          <w:rFonts w:cs="Times New Roman"/>
          <w:color w:val="222222"/>
          <w:shd w:val="clear" w:color="auto" w:fill="FFFFFF"/>
        </w:rPr>
        <w:t>, M., 2016.</w:t>
      </w:r>
      <w:proofErr w:type="gramEnd"/>
      <w:r w:rsidRPr="008413DC">
        <w:rPr>
          <w:rFonts w:cs="Times New Roman"/>
          <w:color w:val="222222"/>
          <w:shd w:val="clear" w:color="auto" w:fill="FFFFFF"/>
        </w:rPr>
        <w:t xml:space="preserve"> Controls on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sedimentation: insights from a quantitative approach of submarine channel and lobe architecture (Late Quaternary Congo Fan). </w:t>
      </w:r>
      <w:proofErr w:type="gramStart"/>
      <w:r w:rsidRPr="008413DC">
        <w:rPr>
          <w:rFonts w:cs="Times New Roman"/>
          <w:iCs/>
          <w:color w:val="222222"/>
          <w:shd w:val="clear" w:color="auto" w:fill="FFFFFF"/>
        </w:rPr>
        <w:t>Marine and Petroleum Geology</w:t>
      </w:r>
      <w:r w:rsidRPr="008413DC">
        <w:rPr>
          <w:rFonts w:cs="Times New Roman"/>
          <w:color w:val="222222"/>
          <w:shd w:val="clear" w:color="auto" w:fill="FFFFFF"/>
        </w:rPr>
        <w:t>, </w:t>
      </w:r>
      <w:r w:rsidRPr="008413DC">
        <w:rPr>
          <w:rFonts w:cs="Times New Roman"/>
          <w:iCs/>
          <w:color w:val="222222"/>
          <w:shd w:val="clear" w:color="auto" w:fill="FFFFFF"/>
        </w:rPr>
        <w:t>72</w:t>
      </w:r>
      <w:r w:rsidRPr="008413DC">
        <w:rPr>
          <w:rFonts w:cs="Times New Roman"/>
          <w:color w:val="222222"/>
          <w:shd w:val="clear" w:color="auto" w:fill="FFFFFF"/>
        </w:rPr>
        <w:t>, pp.423-446.</w:t>
      </w:r>
      <w:proofErr w:type="gramEnd"/>
    </w:p>
    <w:p w14:paraId="7636AC6B" w14:textId="77777777"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 xml:space="preserve">Piper, D.J. and </w:t>
      </w:r>
      <w:proofErr w:type="spellStart"/>
      <w:r w:rsidRPr="008413DC">
        <w:rPr>
          <w:rFonts w:cs="Times New Roman"/>
          <w:color w:val="222222"/>
          <w:shd w:val="clear" w:color="auto" w:fill="FFFFFF"/>
        </w:rPr>
        <w:t>Normark</w:t>
      </w:r>
      <w:proofErr w:type="spellEnd"/>
      <w:r w:rsidRPr="008413DC">
        <w:rPr>
          <w:rFonts w:cs="Times New Roman"/>
          <w:color w:val="222222"/>
          <w:shd w:val="clear" w:color="auto" w:fill="FFFFFF"/>
        </w:rPr>
        <w:t>, W.R., 1983.</w:t>
      </w:r>
      <w:proofErr w:type="gramEnd"/>
      <w:r w:rsidRPr="008413DC">
        <w:rPr>
          <w:rFonts w:cs="Times New Roman"/>
          <w:color w:val="222222"/>
          <w:shd w:val="clear" w:color="auto" w:fill="FFFFFF"/>
        </w:rPr>
        <w:t xml:space="preserve">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depositional patterns and flow characteristics, Navy submarine fan, California Borderland. </w:t>
      </w:r>
      <w:proofErr w:type="gramStart"/>
      <w:r w:rsidRPr="008413DC">
        <w:rPr>
          <w:rFonts w:cs="Times New Roman"/>
          <w:iCs/>
          <w:color w:val="222222"/>
          <w:shd w:val="clear" w:color="auto" w:fill="FFFFFF"/>
        </w:rPr>
        <w:t>Sedimentology</w:t>
      </w:r>
      <w:r w:rsidRPr="008413DC">
        <w:rPr>
          <w:rFonts w:cs="Times New Roman"/>
          <w:color w:val="222222"/>
          <w:shd w:val="clear" w:color="auto" w:fill="FFFFFF"/>
        </w:rPr>
        <w:t>, </w:t>
      </w:r>
      <w:r w:rsidRPr="008413DC">
        <w:rPr>
          <w:rFonts w:cs="Times New Roman"/>
          <w:iCs/>
          <w:color w:val="222222"/>
          <w:shd w:val="clear" w:color="auto" w:fill="FFFFFF"/>
        </w:rPr>
        <w:t>30</w:t>
      </w:r>
      <w:r w:rsidRPr="008413DC">
        <w:rPr>
          <w:rFonts w:cs="Times New Roman"/>
          <w:color w:val="222222"/>
          <w:shd w:val="clear" w:color="auto" w:fill="FFFFFF"/>
        </w:rPr>
        <w:t>(5), pp.681-694.</w:t>
      </w:r>
      <w:proofErr w:type="gramEnd"/>
    </w:p>
    <w:p w14:paraId="08EBCF46" w14:textId="5519DCFD"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Pirmez</w:t>
      </w:r>
      <w:proofErr w:type="spellEnd"/>
      <w:r w:rsidRPr="008413DC">
        <w:rPr>
          <w:rFonts w:cs="Times New Roman"/>
          <w:color w:val="222222"/>
          <w:shd w:val="clear" w:color="auto" w:fill="FFFFFF"/>
        </w:rPr>
        <w:t>, C., P</w:t>
      </w:r>
      <w:r w:rsidR="001A2504" w:rsidRPr="008413DC">
        <w:rPr>
          <w:rFonts w:cs="Times New Roman"/>
          <w:color w:val="222222"/>
          <w:shd w:val="clear" w:color="auto" w:fill="FFFFFF"/>
        </w:rPr>
        <w:t xml:space="preserve">rather, B.E., </w:t>
      </w:r>
      <w:proofErr w:type="spellStart"/>
      <w:r w:rsidR="001A2504" w:rsidRPr="008413DC">
        <w:rPr>
          <w:rFonts w:cs="Times New Roman"/>
          <w:color w:val="222222"/>
          <w:shd w:val="clear" w:color="auto" w:fill="FFFFFF"/>
        </w:rPr>
        <w:t>Mallarino</w:t>
      </w:r>
      <w:proofErr w:type="spellEnd"/>
      <w:r w:rsidR="001A2504" w:rsidRPr="008413DC">
        <w:rPr>
          <w:rFonts w:cs="Times New Roman"/>
          <w:color w:val="222222"/>
          <w:shd w:val="clear" w:color="auto" w:fill="FFFFFF"/>
        </w:rPr>
        <w:t xml:space="preserve">, G., </w:t>
      </w:r>
      <w:proofErr w:type="spellStart"/>
      <w:r w:rsidR="001A2504" w:rsidRPr="008413DC">
        <w:rPr>
          <w:rFonts w:cs="Times New Roman"/>
          <w:color w:val="222222"/>
          <w:shd w:val="clear" w:color="auto" w:fill="FFFFFF"/>
        </w:rPr>
        <w:t>O’H</w:t>
      </w:r>
      <w:r w:rsidRPr="008413DC">
        <w:rPr>
          <w:rFonts w:cs="Times New Roman"/>
          <w:color w:val="222222"/>
          <w:shd w:val="clear" w:color="auto" w:fill="FFFFFF"/>
        </w:rPr>
        <w:t>ayer</w:t>
      </w:r>
      <w:proofErr w:type="spellEnd"/>
      <w:r w:rsidRPr="008413DC">
        <w:rPr>
          <w:rFonts w:cs="Times New Roman"/>
          <w:color w:val="222222"/>
          <w:shd w:val="clear" w:color="auto" w:fill="FFFFFF"/>
        </w:rPr>
        <w:t xml:space="preserve">, W.W., </w:t>
      </w:r>
      <w:proofErr w:type="spellStart"/>
      <w:r w:rsidRPr="008413DC">
        <w:rPr>
          <w:rFonts w:cs="Times New Roman"/>
          <w:color w:val="222222"/>
          <w:shd w:val="clear" w:color="auto" w:fill="FFFFFF"/>
        </w:rPr>
        <w:t>Droxler</w:t>
      </w:r>
      <w:proofErr w:type="spellEnd"/>
      <w:r w:rsidRPr="008413DC">
        <w:rPr>
          <w:rFonts w:cs="Times New Roman"/>
          <w:color w:val="222222"/>
          <w:shd w:val="clear" w:color="auto" w:fill="FFFFFF"/>
        </w:rPr>
        <w:t xml:space="preserve">, A.W., Winker, C.D., </w:t>
      </w:r>
      <w:proofErr w:type="spellStart"/>
      <w:r w:rsidRPr="008413DC">
        <w:rPr>
          <w:rFonts w:cs="Times New Roman"/>
          <w:color w:val="222222"/>
          <w:shd w:val="clear" w:color="auto" w:fill="FFFFFF"/>
        </w:rPr>
        <w:t>Deptuck</w:t>
      </w:r>
      <w:proofErr w:type="spellEnd"/>
      <w:r w:rsidRPr="008413DC">
        <w:rPr>
          <w:rFonts w:cs="Times New Roman"/>
          <w:color w:val="222222"/>
          <w:shd w:val="clear" w:color="auto" w:fill="FFFFFF"/>
        </w:rPr>
        <w:t xml:space="preserve">, M.E., </w:t>
      </w:r>
      <w:proofErr w:type="spellStart"/>
      <w:r w:rsidRPr="008413DC">
        <w:rPr>
          <w:rFonts w:cs="Times New Roman"/>
          <w:color w:val="222222"/>
          <w:shd w:val="clear" w:color="auto" w:fill="FFFFFF"/>
        </w:rPr>
        <w:t>Mohrig</w:t>
      </w:r>
      <w:proofErr w:type="spellEnd"/>
      <w:r w:rsidRPr="008413DC">
        <w:rPr>
          <w:rFonts w:cs="Times New Roman"/>
          <w:color w:val="222222"/>
          <w:shd w:val="clear" w:color="auto" w:fill="FFFFFF"/>
        </w:rPr>
        <w:t xml:space="preserve">, D., Hoorn, B.V. and Wynn, R.B., 2012. </w:t>
      </w:r>
      <w:proofErr w:type="spellStart"/>
      <w:r w:rsidRPr="008413DC">
        <w:rPr>
          <w:rFonts w:cs="Times New Roman"/>
          <w:color w:val="222222"/>
          <w:shd w:val="clear" w:color="auto" w:fill="FFFFFF"/>
        </w:rPr>
        <w:t>Chronostratigraphy</w:t>
      </w:r>
      <w:proofErr w:type="spellEnd"/>
      <w:r w:rsidRPr="008413DC">
        <w:rPr>
          <w:rFonts w:cs="Times New Roman"/>
          <w:color w:val="222222"/>
          <w:shd w:val="clear" w:color="auto" w:fill="FFFFFF"/>
        </w:rPr>
        <w:t xml:space="preserve"> of the Brazos-Trinity depositional system, Western Gulf of Mexico: Implications for deep-water depositional models. </w:t>
      </w:r>
      <w:r w:rsidRPr="008413DC">
        <w:rPr>
          <w:rFonts w:cs="Times New Roman"/>
          <w:iCs/>
          <w:color w:val="222222"/>
          <w:shd w:val="clear" w:color="auto" w:fill="FFFFFF"/>
        </w:rPr>
        <w:t xml:space="preserve">Application of the principles of seismic geomorphology to </w:t>
      </w:r>
      <w:proofErr w:type="gramStart"/>
      <w:r w:rsidRPr="008413DC">
        <w:rPr>
          <w:rFonts w:cs="Times New Roman"/>
          <w:iCs/>
          <w:color w:val="222222"/>
          <w:shd w:val="clear" w:color="auto" w:fill="FFFFFF"/>
        </w:rPr>
        <w:t>continental-slope</w:t>
      </w:r>
      <w:proofErr w:type="gramEnd"/>
      <w:r w:rsidRPr="008413DC">
        <w:rPr>
          <w:rFonts w:cs="Times New Roman"/>
          <w:iCs/>
          <w:color w:val="222222"/>
          <w:shd w:val="clear" w:color="auto" w:fill="FFFFFF"/>
        </w:rPr>
        <w:t xml:space="preserve"> and base-of-slope systems: Case studies from seafloor and near-seafloor analogues: SEPM Special Publication</w:t>
      </w:r>
      <w:r w:rsidRPr="008413DC">
        <w:rPr>
          <w:rFonts w:cs="Times New Roman"/>
          <w:color w:val="222222"/>
          <w:shd w:val="clear" w:color="auto" w:fill="FFFFFF"/>
        </w:rPr>
        <w:t>, </w:t>
      </w:r>
      <w:r w:rsidRPr="008413DC">
        <w:rPr>
          <w:rFonts w:cs="Times New Roman"/>
          <w:iCs/>
          <w:color w:val="222222"/>
          <w:shd w:val="clear" w:color="auto" w:fill="FFFFFF"/>
        </w:rPr>
        <w:t>99</w:t>
      </w:r>
      <w:r w:rsidRPr="008413DC">
        <w:rPr>
          <w:rFonts w:cs="Times New Roman"/>
          <w:color w:val="222222"/>
          <w:shd w:val="clear" w:color="auto" w:fill="FFFFFF"/>
        </w:rPr>
        <w:t>, pp.111-143.</w:t>
      </w:r>
    </w:p>
    <w:p w14:paraId="32523DF3" w14:textId="575B565D" w:rsidR="009D3741" w:rsidRPr="008413DC" w:rsidRDefault="009D3741"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Popenoe</w:t>
      </w:r>
      <w:proofErr w:type="spellEnd"/>
      <w:r w:rsidRPr="008413DC">
        <w:rPr>
          <w:rFonts w:cs="Times New Roman"/>
          <w:color w:val="222222"/>
          <w:shd w:val="clear" w:color="auto" w:fill="FFFFFF"/>
        </w:rPr>
        <w:t xml:space="preserve">, W.P., 1973. </w:t>
      </w:r>
      <w:proofErr w:type="gramStart"/>
      <w:r w:rsidRPr="008413DC">
        <w:rPr>
          <w:rFonts w:cs="Times New Roman"/>
          <w:color w:val="222222"/>
          <w:shd w:val="clear" w:color="auto" w:fill="FFFFFF"/>
        </w:rPr>
        <w:t>Southern California Cretaceous formations and faunas with especial reference to the Simi Hills and Santa Monica Mountains.</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Cretaceous Stratigraphy of the Santa Monica Mountains and Simi Hills, Southern California.</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Pacific Section, SEPM, Geological Guidebook, Los Angeles, California, pp.15-20.</w:t>
      </w:r>
      <w:proofErr w:type="gramEnd"/>
    </w:p>
    <w:p w14:paraId="04944A26" w14:textId="1B6BB324"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lastRenderedPageBreak/>
        <w:t xml:space="preserve">Prather, B.E., Booth, J.R., Steffens, G.S. and Craig, P.A., 1998. </w:t>
      </w:r>
      <w:proofErr w:type="gramStart"/>
      <w:r w:rsidRPr="008413DC">
        <w:rPr>
          <w:rFonts w:cs="Times New Roman"/>
          <w:color w:val="222222"/>
          <w:shd w:val="clear" w:color="auto" w:fill="FFFFFF"/>
        </w:rPr>
        <w:t xml:space="preserve">Classification, </w:t>
      </w:r>
      <w:proofErr w:type="spellStart"/>
      <w:r w:rsidRPr="008413DC">
        <w:rPr>
          <w:rFonts w:cs="Times New Roman"/>
          <w:color w:val="222222"/>
          <w:shd w:val="clear" w:color="auto" w:fill="FFFFFF"/>
        </w:rPr>
        <w:t>lithologic</w:t>
      </w:r>
      <w:proofErr w:type="spellEnd"/>
      <w:r w:rsidRPr="008413DC">
        <w:rPr>
          <w:rFonts w:cs="Times New Roman"/>
          <w:color w:val="222222"/>
          <w:shd w:val="clear" w:color="auto" w:fill="FFFFFF"/>
        </w:rPr>
        <w:t xml:space="preserve"> calibration, and stratigraphic succession of seismic </w:t>
      </w:r>
      <w:proofErr w:type="spellStart"/>
      <w:r w:rsidRPr="008413DC">
        <w:rPr>
          <w:rFonts w:cs="Times New Roman"/>
          <w:color w:val="222222"/>
          <w:shd w:val="clear" w:color="auto" w:fill="FFFFFF"/>
        </w:rPr>
        <w:t>facies</w:t>
      </w:r>
      <w:proofErr w:type="spellEnd"/>
      <w:r w:rsidRPr="008413DC">
        <w:rPr>
          <w:rFonts w:cs="Times New Roman"/>
          <w:color w:val="222222"/>
          <w:shd w:val="clear" w:color="auto" w:fill="FFFFFF"/>
        </w:rPr>
        <w:t xml:space="preserve"> of </w:t>
      </w:r>
      <w:proofErr w:type="spellStart"/>
      <w:r w:rsidRPr="008413DC">
        <w:rPr>
          <w:rFonts w:cs="Times New Roman"/>
          <w:color w:val="222222"/>
          <w:shd w:val="clear" w:color="auto" w:fill="FFFFFF"/>
        </w:rPr>
        <w:t>intraslope</w:t>
      </w:r>
      <w:proofErr w:type="spellEnd"/>
      <w:r w:rsidRPr="008413DC">
        <w:rPr>
          <w:rFonts w:cs="Times New Roman"/>
          <w:color w:val="222222"/>
          <w:shd w:val="clear" w:color="auto" w:fill="FFFFFF"/>
        </w:rPr>
        <w:t xml:space="preserve"> basins, deep-water Gulf of Mexico.</w:t>
      </w:r>
      <w:proofErr w:type="gramEnd"/>
      <w:r w:rsidRPr="008413DC">
        <w:rPr>
          <w:rFonts w:cs="Times New Roman"/>
          <w:color w:val="222222"/>
          <w:shd w:val="clear" w:color="auto" w:fill="FFFFFF"/>
        </w:rPr>
        <w:t xml:space="preserve"> </w:t>
      </w:r>
      <w:proofErr w:type="gramStart"/>
      <w:r w:rsidR="00480B86" w:rsidRPr="008413DC">
        <w:rPr>
          <w:rFonts w:cs="Times New Roman"/>
          <w:color w:val="222222"/>
          <w:shd w:val="clear" w:color="auto" w:fill="FFFFFF"/>
        </w:rPr>
        <w:t>AAPG B</w:t>
      </w:r>
      <w:r w:rsidRPr="008413DC">
        <w:rPr>
          <w:rFonts w:cs="Times New Roman"/>
          <w:color w:val="222222"/>
          <w:shd w:val="clear" w:color="auto" w:fill="FFFFFF"/>
        </w:rPr>
        <w:t>ulletin, 82(5), pp.701-728.</w:t>
      </w:r>
      <w:proofErr w:type="gramEnd"/>
    </w:p>
    <w:p w14:paraId="7979F352" w14:textId="77777777"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 xml:space="preserve">Prather, B.E., </w:t>
      </w:r>
      <w:proofErr w:type="spellStart"/>
      <w:r w:rsidRPr="008413DC">
        <w:rPr>
          <w:rFonts w:cs="Times New Roman"/>
          <w:color w:val="222222"/>
          <w:shd w:val="clear" w:color="auto" w:fill="FFFFFF"/>
        </w:rPr>
        <w:t>Pirmez</w:t>
      </w:r>
      <w:proofErr w:type="spellEnd"/>
      <w:r w:rsidRPr="008413DC">
        <w:rPr>
          <w:rFonts w:cs="Times New Roman"/>
          <w:color w:val="222222"/>
          <w:shd w:val="clear" w:color="auto" w:fill="FFFFFF"/>
        </w:rPr>
        <w:t xml:space="preserve">, C.A.R.L.O.S., Winker, C.D., </w:t>
      </w:r>
      <w:proofErr w:type="spellStart"/>
      <w:r w:rsidRPr="008413DC">
        <w:rPr>
          <w:rFonts w:cs="Times New Roman"/>
          <w:color w:val="222222"/>
          <w:shd w:val="clear" w:color="auto" w:fill="FFFFFF"/>
        </w:rPr>
        <w:t>Deptuck</w:t>
      </w:r>
      <w:proofErr w:type="spellEnd"/>
      <w:r w:rsidRPr="008413DC">
        <w:rPr>
          <w:rFonts w:cs="Times New Roman"/>
          <w:color w:val="222222"/>
          <w:shd w:val="clear" w:color="auto" w:fill="FFFFFF"/>
        </w:rPr>
        <w:t xml:space="preserve">, M.E. and </w:t>
      </w:r>
      <w:proofErr w:type="spellStart"/>
      <w:r w:rsidRPr="008413DC">
        <w:rPr>
          <w:rFonts w:cs="Times New Roman"/>
          <w:color w:val="222222"/>
          <w:shd w:val="clear" w:color="auto" w:fill="FFFFFF"/>
        </w:rPr>
        <w:t>Mohrig</w:t>
      </w:r>
      <w:proofErr w:type="spellEnd"/>
      <w:r w:rsidRPr="008413DC">
        <w:rPr>
          <w:rFonts w:cs="Times New Roman"/>
          <w:color w:val="222222"/>
          <w:shd w:val="clear" w:color="auto" w:fill="FFFFFF"/>
        </w:rPr>
        <w:t>, D., 2012.</w:t>
      </w:r>
      <w:proofErr w:type="gramEnd"/>
      <w:r w:rsidRPr="008413DC">
        <w:rPr>
          <w:rFonts w:cs="Times New Roman"/>
          <w:color w:val="222222"/>
          <w:shd w:val="clear" w:color="auto" w:fill="FFFFFF"/>
        </w:rPr>
        <w:t xml:space="preserve"> Stratigraphy of linked </w:t>
      </w:r>
      <w:proofErr w:type="spellStart"/>
      <w:r w:rsidRPr="008413DC">
        <w:rPr>
          <w:rFonts w:cs="Times New Roman"/>
          <w:color w:val="222222"/>
          <w:shd w:val="clear" w:color="auto" w:fill="FFFFFF"/>
        </w:rPr>
        <w:t>intraslope</w:t>
      </w:r>
      <w:proofErr w:type="spellEnd"/>
      <w:r w:rsidRPr="008413DC">
        <w:rPr>
          <w:rFonts w:cs="Times New Roman"/>
          <w:color w:val="222222"/>
          <w:shd w:val="clear" w:color="auto" w:fill="FFFFFF"/>
        </w:rPr>
        <w:t xml:space="preserve"> basins: Brazos-Trinity system western Gulf of Mexico. </w:t>
      </w:r>
      <w:r w:rsidRPr="008413DC">
        <w:rPr>
          <w:rFonts w:cs="Times New Roman"/>
          <w:iCs/>
          <w:color w:val="222222"/>
          <w:shd w:val="clear" w:color="auto" w:fill="FFFFFF"/>
        </w:rPr>
        <w:t xml:space="preserve">Application of the principles of seismic geomorphology to </w:t>
      </w:r>
      <w:proofErr w:type="gramStart"/>
      <w:r w:rsidRPr="008413DC">
        <w:rPr>
          <w:rFonts w:cs="Times New Roman"/>
          <w:iCs/>
          <w:color w:val="222222"/>
          <w:shd w:val="clear" w:color="auto" w:fill="FFFFFF"/>
        </w:rPr>
        <w:t>continental-slope</w:t>
      </w:r>
      <w:proofErr w:type="gramEnd"/>
      <w:r w:rsidRPr="008413DC">
        <w:rPr>
          <w:rFonts w:cs="Times New Roman"/>
          <w:iCs/>
          <w:color w:val="222222"/>
          <w:shd w:val="clear" w:color="auto" w:fill="FFFFFF"/>
        </w:rPr>
        <w:t xml:space="preserve"> and base-of-slope systems: Case studies from seafloor and near-seafloor analogues: SEPM Special Publication</w:t>
      </w:r>
      <w:r w:rsidRPr="008413DC">
        <w:rPr>
          <w:rFonts w:cs="Times New Roman"/>
          <w:color w:val="222222"/>
          <w:shd w:val="clear" w:color="auto" w:fill="FFFFFF"/>
        </w:rPr>
        <w:t>, </w:t>
      </w:r>
      <w:r w:rsidRPr="008413DC">
        <w:rPr>
          <w:rFonts w:cs="Times New Roman"/>
          <w:iCs/>
          <w:color w:val="222222"/>
          <w:shd w:val="clear" w:color="auto" w:fill="FFFFFF"/>
        </w:rPr>
        <w:t>99</w:t>
      </w:r>
      <w:r w:rsidRPr="008413DC">
        <w:rPr>
          <w:rFonts w:cs="Times New Roman"/>
          <w:color w:val="222222"/>
          <w:shd w:val="clear" w:color="auto" w:fill="FFFFFF"/>
        </w:rPr>
        <w:t>, pp.83-109.</w:t>
      </w:r>
    </w:p>
    <w:p w14:paraId="647F1060" w14:textId="4A87CD50"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Prélat</w:t>
      </w:r>
      <w:proofErr w:type="spellEnd"/>
      <w:r w:rsidRPr="008413DC">
        <w:rPr>
          <w:rFonts w:cs="Times New Roman"/>
          <w:color w:val="222222"/>
          <w:shd w:val="clear" w:color="auto" w:fill="FFFFFF"/>
        </w:rPr>
        <w:t xml:space="preserve">, A., </w:t>
      </w:r>
      <w:proofErr w:type="spellStart"/>
      <w:r w:rsidRPr="008413DC">
        <w:rPr>
          <w:rFonts w:cs="Times New Roman"/>
          <w:color w:val="222222"/>
          <w:shd w:val="clear" w:color="auto" w:fill="FFFFFF"/>
        </w:rPr>
        <w:t>Covault</w:t>
      </w:r>
      <w:proofErr w:type="spellEnd"/>
      <w:r w:rsidRPr="008413DC">
        <w:rPr>
          <w:rFonts w:cs="Times New Roman"/>
          <w:color w:val="222222"/>
          <w:shd w:val="clear" w:color="auto" w:fill="FFFFFF"/>
        </w:rPr>
        <w:t xml:space="preserve">, J.A., Hodgson, D.M., </w:t>
      </w:r>
      <w:proofErr w:type="spellStart"/>
      <w:r w:rsidRPr="008413DC">
        <w:rPr>
          <w:rFonts w:cs="Times New Roman"/>
          <w:color w:val="222222"/>
          <w:shd w:val="clear" w:color="auto" w:fill="FFFFFF"/>
        </w:rPr>
        <w:t>Fildani</w:t>
      </w:r>
      <w:proofErr w:type="spellEnd"/>
      <w:r w:rsidRPr="008413DC">
        <w:rPr>
          <w:rFonts w:cs="Times New Roman"/>
          <w:color w:val="222222"/>
          <w:shd w:val="clear" w:color="auto" w:fill="FFFFFF"/>
        </w:rPr>
        <w:t xml:space="preserve">, A. and Flint, S.S., 2010. </w:t>
      </w:r>
      <w:proofErr w:type="gramStart"/>
      <w:r w:rsidRPr="008413DC">
        <w:rPr>
          <w:rFonts w:cs="Times New Roman"/>
          <w:color w:val="222222"/>
          <w:shd w:val="clear" w:color="auto" w:fill="FFFFFF"/>
        </w:rPr>
        <w:t>Intrinsic controls on the range of volumes, morphologies, and dimensions of submarine lobes.</w:t>
      </w:r>
      <w:proofErr w:type="gramEnd"/>
      <w:r w:rsidRPr="008413DC">
        <w:rPr>
          <w:rFonts w:cs="Times New Roman"/>
          <w:color w:val="222222"/>
          <w:shd w:val="clear" w:color="auto" w:fill="FFFFFF"/>
        </w:rPr>
        <w:t> </w:t>
      </w:r>
      <w:proofErr w:type="gramStart"/>
      <w:r w:rsidRPr="008413DC">
        <w:rPr>
          <w:rFonts w:cs="Times New Roman"/>
          <w:iCs/>
          <w:color w:val="222222"/>
          <w:shd w:val="clear" w:color="auto" w:fill="FFFFFF"/>
        </w:rPr>
        <w:t>Sedimentary Geology</w:t>
      </w:r>
      <w:r w:rsidRPr="008413DC">
        <w:rPr>
          <w:rFonts w:cs="Times New Roman"/>
          <w:color w:val="222222"/>
          <w:shd w:val="clear" w:color="auto" w:fill="FFFFFF"/>
        </w:rPr>
        <w:t>, </w:t>
      </w:r>
      <w:r w:rsidRPr="008413DC">
        <w:rPr>
          <w:rFonts w:cs="Times New Roman"/>
          <w:iCs/>
          <w:color w:val="222222"/>
          <w:shd w:val="clear" w:color="auto" w:fill="FFFFFF"/>
        </w:rPr>
        <w:t>232</w:t>
      </w:r>
      <w:r w:rsidRPr="008413DC">
        <w:rPr>
          <w:rFonts w:cs="Times New Roman"/>
          <w:color w:val="222222"/>
          <w:shd w:val="clear" w:color="auto" w:fill="FFFFFF"/>
        </w:rPr>
        <w:t>(1-2), pp.66-76.</w:t>
      </w:r>
      <w:proofErr w:type="gramEnd"/>
    </w:p>
    <w:p w14:paraId="5881EE93" w14:textId="77777777"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Prélat</w:t>
      </w:r>
      <w:proofErr w:type="spellEnd"/>
      <w:r w:rsidRPr="008413DC">
        <w:rPr>
          <w:rFonts w:cs="Times New Roman"/>
          <w:color w:val="222222"/>
          <w:shd w:val="clear" w:color="auto" w:fill="FFFFFF"/>
        </w:rPr>
        <w:t xml:space="preserve">, A. and Hodgson, D.M., 2013. The full range of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bed thickness patterns in submarine lobes: controls and implications. </w:t>
      </w:r>
      <w:proofErr w:type="gramStart"/>
      <w:r w:rsidRPr="008413DC">
        <w:rPr>
          <w:rFonts w:cs="Times New Roman"/>
          <w:iCs/>
          <w:color w:val="222222"/>
          <w:shd w:val="clear" w:color="auto" w:fill="FFFFFF"/>
        </w:rPr>
        <w:t>Journal of the Geological Society</w:t>
      </w:r>
      <w:r w:rsidRPr="008413DC">
        <w:rPr>
          <w:rFonts w:cs="Times New Roman"/>
          <w:color w:val="222222"/>
          <w:shd w:val="clear" w:color="auto" w:fill="FFFFFF"/>
        </w:rPr>
        <w:t>, </w:t>
      </w:r>
      <w:r w:rsidRPr="008413DC">
        <w:rPr>
          <w:rFonts w:cs="Times New Roman"/>
          <w:iCs/>
          <w:color w:val="222222"/>
          <w:shd w:val="clear" w:color="auto" w:fill="FFFFFF"/>
        </w:rPr>
        <w:t>170</w:t>
      </w:r>
      <w:r w:rsidRPr="008413DC">
        <w:rPr>
          <w:rFonts w:cs="Times New Roman"/>
          <w:color w:val="222222"/>
          <w:shd w:val="clear" w:color="auto" w:fill="FFFFFF"/>
        </w:rPr>
        <w:t>(1), pp.209-214.</w:t>
      </w:r>
      <w:proofErr w:type="gramEnd"/>
    </w:p>
    <w:p w14:paraId="71A23F38" w14:textId="08DBEE73"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Prélat</w:t>
      </w:r>
      <w:proofErr w:type="spellEnd"/>
      <w:r w:rsidRPr="008413DC">
        <w:rPr>
          <w:rFonts w:cs="Times New Roman"/>
          <w:color w:val="222222"/>
          <w:shd w:val="clear" w:color="auto" w:fill="FFFFFF"/>
        </w:rPr>
        <w:t>, A., Hodgson, D.M. and Flint, S.S., 2009. Evolution, architecture and hierarchy of distributary deep</w:t>
      </w:r>
      <w:r w:rsidRPr="008413DC">
        <w:rPr>
          <w:rFonts w:ascii="Cambria Math" w:hAnsi="Cambria Math" w:cs="Cambria Math"/>
          <w:color w:val="222222"/>
          <w:shd w:val="clear" w:color="auto" w:fill="FFFFFF"/>
        </w:rPr>
        <w:t>‐</w:t>
      </w:r>
      <w:r w:rsidRPr="008413DC">
        <w:rPr>
          <w:rFonts w:cs="Times New Roman"/>
          <w:color w:val="222222"/>
          <w:shd w:val="clear" w:color="auto" w:fill="FFFFFF"/>
        </w:rPr>
        <w:t>water deposits: a high</w:t>
      </w:r>
      <w:r w:rsidRPr="008413DC">
        <w:rPr>
          <w:rFonts w:ascii="Cambria Math" w:hAnsi="Cambria Math" w:cs="Cambria Math"/>
          <w:color w:val="222222"/>
          <w:shd w:val="clear" w:color="auto" w:fill="FFFFFF"/>
        </w:rPr>
        <w:t>‐</w:t>
      </w:r>
      <w:r w:rsidRPr="008413DC">
        <w:rPr>
          <w:rFonts w:cs="Times New Roman"/>
          <w:color w:val="222222"/>
          <w:shd w:val="clear" w:color="auto" w:fill="FFFFFF"/>
        </w:rPr>
        <w:t>resolution outcrop investigation from the Permian Karoo Basin, South Africa. </w:t>
      </w:r>
      <w:proofErr w:type="gramStart"/>
      <w:r w:rsidRPr="008413DC">
        <w:rPr>
          <w:rFonts w:cs="Times New Roman"/>
          <w:iCs/>
          <w:color w:val="222222"/>
          <w:shd w:val="clear" w:color="auto" w:fill="FFFFFF"/>
        </w:rPr>
        <w:t>Sedimentology</w:t>
      </w:r>
      <w:r w:rsidRPr="008413DC">
        <w:rPr>
          <w:rFonts w:cs="Times New Roman"/>
          <w:color w:val="222222"/>
          <w:shd w:val="clear" w:color="auto" w:fill="FFFFFF"/>
        </w:rPr>
        <w:t>, </w:t>
      </w:r>
      <w:r w:rsidRPr="008413DC">
        <w:rPr>
          <w:rFonts w:cs="Times New Roman"/>
          <w:iCs/>
          <w:color w:val="222222"/>
          <w:shd w:val="clear" w:color="auto" w:fill="FFFFFF"/>
        </w:rPr>
        <w:t>56</w:t>
      </w:r>
      <w:r w:rsidRPr="008413DC">
        <w:rPr>
          <w:rFonts w:cs="Times New Roman"/>
          <w:color w:val="222222"/>
          <w:shd w:val="clear" w:color="auto" w:fill="FFFFFF"/>
        </w:rPr>
        <w:t>(7), pp.2132-2154.</w:t>
      </w:r>
      <w:proofErr w:type="gramEnd"/>
    </w:p>
    <w:p w14:paraId="7957A522" w14:textId="77777777"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Pyles</w:t>
      </w:r>
      <w:proofErr w:type="spellEnd"/>
      <w:r w:rsidRPr="008413DC">
        <w:rPr>
          <w:rFonts w:cs="Times New Roman"/>
          <w:color w:val="222222"/>
          <w:shd w:val="clear" w:color="auto" w:fill="FFFFFF"/>
        </w:rPr>
        <w:t xml:space="preserve">, D.R., 2008. </w:t>
      </w:r>
      <w:proofErr w:type="spellStart"/>
      <w:r w:rsidRPr="008413DC">
        <w:rPr>
          <w:rFonts w:cs="Times New Roman"/>
          <w:color w:val="222222"/>
          <w:shd w:val="clear" w:color="auto" w:fill="FFFFFF"/>
        </w:rPr>
        <w:t>Multiscale</w:t>
      </w:r>
      <w:proofErr w:type="spellEnd"/>
      <w:r w:rsidRPr="008413DC">
        <w:rPr>
          <w:rFonts w:cs="Times New Roman"/>
          <w:color w:val="222222"/>
          <w:shd w:val="clear" w:color="auto" w:fill="FFFFFF"/>
        </w:rPr>
        <w:t xml:space="preserve"> stratigraphic analysis of a structurally confined submarine fan: Carboniferous Ross Sandstone, Ireland. </w:t>
      </w:r>
      <w:r w:rsidRPr="008413DC">
        <w:rPr>
          <w:rFonts w:cs="Times New Roman"/>
          <w:iCs/>
          <w:color w:val="222222"/>
          <w:shd w:val="clear" w:color="auto" w:fill="FFFFFF"/>
        </w:rPr>
        <w:t>AAPG bulletin</w:t>
      </w:r>
      <w:r w:rsidRPr="008413DC">
        <w:rPr>
          <w:rFonts w:cs="Times New Roman"/>
          <w:color w:val="222222"/>
          <w:shd w:val="clear" w:color="auto" w:fill="FFFFFF"/>
        </w:rPr>
        <w:t>, </w:t>
      </w:r>
      <w:r w:rsidRPr="008413DC">
        <w:rPr>
          <w:rFonts w:cs="Times New Roman"/>
          <w:iCs/>
          <w:color w:val="222222"/>
          <w:shd w:val="clear" w:color="auto" w:fill="FFFFFF"/>
        </w:rPr>
        <w:t>92</w:t>
      </w:r>
      <w:r w:rsidRPr="008413DC">
        <w:rPr>
          <w:rFonts w:cs="Times New Roman"/>
          <w:color w:val="222222"/>
          <w:shd w:val="clear" w:color="auto" w:fill="FFFFFF"/>
        </w:rPr>
        <w:t>(5), pp.557-587.</w:t>
      </w:r>
    </w:p>
    <w:p w14:paraId="260E1C8E" w14:textId="77777777" w:rsidR="00CE376A" w:rsidRPr="008413DC" w:rsidRDefault="00CE376A" w:rsidP="00A57D02">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Pyles</w:t>
      </w:r>
      <w:proofErr w:type="spellEnd"/>
      <w:r w:rsidRPr="008413DC">
        <w:rPr>
          <w:rFonts w:cs="Times New Roman"/>
          <w:color w:val="222222"/>
          <w:shd w:val="clear" w:color="auto" w:fill="FFFFFF"/>
        </w:rPr>
        <w:t xml:space="preserve">, D.R., Straub, K.M. and Stammer, J.G., 2013. </w:t>
      </w:r>
      <w:proofErr w:type="gramStart"/>
      <w:r w:rsidRPr="008413DC">
        <w:rPr>
          <w:rFonts w:cs="Times New Roman"/>
          <w:color w:val="222222"/>
          <w:shd w:val="clear" w:color="auto" w:fill="FFFFFF"/>
        </w:rPr>
        <w:t xml:space="preserve">Spatial variations in the composition of </w:t>
      </w:r>
      <w:proofErr w:type="spellStart"/>
      <w:r w:rsidRPr="008413DC">
        <w:rPr>
          <w:rFonts w:cs="Times New Roman"/>
          <w:color w:val="222222"/>
          <w:shd w:val="clear" w:color="auto" w:fill="FFFFFF"/>
        </w:rPr>
        <w:t>turbidites</w:t>
      </w:r>
      <w:proofErr w:type="spellEnd"/>
      <w:r w:rsidRPr="008413DC">
        <w:rPr>
          <w:rFonts w:cs="Times New Roman"/>
          <w:color w:val="222222"/>
          <w:shd w:val="clear" w:color="auto" w:fill="FFFFFF"/>
        </w:rPr>
        <w:t xml:space="preserve"> due to hydrodynamic fractionation.</w:t>
      </w:r>
      <w:proofErr w:type="gramEnd"/>
      <w:r w:rsidRPr="008413DC">
        <w:rPr>
          <w:rFonts w:cs="Times New Roman"/>
          <w:color w:val="222222"/>
          <w:shd w:val="clear" w:color="auto" w:fill="FFFFFF"/>
        </w:rPr>
        <w:t> </w:t>
      </w:r>
      <w:proofErr w:type="gramStart"/>
      <w:r w:rsidRPr="008413DC">
        <w:rPr>
          <w:rFonts w:cs="Times New Roman"/>
          <w:iCs/>
          <w:color w:val="222222"/>
          <w:shd w:val="clear" w:color="auto" w:fill="FFFFFF"/>
        </w:rPr>
        <w:t>Geophysical Research Letters</w:t>
      </w:r>
      <w:r w:rsidRPr="008413DC">
        <w:rPr>
          <w:rFonts w:cs="Times New Roman"/>
          <w:color w:val="222222"/>
          <w:shd w:val="clear" w:color="auto" w:fill="FFFFFF"/>
        </w:rPr>
        <w:t>, </w:t>
      </w:r>
      <w:r w:rsidRPr="008413DC">
        <w:rPr>
          <w:rFonts w:cs="Times New Roman"/>
          <w:iCs/>
          <w:color w:val="222222"/>
          <w:shd w:val="clear" w:color="auto" w:fill="FFFFFF"/>
        </w:rPr>
        <w:t>40</w:t>
      </w:r>
      <w:r w:rsidRPr="008413DC">
        <w:rPr>
          <w:rFonts w:cs="Times New Roman"/>
          <w:color w:val="222222"/>
          <w:shd w:val="clear" w:color="auto" w:fill="FFFFFF"/>
        </w:rPr>
        <w:t>(15), pp.3919-3923.</w:t>
      </w:r>
      <w:proofErr w:type="gramEnd"/>
    </w:p>
    <w:p w14:paraId="4273A472" w14:textId="77777777"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proofErr w:type="spellStart"/>
      <w:proofErr w:type="gramStart"/>
      <w:r w:rsidRPr="008413DC">
        <w:rPr>
          <w:rFonts w:cs="Times New Roman"/>
          <w:color w:val="222222"/>
          <w:shd w:val="clear" w:color="auto" w:fill="FFFFFF"/>
        </w:rPr>
        <w:t>Pyrcz</w:t>
      </w:r>
      <w:proofErr w:type="spellEnd"/>
      <w:r w:rsidRPr="008413DC">
        <w:rPr>
          <w:rFonts w:cs="Times New Roman"/>
          <w:color w:val="222222"/>
          <w:shd w:val="clear" w:color="auto" w:fill="FFFFFF"/>
        </w:rPr>
        <w:t xml:space="preserve">, M.J., </w:t>
      </w:r>
      <w:proofErr w:type="spellStart"/>
      <w:r w:rsidRPr="008413DC">
        <w:rPr>
          <w:rFonts w:cs="Times New Roman"/>
          <w:color w:val="222222"/>
          <w:shd w:val="clear" w:color="auto" w:fill="FFFFFF"/>
        </w:rPr>
        <w:t>Catuneanu</w:t>
      </w:r>
      <w:proofErr w:type="spellEnd"/>
      <w:r w:rsidRPr="008413DC">
        <w:rPr>
          <w:rFonts w:cs="Times New Roman"/>
          <w:color w:val="222222"/>
          <w:shd w:val="clear" w:color="auto" w:fill="FFFFFF"/>
        </w:rPr>
        <w:t>, O. and Deutsch, C.V., 2005.</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 xml:space="preserve">Stochastic surface-based modeling of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lobes.</w:t>
      </w:r>
      <w:proofErr w:type="gramEnd"/>
      <w:r w:rsidRPr="008413DC">
        <w:rPr>
          <w:rFonts w:cs="Times New Roman"/>
          <w:color w:val="222222"/>
          <w:shd w:val="clear" w:color="auto" w:fill="FFFFFF"/>
        </w:rPr>
        <w:t> </w:t>
      </w:r>
      <w:r w:rsidRPr="008413DC">
        <w:rPr>
          <w:rFonts w:cs="Times New Roman"/>
          <w:iCs/>
          <w:color w:val="222222"/>
          <w:shd w:val="clear" w:color="auto" w:fill="FFFFFF"/>
        </w:rPr>
        <w:t>AAPG bulletin</w:t>
      </w:r>
      <w:r w:rsidRPr="008413DC">
        <w:rPr>
          <w:rFonts w:cs="Times New Roman"/>
          <w:color w:val="222222"/>
          <w:shd w:val="clear" w:color="auto" w:fill="FFFFFF"/>
        </w:rPr>
        <w:t>, </w:t>
      </w:r>
      <w:r w:rsidRPr="008413DC">
        <w:rPr>
          <w:rFonts w:cs="Times New Roman"/>
          <w:iCs/>
          <w:color w:val="222222"/>
          <w:shd w:val="clear" w:color="auto" w:fill="FFFFFF"/>
        </w:rPr>
        <w:t>89</w:t>
      </w:r>
      <w:r w:rsidRPr="008413DC">
        <w:rPr>
          <w:rFonts w:cs="Times New Roman"/>
          <w:color w:val="222222"/>
          <w:shd w:val="clear" w:color="auto" w:fill="FFFFFF"/>
        </w:rPr>
        <w:t>(2), pp.177-191.</w:t>
      </w:r>
    </w:p>
    <w:p w14:paraId="1FBE51A3" w14:textId="4D9FEA68"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Remacha</w:t>
      </w:r>
      <w:proofErr w:type="spellEnd"/>
      <w:r w:rsidRPr="008413DC">
        <w:rPr>
          <w:rFonts w:cs="Times New Roman"/>
          <w:color w:val="222222"/>
          <w:shd w:val="clear" w:color="auto" w:fill="FFFFFF"/>
        </w:rPr>
        <w:t xml:space="preserve">, E., </w:t>
      </w:r>
      <w:proofErr w:type="spellStart"/>
      <w:r w:rsidRPr="008413DC">
        <w:rPr>
          <w:rFonts w:cs="Times New Roman"/>
          <w:color w:val="222222"/>
          <w:shd w:val="clear" w:color="auto" w:fill="FFFFFF"/>
        </w:rPr>
        <w:t>Oms</w:t>
      </w:r>
      <w:proofErr w:type="spellEnd"/>
      <w:r w:rsidRPr="008413DC">
        <w:rPr>
          <w:rFonts w:cs="Times New Roman"/>
          <w:color w:val="222222"/>
          <w:shd w:val="clear" w:color="auto" w:fill="FFFFFF"/>
        </w:rPr>
        <w:t xml:space="preserve">, O. and </w:t>
      </w:r>
      <w:proofErr w:type="spellStart"/>
      <w:r w:rsidRPr="008413DC">
        <w:rPr>
          <w:rFonts w:cs="Times New Roman"/>
          <w:color w:val="222222"/>
          <w:shd w:val="clear" w:color="auto" w:fill="FFFFFF"/>
        </w:rPr>
        <w:t>Coello</w:t>
      </w:r>
      <w:proofErr w:type="spellEnd"/>
      <w:r w:rsidRPr="008413DC">
        <w:rPr>
          <w:rFonts w:cs="Times New Roman"/>
          <w:color w:val="222222"/>
          <w:shd w:val="clear" w:color="auto" w:fill="FFFFFF"/>
        </w:rPr>
        <w:t xml:space="preserve">, J., 1995. </w:t>
      </w:r>
      <w:proofErr w:type="gramStart"/>
      <w:r w:rsidRPr="008413DC">
        <w:rPr>
          <w:rFonts w:cs="Times New Roman"/>
          <w:color w:val="222222"/>
          <w:shd w:val="clear" w:color="auto" w:fill="FFFFFF"/>
        </w:rPr>
        <w:t xml:space="preserve">The </w:t>
      </w:r>
      <w:proofErr w:type="spellStart"/>
      <w:r w:rsidRPr="008413DC">
        <w:rPr>
          <w:rFonts w:cs="Times New Roman"/>
          <w:color w:val="222222"/>
          <w:shd w:val="clear" w:color="auto" w:fill="FFFFFF"/>
        </w:rPr>
        <w:t>Rapitán</w:t>
      </w:r>
      <w:proofErr w:type="spellEnd"/>
      <w:r w:rsidRPr="008413DC">
        <w:rPr>
          <w:rFonts w:cs="Times New Roman"/>
          <w:color w:val="222222"/>
          <w:shd w:val="clear" w:color="auto" w:fill="FFFFFF"/>
        </w:rPr>
        <w:t xml:space="preserve">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channel and its related eastern levee-overbank deposits, Eocene </w:t>
      </w:r>
      <w:proofErr w:type="spellStart"/>
      <w:r w:rsidRPr="008413DC">
        <w:rPr>
          <w:rFonts w:cs="Times New Roman"/>
          <w:color w:val="222222"/>
          <w:shd w:val="clear" w:color="auto" w:fill="FFFFFF"/>
        </w:rPr>
        <w:t>Hecho</w:t>
      </w:r>
      <w:proofErr w:type="spellEnd"/>
      <w:r w:rsidRPr="008413DC">
        <w:rPr>
          <w:rFonts w:cs="Times New Roman"/>
          <w:color w:val="222222"/>
          <w:shd w:val="clear" w:color="auto" w:fill="FFFFFF"/>
        </w:rPr>
        <w:t xml:space="preserve"> group, south-central Pyrenees, Spain.</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In </w:t>
      </w:r>
      <w:r w:rsidRPr="008413DC">
        <w:rPr>
          <w:rFonts w:cs="Times New Roman"/>
          <w:iCs/>
          <w:color w:val="222222"/>
          <w:shd w:val="clear" w:color="auto" w:fill="FFFFFF"/>
        </w:rPr>
        <w:t>Atlas of Deep Water Environments</w:t>
      </w:r>
      <w:r w:rsidR="001A2504" w:rsidRPr="008413DC">
        <w:rPr>
          <w:rFonts w:cs="Times New Roman"/>
          <w:color w:val="222222"/>
          <w:shd w:val="clear" w:color="auto" w:fill="FFFFFF"/>
        </w:rPr>
        <w:t>, pp. 145-149</w:t>
      </w:r>
      <w:r w:rsidRPr="008413DC">
        <w:rPr>
          <w:rFonts w:cs="Times New Roman"/>
          <w:color w:val="222222"/>
          <w:shd w:val="clear" w:color="auto" w:fill="FFFFFF"/>
        </w:rPr>
        <w:t>.</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Springer, Dordrecht.</w:t>
      </w:r>
      <w:proofErr w:type="gramEnd"/>
    </w:p>
    <w:p w14:paraId="3B285998" w14:textId="77777777" w:rsidR="00CE376A" w:rsidRPr="008413DC" w:rsidRDefault="00CE376A" w:rsidP="00A57D02">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Remacha</w:t>
      </w:r>
      <w:proofErr w:type="spellEnd"/>
      <w:r w:rsidRPr="008413DC">
        <w:rPr>
          <w:rFonts w:cs="Times New Roman"/>
          <w:color w:val="222222"/>
          <w:shd w:val="clear" w:color="auto" w:fill="FFFFFF"/>
        </w:rPr>
        <w:t xml:space="preserve">, E. and </w:t>
      </w:r>
      <w:proofErr w:type="spellStart"/>
      <w:r w:rsidRPr="008413DC">
        <w:rPr>
          <w:rFonts w:cs="Times New Roman"/>
          <w:color w:val="222222"/>
          <w:shd w:val="clear" w:color="auto" w:fill="FFFFFF"/>
        </w:rPr>
        <w:t>Fernández</w:t>
      </w:r>
      <w:proofErr w:type="spellEnd"/>
      <w:r w:rsidRPr="008413DC">
        <w:rPr>
          <w:rFonts w:cs="Times New Roman"/>
          <w:color w:val="222222"/>
          <w:shd w:val="clear" w:color="auto" w:fill="FFFFFF"/>
        </w:rPr>
        <w:t xml:space="preserve">, L.P., 2003. High-resolution correlation patterns in the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systems of the </w:t>
      </w:r>
      <w:proofErr w:type="spellStart"/>
      <w:r w:rsidRPr="008413DC">
        <w:rPr>
          <w:rFonts w:cs="Times New Roman"/>
          <w:color w:val="222222"/>
          <w:shd w:val="clear" w:color="auto" w:fill="FFFFFF"/>
        </w:rPr>
        <w:t>Hecho</w:t>
      </w:r>
      <w:proofErr w:type="spellEnd"/>
      <w:r w:rsidRPr="008413DC">
        <w:rPr>
          <w:rFonts w:cs="Times New Roman"/>
          <w:color w:val="222222"/>
          <w:shd w:val="clear" w:color="auto" w:fill="FFFFFF"/>
        </w:rPr>
        <w:t xml:space="preserve"> Group (South-Central Pyrenees, Spain). </w:t>
      </w:r>
      <w:proofErr w:type="gramStart"/>
      <w:r w:rsidRPr="008413DC">
        <w:rPr>
          <w:rFonts w:cs="Times New Roman"/>
          <w:iCs/>
          <w:color w:val="222222"/>
          <w:shd w:val="clear" w:color="auto" w:fill="FFFFFF"/>
        </w:rPr>
        <w:t>Marine and Petroleum Geology</w:t>
      </w:r>
      <w:r w:rsidRPr="008413DC">
        <w:rPr>
          <w:rFonts w:cs="Times New Roman"/>
          <w:color w:val="222222"/>
          <w:shd w:val="clear" w:color="auto" w:fill="FFFFFF"/>
        </w:rPr>
        <w:t>, </w:t>
      </w:r>
      <w:r w:rsidRPr="008413DC">
        <w:rPr>
          <w:rFonts w:cs="Times New Roman"/>
          <w:iCs/>
          <w:color w:val="222222"/>
          <w:shd w:val="clear" w:color="auto" w:fill="FFFFFF"/>
        </w:rPr>
        <w:t>20</w:t>
      </w:r>
      <w:r w:rsidRPr="008413DC">
        <w:rPr>
          <w:rFonts w:cs="Times New Roman"/>
          <w:color w:val="222222"/>
          <w:shd w:val="clear" w:color="auto" w:fill="FFFFFF"/>
        </w:rPr>
        <w:t>(6-8), pp.711-726.</w:t>
      </w:r>
      <w:proofErr w:type="gramEnd"/>
    </w:p>
    <w:p w14:paraId="24C98CC9" w14:textId="77777777"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Remacha</w:t>
      </w:r>
      <w:proofErr w:type="spellEnd"/>
      <w:r w:rsidRPr="008413DC">
        <w:rPr>
          <w:rFonts w:cs="Times New Roman"/>
          <w:color w:val="222222"/>
          <w:shd w:val="clear" w:color="auto" w:fill="FFFFFF"/>
        </w:rPr>
        <w:t xml:space="preserve">, E., </w:t>
      </w:r>
      <w:proofErr w:type="spellStart"/>
      <w:r w:rsidRPr="008413DC">
        <w:rPr>
          <w:rFonts w:cs="Times New Roman"/>
          <w:color w:val="222222"/>
          <w:shd w:val="clear" w:color="auto" w:fill="FFFFFF"/>
        </w:rPr>
        <w:t>Fernández</w:t>
      </w:r>
      <w:proofErr w:type="spellEnd"/>
      <w:r w:rsidRPr="008413DC">
        <w:rPr>
          <w:rFonts w:cs="Times New Roman"/>
          <w:color w:val="222222"/>
          <w:shd w:val="clear" w:color="auto" w:fill="FFFFFF"/>
        </w:rPr>
        <w:t xml:space="preserve">, L.P. and Maestro, E., 2005. </w:t>
      </w:r>
      <w:proofErr w:type="gramStart"/>
      <w:r w:rsidRPr="008413DC">
        <w:rPr>
          <w:rFonts w:cs="Times New Roman"/>
          <w:color w:val="222222"/>
          <w:shd w:val="clear" w:color="auto" w:fill="FFFFFF"/>
        </w:rPr>
        <w:t xml:space="preserve">The transition between sheet-like lobe and basin-plain </w:t>
      </w:r>
      <w:proofErr w:type="spellStart"/>
      <w:r w:rsidRPr="008413DC">
        <w:rPr>
          <w:rFonts w:cs="Times New Roman"/>
          <w:color w:val="222222"/>
          <w:shd w:val="clear" w:color="auto" w:fill="FFFFFF"/>
        </w:rPr>
        <w:t>turbidites</w:t>
      </w:r>
      <w:proofErr w:type="spellEnd"/>
      <w:r w:rsidRPr="008413DC">
        <w:rPr>
          <w:rFonts w:cs="Times New Roman"/>
          <w:color w:val="222222"/>
          <w:shd w:val="clear" w:color="auto" w:fill="FFFFFF"/>
        </w:rPr>
        <w:t xml:space="preserve"> in the </w:t>
      </w:r>
      <w:proofErr w:type="spellStart"/>
      <w:r w:rsidRPr="008413DC">
        <w:rPr>
          <w:rFonts w:cs="Times New Roman"/>
          <w:color w:val="222222"/>
          <w:shd w:val="clear" w:color="auto" w:fill="FFFFFF"/>
        </w:rPr>
        <w:t>Hecho</w:t>
      </w:r>
      <w:proofErr w:type="spellEnd"/>
      <w:r w:rsidRPr="008413DC">
        <w:rPr>
          <w:rFonts w:cs="Times New Roman"/>
          <w:color w:val="222222"/>
          <w:shd w:val="clear" w:color="auto" w:fill="FFFFFF"/>
        </w:rPr>
        <w:t xml:space="preserve"> Basin (South-Central Pyrenees, Spain).</w:t>
      </w:r>
      <w:proofErr w:type="gramEnd"/>
      <w:r w:rsidRPr="008413DC">
        <w:rPr>
          <w:rFonts w:cs="Times New Roman"/>
          <w:color w:val="222222"/>
          <w:shd w:val="clear" w:color="auto" w:fill="FFFFFF"/>
        </w:rPr>
        <w:t> </w:t>
      </w:r>
      <w:proofErr w:type="gramStart"/>
      <w:r w:rsidRPr="008413DC">
        <w:rPr>
          <w:rFonts w:cs="Times New Roman"/>
          <w:iCs/>
          <w:color w:val="222222"/>
          <w:shd w:val="clear" w:color="auto" w:fill="FFFFFF"/>
        </w:rPr>
        <w:t>Journal of Sedimentary Research</w:t>
      </w:r>
      <w:r w:rsidRPr="008413DC">
        <w:rPr>
          <w:rFonts w:cs="Times New Roman"/>
          <w:color w:val="222222"/>
          <w:shd w:val="clear" w:color="auto" w:fill="FFFFFF"/>
        </w:rPr>
        <w:t>, </w:t>
      </w:r>
      <w:r w:rsidRPr="008413DC">
        <w:rPr>
          <w:rFonts w:cs="Times New Roman"/>
          <w:iCs/>
          <w:color w:val="222222"/>
          <w:shd w:val="clear" w:color="auto" w:fill="FFFFFF"/>
        </w:rPr>
        <w:t>75</w:t>
      </w:r>
      <w:r w:rsidRPr="008413DC">
        <w:rPr>
          <w:rFonts w:cs="Times New Roman"/>
          <w:color w:val="222222"/>
          <w:shd w:val="clear" w:color="auto" w:fill="FFFFFF"/>
        </w:rPr>
        <w:t>(5), pp.798-819.</w:t>
      </w:r>
      <w:proofErr w:type="gramEnd"/>
    </w:p>
    <w:p w14:paraId="72DF6494" w14:textId="77777777"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Ricci-</w:t>
      </w:r>
      <w:proofErr w:type="spellStart"/>
      <w:r w:rsidRPr="008413DC">
        <w:rPr>
          <w:rFonts w:cs="Times New Roman"/>
          <w:color w:val="222222"/>
          <w:shd w:val="clear" w:color="auto" w:fill="FFFFFF"/>
        </w:rPr>
        <w:t>Lucchi</w:t>
      </w:r>
      <w:proofErr w:type="spellEnd"/>
      <w:r w:rsidRPr="008413DC">
        <w:rPr>
          <w:rFonts w:cs="Times New Roman"/>
          <w:color w:val="222222"/>
          <w:shd w:val="clear" w:color="auto" w:fill="FFFFFF"/>
        </w:rPr>
        <w:t>, F., 1975.</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 xml:space="preserve">Depositional cycles in two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formations of northern Apennines.</w:t>
      </w:r>
      <w:proofErr w:type="gramEnd"/>
      <w:r w:rsidRPr="008413DC">
        <w:rPr>
          <w:rFonts w:cs="Times New Roman"/>
          <w:color w:val="222222"/>
          <w:shd w:val="clear" w:color="auto" w:fill="FFFFFF"/>
        </w:rPr>
        <w:t> </w:t>
      </w:r>
      <w:proofErr w:type="gramStart"/>
      <w:r w:rsidRPr="008413DC">
        <w:rPr>
          <w:rFonts w:cs="Times New Roman"/>
          <w:iCs/>
          <w:color w:val="222222"/>
          <w:shd w:val="clear" w:color="auto" w:fill="FFFFFF"/>
        </w:rPr>
        <w:t>Journal of Sedimentary Research</w:t>
      </w:r>
      <w:r w:rsidRPr="008413DC">
        <w:rPr>
          <w:rFonts w:cs="Times New Roman"/>
          <w:color w:val="222222"/>
          <w:shd w:val="clear" w:color="auto" w:fill="FFFFFF"/>
        </w:rPr>
        <w:t>, </w:t>
      </w:r>
      <w:r w:rsidRPr="008413DC">
        <w:rPr>
          <w:rFonts w:cs="Times New Roman"/>
          <w:iCs/>
          <w:color w:val="222222"/>
          <w:shd w:val="clear" w:color="auto" w:fill="FFFFFF"/>
        </w:rPr>
        <w:t>45</w:t>
      </w:r>
      <w:r w:rsidRPr="008413DC">
        <w:rPr>
          <w:rFonts w:cs="Times New Roman"/>
          <w:color w:val="222222"/>
          <w:shd w:val="clear" w:color="auto" w:fill="FFFFFF"/>
        </w:rPr>
        <w:t>(1), pp.3-43.</w:t>
      </w:r>
      <w:proofErr w:type="gramEnd"/>
    </w:p>
    <w:p w14:paraId="61244A18" w14:textId="77777777"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lastRenderedPageBreak/>
        <w:t xml:space="preserve">Romans, B.W., </w:t>
      </w:r>
      <w:proofErr w:type="spellStart"/>
      <w:r w:rsidRPr="008413DC">
        <w:rPr>
          <w:rFonts w:cs="Times New Roman"/>
          <w:color w:val="222222"/>
          <w:shd w:val="clear" w:color="auto" w:fill="FFFFFF"/>
        </w:rPr>
        <w:t>Normark</w:t>
      </w:r>
      <w:proofErr w:type="spellEnd"/>
      <w:r w:rsidRPr="008413DC">
        <w:rPr>
          <w:rFonts w:cs="Times New Roman"/>
          <w:color w:val="222222"/>
          <w:shd w:val="clear" w:color="auto" w:fill="FFFFFF"/>
        </w:rPr>
        <w:t xml:space="preserve">, W.R., </w:t>
      </w:r>
      <w:proofErr w:type="spellStart"/>
      <w:r w:rsidRPr="008413DC">
        <w:rPr>
          <w:rFonts w:cs="Times New Roman"/>
          <w:color w:val="222222"/>
          <w:shd w:val="clear" w:color="auto" w:fill="FFFFFF"/>
        </w:rPr>
        <w:t>McGann</w:t>
      </w:r>
      <w:proofErr w:type="spellEnd"/>
      <w:r w:rsidRPr="008413DC">
        <w:rPr>
          <w:rFonts w:cs="Times New Roman"/>
          <w:color w:val="222222"/>
          <w:shd w:val="clear" w:color="auto" w:fill="FFFFFF"/>
        </w:rPr>
        <w:t xml:space="preserve">, M.M., </w:t>
      </w:r>
      <w:proofErr w:type="spellStart"/>
      <w:r w:rsidRPr="008413DC">
        <w:rPr>
          <w:rFonts w:cs="Times New Roman"/>
          <w:color w:val="222222"/>
          <w:shd w:val="clear" w:color="auto" w:fill="FFFFFF"/>
        </w:rPr>
        <w:t>Covault</w:t>
      </w:r>
      <w:proofErr w:type="spellEnd"/>
      <w:r w:rsidRPr="008413DC">
        <w:rPr>
          <w:rFonts w:cs="Times New Roman"/>
          <w:color w:val="222222"/>
          <w:shd w:val="clear" w:color="auto" w:fill="FFFFFF"/>
        </w:rPr>
        <w:t>, J.A. and Graham, S.A., 2009.</w:t>
      </w:r>
      <w:proofErr w:type="gramEnd"/>
      <w:r w:rsidRPr="008413DC">
        <w:rPr>
          <w:rFonts w:cs="Times New Roman"/>
          <w:color w:val="222222"/>
          <w:shd w:val="clear" w:color="auto" w:fill="FFFFFF"/>
        </w:rPr>
        <w:t xml:space="preserve"> Coarse-grained sediment delivery and distribution in the Holocene Santa Monica Basin, California: implications for evaluating source-to-sink flux at millennial time scales. </w:t>
      </w:r>
      <w:proofErr w:type="gramStart"/>
      <w:r w:rsidRPr="008413DC">
        <w:rPr>
          <w:rFonts w:cs="Times New Roman"/>
          <w:iCs/>
          <w:color w:val="222222"/>
          <w:shd w:val="clear" w:color="auto" w:fill="FFFFFF"/>
        </w:rPr>
        <w:t>Geological Society of America Bulletin</w:t>
      </w:r>
      <w:r w:rsidRPr="008413DC">
        <w:rPr>
          <w:rFonts w:cs="Times New Roman"/>
          <w:color w:val="222222"/>
          <w:shd w:val="clear" w:color="auto" w:fill="FFFFFF"/>
        </w:rPr>
        <w:t>, </w:t>
      </w:r>
      <w:r w:rsidRPr="008413DC">
        <w:rPr>
          <w:rFonts w:cs="Times New Roman"/>
          <w:iCs/>
          <w:color w:val="222222"/>
          <w:shd w:val="clear" w:color="auto" w:fill="FFFFFF"/>
        </w:rPr>
        <w:t>121</w:t>
      </w:r>
      <w:r w:rsidRPr="008413DC">
        <w:rPr>
          <w:rFonts w:cs="Times New Roman"/>
          <w:color w:val="222222"/>
          <w:shd w:val="clear" w:color="auto" w:fill="FFFFFF"/>
        </w:rPr>
        <w:t>(9-10), pp.1394-1408.</w:t>
      </w:r>
      <w:proofErr w:type="gramEnd"/>
    </w:p>
    <w:p w14:paraId="1D90943B" w14:textId="3EAF3961"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Schuppers</w:t>
      </w:r>
      <w:proofErr w:type="spellEnd"/>
      <w:r w:rsidRPr="008413DC">
        <w:rPr>
          <w:rFonts w:cs="Times New Roman"/>
          <w:color w:val="222222"/>
          <w:shd w:val="clear" w:color="auto" w:fill="FFFFFF"/>
        </w:rPr>
        <w:t xml:space="preserve">, J.D., 1993. </w:t>
      </w:r>
      <w:proofErr w:type="spellStart"/>
      <w:r w:rsidRPr="008413DC">
        <w:rPr>
          <w:rFonts w:cs="Times New Roman"/>
          <w:color w:val="222222"/>
          <w:shd w:val="clear" w:color="auto" w:fill="FFFFFF"/>
        </w:rPr>
        <w:t>Facies</w:t>
      </w:r>
      <w:proofErr w:type="spellEnd"/>
      <w:r w:rsidRPr="008413DC">
        <w:rPr>
          <w:rFonts w:cs="Times New Roman"/>
          <w:color w:val="222222"/>
          <w:shd w:val="clear" w:color="auto" w:fill="FFFFFF"/>
        </w:rPr>
        <w:t xml:space="preserve"> and architecture of deep-water Sandstone lobes: Comparison of a shale-rich and a sand-rich system. </w:t>
      </w:r>
      <w:r w:rsidRPr="008413DC">
        <w:rPr>
          <w:rFonts w:cs="Times New Roman"/>
          <w:iCs/>
          <w:color w:val="222222"/>
          <w:shd w:val="clear" w:color="auto" w:fill="FFFFFF"/>
        </w:rPr>
        <w:t>AAPG Bulletin</w:t>
      </w:r>
      <w:r w:rsidRPr="008413DC">
        <w:rPr>
          <w:rFonts w:cs="Times New Roman"/>
          <w:color w:val="222222"/>
          <w:shd w:val="clear" w:color="auto" w:fill="FFFFFF"/>
        </w:rPr>
        <w:t>, </w:t>
      </w:r>
      <w:r w:rsidRPr="008413DC">
        <w:rPr>
          <w:rFonts w:cs="Times New Roman"/>
          <w:iCs/>
          <w:color w:val="222222"/>
          <w:shd w:val="clear" w:color="auto" w:fill="FFFFFF"/>
        </w:rPr>
        <w:t>77(9), Conference: American Association of Petroleum Geologists (AAPG) mid-continent section meeting, Amarillo, TX (United States), 10-12 Oct 1993</w:t>
      </w:r>
      <w:r w:rsidR="005F195D" w:rsidRPr="008413DC">
        <w:rPr>
          <w:rFonts w:cs="Times New Roman"/>
          <w:iCs/>
          <w:color w:val="222222"/>
          <w:shd w:val="clear" w:color="auto" w:fill="FFFFFF"/>
        </w:rPr>
        <w:t>.</w:t>
      </w:r>
    </w:p>
    <w:p w14:paraId="61543A2A" w14:textId="77777777"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Shanmugam</w:t>
      </w:r>
      <w:proofErr w:type="spellEnd"/>
      <w:r w:rsidRPr="008413DC">
        <w:rPr>
          <w:rFonts w:cs="Times New Roman"/>
          <w:color w:val="222222"/>
          <w:shd w:val="clear" w:color="auto" w:fill="FFFFFF"/>
        </w:rPr>
        <w:t xml:space="preserve">, G. and </w:t>
      </w:r>
      <w:proofErr w:type="spellStart"/>
      <w:r w:rsidRPr="008413DC">
        <w:rPr>
          <w:rFonts w:cs="Times New Roman"/>
          <w:color w:val="222222"/>
          <w:shd w:val="clear" w:color="auto" w:fill="FFFFFF"/>
        </w:rPr>
        <w:t>Moiola</w:t>
      </w:r>
      <w:proofErr w:type="spellEnd"/>
      <w:r w:rsidRPr="008413DC">
        <w:rPr>
          <w:rFonts w:cs="Times New Roman"/>
          <w:color w:val="222222"/>
          <w:shd w:val="clear" w:color="auto" w:fill="FFFFFF"/>
        </w:rPr>
        <w:t>, R.J., 1988. Submarine fans: characteristics, models, classification, and reservoir potential. </w:t>
      </w:r>
      <w:proofErr w:type="gramStart"/>
      <w:r w:rsidRPr="008413DC">
        <w:rPr>
          <w:rFonts w:cs="Times New Roman"/>
          <w:iCs/>
          <w:color w:val="222222"/>
          <w:shd w:val="clear" w:color="auto" w:fill="FFFFFF"/>
        </w:rPr>
        <w:t>Earth-Science Reviews</w:t>
      </w:r>
      <w:r w:rsidRPr="008413DC">
        <w:rPr>
          <w:rFonts w:cs="Times New Roman"/>
          <w:color w:val="222222"/>
          <w:shd w:val="clear" w:color="auto" w:fill="FFFFFF"/>
        </w:rPr>
        <w:t>, </w:t>
      </w:r>
      <w:r w:rsidRPr="008413DC">
        <w:rPr>
          <w:rFonts w:cs="Times New Roman"/>
          <w:iCs/>
          <w:color w:val="222222"/>
          <w:shd w:val="clear" w:color="auto" w:fill="FFFFFF"/>
        </w:rPr>
        <w:t>24</w:t>
      </w:r>
      <w:r w:rsidRPr="008413DC">
        <w:rPr>
          <w:rFonts w:cs="Times New Roman"/>
          <w:color w:val="222222"/>
          <w:shd w:val="clear" w:color="auto" w:fill="FFFFFF"/>
        </w:rPr>
        <w:t>(6), pp.383-428.</w:t>
      </w:r>
      <w:proofErr w:type="gramEnd"/>
    </w:p>
    <w:p w14:paraId="5CA45275" w14:textId="77777777" w:rsidR="00586258" w:rsidRPr="008413DC" w:rsidRDefault="00586258" w:rsidP="00586258">
      <w:pPr>
        <w:spacing w:before="100" w:beforeAutospacing="1" w:after="100" w:afterAutospacing="1" w:line="240" w:lineRule="auto"/>
        <w:ind w:left="480" w:hanging="480"/>
        <w:rPr>
          <w:rFonts w:eastAsia="Times New Roman" w:cs="Times New Roman"/>
        </w:rPr>
      </w:pPr>
      <w:proofErr w:type="spellStart"/>
      <w:r w:rsidRPr="008413DC">
        <w:rPr>
          <w:rFonts w:eastAsia="Times New Roman" w:cs="Times New Roman"/>
        </w:rPr>
        <w:t>Shew</w:t>
      </w:r>
      <w:proofErr w:type="spellEnd"/>
      <w:r w:rsidRPr="008413DC">
        <w:rPr>
          <w:rFonts w:eastAsia="Times New Roman" w:cs="Times New Roman"/>
        </w:rPr>
        <w:t xml:space="preserve">, R.D., 2007, Sheet, thin-bed, and channel architectures in the </w:t>
      </w:r>
      <w:proofErr w:type="spellStart"/>
      <w:r w:rsidRPr="008413DC">
        <w:rPr>
          <w:rFonts w:eastAsia="Times New Roman" w:cs="Times New Roman"/>
        </w:rPr>
        <w:t>Tourelle</w:t>
      </w:r>
      <w:proofErr w:type="spellEnd"/>
      <w:r w:rsidRPr="008413DC">
        <w:rPr>
          <w:rFonts w:eastAsia="Times New Roman" w:cs="Times New Roman"/>
        </w:rPr>
        <w:t xml:space="preserve"> Formation, Ste. Anne des </w:t>
      </w:r>
      <w:proofErr w:type="spellStart"/>
      <w:r w:rsidRPr="008413DC">
        <w:rPr>
          <w:rFonts w:eastAsia="Times New Roman" w:cs="Times New Roman"/>
        </w:rPr>
        <w:t>Monts</w:t>
      </w:r>
      <w:proofErr w:type="spellEnd"/>
      <w:r w:rsidRPr="008413DC">
        <w:rPr>
          <w:rFonts w:eastAsia="Times New Roman" w:cs="Times New Roman"/>
        </w:rPr>
        <w:t xml:space="preserve">, Gaspe Peninsula, Canada, in </w:t>
      </w:r>
      <w:proofErr w:type="spellStart"/>
      <w:r w:rsidRPr="008413DC">
        <w:rPr>
          <w:rFonts w:eastAsia="Times New Roman" w:cs="Times New Roman"/>
        </w:rPr>
        <w:t>Nilsen</w:t>
      </w:r>
      <w:proofErr w:type="spellEnd"/>
      <w:r w:rsidRPr="008413DC">
        <w:rPr>
          <w:rFonts w:eastAsia="Times New Roman" w:cs="Times New Roman"/>
        </w:rPr>
        <w:t xml:space="preserve">, T.H., </w:t>
      </w:r>
      <w:proofErr w:type="spellStart"/>
      <w:r w:rsidRPr="008413DC">
        <w:rPr>
          <w:rFonts w:eastAsia="Times New Roman" w:cs="Times New Roman"/>
        </w:rPr>
        <w:t>Shew</w:t>
      </w:r>
      <w:proofErr w:type="spellEnd"/>
      <w:r w:rsidRPr="008413DC">
        <w:rPr>
          <w:rFonts w:eastAsia="Times New Roman" w:cs="Times New Roman"/>
        </w:rPr>
        <w:t xml:space="preserve">, R.D., Steffens, G.S. and </w:t>
      </w:r>
      <w:proofErr w:type="spellStart"/>
      <w:r w:rsidRPr="008413DC">
        <w:rPr>
          <w:rFonts w:eastAsia="Times New Roman" w:cs="Times New Roman"/>
        </w:rPr>
        <w:t>Studlick</w:t>
      </w:r>
      <w:proofErr w:type="spellEnd"/>
      <w:r w:rsidRPr="008413DC">
        <w:rPr>
          <w:rFonts w:eastAsia="Times New Roman" w:cs="Times New Roman"/>
        </w:rPr>
        <w:t xml:space="preserve">, J.R.J., 2007. Atlas of deep-water outcrops: AAPG Studies in Geology 56. </w:t>
      </w:r>
      <w:proofErr w:type="gramStart"/>
      <w:r w:rsidRPr="008413DC">
        <w:rPr>
          <w:rFonts w:eastAsia="Times New Roman" w:cs="Times New Roman"/>
        </w:rPr>
        <w:t>pp</w:t>
      </w:r>
      <w:proofErr w:type="gramEnd"/>
      <w:r w:rsidRPr="008413DC">
        <w:rPr>
          <w:rFonts w:eastAsia="Times New Roman" w:cs="Times New Roman"/>
        </w:rPr>
        <w:t>. 73-77.</w:t>
      </w:r>
    </w:p>
    <w:p w14:paraId="00BC0E19" w14:textId="263F73B4" w:rsidR="009B0B2D" w:rsidRPr="008413DC" w:rsidRDefault="009B0B2D" w:rsidP="00B22C84">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 xml:space="preserve">Shumaker, L.E., </w:t>
      </w:r>
      <w:proofErr w:type="spellStart"/>
      <w:r w:rsidRPr="008413DC">
        <w:rPr>
          <w:rFonts w:cs="Times New Roman"/>
          <w:color w:val="222222"/>
          <w:shd w:val="clear" w:color="auto" w:fill="FFFFFF"/>
        </w:rPr>
        <w:t>Jobe</w:t>
      </w:r>
      <w:proofErr w:type="spellEnd"/>
      <w:r w:rsidRPr="008413DC">
        <w:rPr>
          <w:rFonts w:cs="Times New Roman"/>
          <w:color w:val="222222"/>
          <w:shd w:val="clear" w:color="auto" w:fill="FFFFFF"/>
        </w:rPr>
        <w:t xml:space="preserve">, Z.R., </w:t>
      </w:r>
      <w:proofErr w:type="spellStart"/>
      <w:r w:rsidRPr="008413DC">
        <w:rPr>
          <w:rFonts w:cs="Times New Roman"/>
          <w:color w:val="222222"/>
          <w:shd w:val="clear" w:color="auto" w:fill="FFFFFF"/>
        </w:rPr>
        <w:t>Johnstone</w:t>
      </w:r>
      <w:proofErr w:type="spellEnd"/>
      <w:r w:rsidRPr="008413DC">
        <w:rPr>
          <w:rFonts w:cs="Times New Roman"/>
          <w:color w:val="222222"/>
          <w:shd w:val="clear" w:color="auto" w:fill="FFFFFF"/>
        </w:rPr>
        <w:t xml:space="preserve">, S.A., </w:t>
      </w:r>
      <w:proofErr w:type="spellStart"/>
      <w:r w:rsidRPr="008413DC">
        <w:rPr>
          <w:rFonts w:cs="Times New Roman"/>
          <w:color w:val="222222"/>
          <w:shd w:val="clear" w:color="auto" w:fill="FFFFFF"/>
        </w:rPr>
        <w:t>Pettinga</w:t>
      </w:r>
      <w:proofErr w:type="spellEnd"/>
      <w:r w:rsidRPr="008413DC">
        <w:rPr>
          <w:rFonts w:cs="Times New Roman"/>
          <w:color w:val="222222"/>
          <w:shd w:val="clear" w:color="auto" w:fill="FFFFFF"/>
        </w:rPr>
        <w:t xml:space="preserve">, L.A., </w:t>
      </w:r>
      <w:proofErr w:type="spellStart"/>
      <w:r w:rsidRPr="008413DC">
        <w:rPr>
          <w:rFonts w:cs="Times New Roman"/>
          <w:color w:val="222222"/>
          <w:shd w:val="clear" w:color="auto" w:fill="FFFFFF"/>
        </w:rPr>
        <w:t>Cai</w:t>
      </w:r>
      <w:proofErr w:type="spellEnd"/>
      <w:r w:rsidRPr="008413DC">
        <w:rPr>
          <w:rFonts w:cs="Times New Roman"/>
          <w:color w:val="222222"/>
          <w:shd w:val="clear" w:color="auto" w:fill="FFFFFF"/>
        </w:rPr>
        <w:t xml:space="preserve">, D., and Moody, J.D., 2018 (in press), Controls on submarine channel-modifying processes identified through morphometric scaling relationships. Geosphere. </w:t>
      </w:r>
    </w:p>
    <w:p w14:paraId="0B2FB9B8" w14:textId="682579BC" w:rsidR="00CE376A" w:rsidRPr="008413DC" w:rsidRDefault="00CE376A" w:rsidP="00B22C84">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Silalahi</w:t>
      </w:r>
      <w:proofErr w:type="spellEnd"/>
      <w:r w:rsidRPr="008413DC">
        <w:rPr>
          <w:rFonts w:cs="Times New Roman"/>
          <w:color w:val="222222"/>
          <w:shd w:val="clear" w:color="auto" w:fill="FFFFFF"/>
        </w:rPr>
        <w:t>, H.S.M.P., 2009. </w:t>
      </w:r>
      <w:r w:rsidRPr="008413DC">
        <w:rPr>
          <w:rFonts w:cs="Times New Roman"/>
          <w:iCs/>
          <w:color w:val="222222"/>
          <w:shd w:val="clear" w:color="auto" w:fill="FFFFFF"/>
        </w:rPr>
        <w:t xml:space="preserve">Stratigraphic architecture of slope deposits associated with </w:t>
      </w:r>
      <w:proofErr w:type="spellStart"/>
      <w:r w:rsidRPr="008413DC">
        <w:rPr>
          <w:rFonts w:cs="Times New Roman"/>
          <w:iCs/>
          <w:color w:val="222222"/>
          <w:shd w:val="clear" w:color="auto" w:fill="FFFFFF"/>
        </w:rPr>
        <w:t>prograding</w:t>
      </w:r>
      <w:proofErr w:type="spellEnd"/>
      <w:r w:rsidRPr="008413DC">
        <w:rPr>
          <w:rFonts w:cs="Times New Roman"/>
          <w:iCs/>
          <w:color w:val="222222"/>
          <w:shd w:val="clear" w:color="auto" w:fill="FFFFFF"/>
        </w:rPr>
        <w:t xml:space="preserve"> margins, </w:t>
      </w:r>
      <w:proofErr w:type="spellStart"/>
      <w:r w:rsidRPr="008413DC">
        <w:rPr>
          <w:rFonts w:cs="Times New Roman"/>
          <w:iCs/>
          <w:color w:val="222222"/>
          <w:shd w:val="clear" w:color="auto" w:fill="FFFFFF"/>
        </w:rPr>
        <w:t>Sobrarbe</w:t>
      </w:r>
      <w:proofErr w:type="spellEnd"/>
      <w:r w:rsidRPr="008413DC">
        <w:rPr>
          <w:rFonts w:cs="Times New Roman"/>
          <w:iCs/>
          <w:color w:val="222222"/>
          <w:shd w:val="clear" w:color="auto" w:fill="FFFFFF"/>
        </w:rPr>
        <w:t xml:space="preserve"> Formation: </w:t>
      </w:r>
      <w:proofErr w:type="spellStart"/>
      <w:r w:rsidRPr="008413DC">
        <w:rPr>
          <w:rFonts w:cs="Times New Roman"/>
          <w:iCs/>
          <w:color w:val="222222"/>
          <w:shd w:val="clear" w:color="auto" w:fill="FFFFFF"/>
        </w:rPr>
        <w:t>Ainsa</w:t>
      </w:r>
      <w:proofErr w:type="spellEnd"/>
      <w:r w:rsidRPr="008413DC">
        <w:rPr>
          <w:rFonts w:cs="Times New Roman"/>
          <w:iCs/>
          <w:color w:val="222222"/>
          <w:shd w:val="clear" w:color="auto" w:fill="FFFFFF"/>
        </w:rPr>
        <w:t xml:space="preserve"> Basin, Spain</w:t>
      </w:r>
      <w:r w:rsidRPr="008413DC">
        <w:rPr>
          <w:rFonts w:cs="Times New Roman"/>
          <w:color w:val="222222"/>
          <w:shd w:val="clear" w:color="auto" w:fill="FFFFFF"/>
        </w:rPr>
        <w:t> (Doctoral dissertation, Colorado School of Mines).</w:t>
      </w:r>
    </w:p>
    <w:p w14:paraId="3C7182CE" w14:textId="77777777" w:rsidR="00CE376A" w:rsidRPr="008413DC" w:rsidRDefault="00CE376A" w:rsidP="00B22C84">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Slatt</w:t>
      </w:r>
      <w:proofErr w:type="spellEnd"/>
      <w:r w:rsidRPr="008413DC">
        <w:rPr>
          <w:rFonts w:cs="Times New Roman"/>
          <w:color w:val="222222"/>
          <w:shd w:val="clear" w:color="auto" w:fill="FFFFFF"/>
        </w:rPr>
        <w:t xml:space="preserve">, R.M., Weimer, P. and Stone, C.G., 1997. Reinterpretation of depositional processes in a classic </w:t>
      </w:r>
      <w:proofErr w:type="spellStart"/>
      <w:r w:rsidRPr="008413DC">
        <w:rPr>
          <w:rFonts w:cs="Times New Roman"/>
          <w:color w:val="222222"/>
          <w:shd w:val="clear" w:color="auto" w:fill="FFFFFF"/>
        </w:rPr>
        <w:t>flysch</w:t>
      </w:r>
      <w:proofErr w:type="spellEnd"/>
      <w:r w:rsidRPr="008413DC">
        <w:rPr>
          <w:rFonts w:cs="Times New Roman"/>
          <w:color w:val="222222"/>
          <w:shd w:val="clear" w:color="auto" w:fill="FFFFFF"/>
        </w:rPr>
        <w:t xml:space="preserve"> sequence (Pennsylvanian </w:t>
      </w:r>
      <w:proofErr w:type="spellStart"/>
      <w:r w:rsidRPr="008413DC">
        <w:rPr>
          <w:rFonts w:cs="Times New Roman"/>
          <w:color w:val="222222"/>
          <w:shd w:val="clear" w:color="auto" w:fill="FFFFFF"/>
        </w:rPr>
        <w:t>Jackfork</w:t>
      </w:r>
      <w:proofErr w:type="spellEnd"/>
      <w:r w:rsidRPr="008413DC">
        <w:rPr>
          <w:rFonts w:cs="Times New Roman"/>
          <w:color w:val="222222"/>
          <w:shd w:val="clear" w:color="auto" w:fill="FFFFFF"/>
        </w:rPr>
        <w:t xml:space="preserve"> Group), Ouachita Mountains, Arkansas and Oklahoma: Discussion. </w:t>
      </w:r>
      <w:r w:rsidRPr="008413DC">
        <w:rPr>
          <w:rFonts w:cs="Times New Roman"/>
          <w:iCs/>
          <w:color w:val="222222"/>
          <w:shd w:val="clear" w:color="auto" w:fill="FFFFFF"/>
        </w:rPr>
        <w:t>AAPG bulletin</w:t>
      </w:r>
      <w:r w:rsidRPr="008413DC">
        <w:rPr>
          <w:rFonts w:cs="Times New Roman"/>
          <w:color w:val="222222"/>
          <w:shd w:val="clear" w:color="auto" w:fill="FFFFFF"/>
        </w:rPr>
        <w:t>, </w:t>
      </w:r>
      <w:r w:rsidRPr="008413DC">
        <w:rPr>
          <w:rFonts w:cs="Times New Roman"/>
          <w:iCs/>
          <w:color w:val="222222"/>
          <w:shd w:val="clear" w:color="auto" w:fill="FFFFFF"/>
        </w:rPr>
        <w:t>81</w:t>
      </w:r>
      <w:r w:rsidRPr="008413DC">
        <w:rPr>
          <w:rFonts w:cs="Times New Roman"/>
          <w:color w:val="222222"/>
          <w:shd w:val="clear" w:color="auto" w:fill="FFFFFF"/>
        </w:rPr>
        <w:t>(3), pp.449-459.</w:t>
      </w:r>
    </w:p>
    <w:p w14:paraId="6686F7FF" w14:textId="64751712"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Slatt</w:t>
      </w:r>
      <w:proofErr w:type="spellEnd"/>
      <w:r w:rsidRPr="008413DC">
        <w:rPr>
          <w:rFonts w:cs="Times New Roman"/>
          <w:color w:val="222222"/>
          <w:shd w:val="clear" w:color="auto" w:fill="FFFFFF"/>
        </w:rPr>
        <w:t xml:space="preserve">, R.M., 2000. Why Outcrop Characterization of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Systems? AAPG Memoir 72/SEPM Special Publication, 68(17). </w:t>
      </w:r>
      <w:proofErr w:type="gramStart"/>
      <w:r w:rsidRPr="008413DC">
        <w:rPr>
          <w:rFonts w:cs="Times New Roman"/>
          <w:color w:val="222222"/>
          <w:shd w:val="clear" w:color="auto" w:fill="FFFFFF"/>
        </w:rPr>
        <w:t>pp</w:t>
      </w:r>
      <w:proofErr w:type="gramEnd"/>
      <w:r w:rsidRPr="008413DC">
        <w:rPr>
          <w:rFonts w:cs="Times New Roman"/>
          <w:color w:val="222222"/>
          <w:shd w:val="clear" w:color="auto" w:fill="FFFFFF"/>
        </w:rPr>
        <w:t>. 181-185.</w:t>
      </w:r>
    </w:p>
    <w:p w14:paraId="551F7432" w14:textId="10476008" w:rsidR="0055394F" w:rsidRPr="008413DC" w:rsidRDefault="00B22C84" w:rsidP="0055394F">
      <w:pPr>
        <w:spacing w:before="100" w:beforeAutospacing="1" w:after="100" w:afterAutospacing="1" w:line="240" w:lineRule="auto"/>
        <w:ind w:left="480" w:hanging="480"/>
        <w:rPr>
          <w:rFonts w:eastAsia="Times New Roman" w:cs="Times New Roman"/>
        </w:rPr>
      </w:pPr>
      <w:proofErr w:type="spellStart"/>
      <w:r w:rsidRPr="008413DC">
        <w:rPr>
          <w:rFonts w:eastAsia="Times New Roman" w:cs="Times New Roman"/>
        </w:rPr>
        <w:t>S</w:t>
      </w:r>
      <w:r w:rsidR="0055394F" w:rsidRPr="008413DC">
        <w:rPr>
          <w:rFonts w:eastAsia="Times New Roman" w:cs="Times New Roman"/>
        </w:rPr>
        <w:t>l</w:t>
      </w:r>
      <w:r w:rsidRPr="008413DC">
        <w:rPr>
          <w:rFonts w:eastAsia="Times New Roman" w:cs="Times New Roman"/>
        </w:rPr>
        <w:t>i</w:t>
      </w:r>
      <w:r w:rsidR="0055394F" w:rsidRPr="008413DC">
        <w:rPr>
          <w:rFonts w:eastAsia="Times New Roman" w:cs="Times New Roman"/>
        </w:rPr>
        <w:t>ter</w:t>
      </w:r>
      <w:proofErr w:type="spellEnd"/>
      <w:r w:rsidR="0055394F" w:rsidRPr="008413DC">
        <w:rPr>
          <w:rFonts w:eastAsia="Times New Roman" w:cs="Times New Roman"/>
        </w:rPr>
        <w:t xml:space="preserve">, W.V., 1979, Cretaceous foraminifers from La Jolla, California in Geological excursions in the Southern California area (Abbott, P.L. </w:t>
      </w:r>
      <w:proofErr w:type="spellStart"/>
      <w:r w:rsidR="0055394F" w:rsidRPr="008413DC">
        <w:rPr>
          <w:rFonts w:eastAsia="Times New Roman" w:cs="Times New Roman"/>
        </w:rPr>
        <w:t>eds</w:t>
      </w:r>
      <w:proofErr w:type="spellEnd"/>
      <w:r w:rsidR="0055394F" w:rsidRPr="008413DC">
        <w:rPr>
          <w:rFonts w:eastAsia="Times New Roman" w:cs="Times New Roman"/>
        </w:rPr>
        <w:t xml:space="preserve">), Department of Geological Services: San Diego University, San Diego, </w:t>
      </w:r>
      <w:r w:rsidR="00CE376A" w:rsidRPr="008413DC">
        <w:rPr>
          <w:rFonts w:eastAsia="Times New Roman" w:cs="Times New Roman"/>
        </w:rPr>
        <w:t xml:space="preserve">pp. </w:t>
      </w:r>
      <w:r w:rsidR="0055394F" w:rsidRPr="008413DC">
        <w:rPr>
          <w:rFonts w:eastAsia="Times New Roman" w:cs="Times New Roman"/>
        </w:rPr>
        <w:t>171-172.</w:t>
      </w:r>
    </w:p>
    <w:p w14:paraId="2D55F0DB" w14:textId="076E48F7"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Sliter</w:t>
      </w:r>
      <w:proofErr w:type="spellEnd"/>
      <w:r w:rsidRPr="008413DC">
        <w:rPr>
          <w:rFonts w:cs="Times New Roman"/>
          <w:color w:val="222222"/>
          <w:shd w:val="clear" w:color="auto" w:fill="FFFFFF"/>
        </w:rPr>
        <w:t xml:space="preserve">, W.V., 1984. </w:t>
      </w:r>
      <w:proofErr w:type="gramStart"/>
      <w:r w:rsidRPr="008413DC">
        <w:rPr>
          <w:rFonts w:cs="Times New Roman"/>
          <w:color w:val="222222"/>
          <w:shd w:val="clear" w:color="auto" w:fill="FFFFFF"/>
        </w:rPr>
        <w:t>Cretaceous foraminifers from La Jolla, California.</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Upper Cretaceous Depositional Systems, Southern California.</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Pacific Section – SEPM.</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pp</w:t>
      </w:r>
      <w:proofErr w:type="gramEnd"/>
      <w:r w:rsidRPr="008413DC">
        <w:rPr>
          <w:rFonts w:cs="Times New Roman"/>
          <w:color w:val="222222"/>
          <w:shd w:val="clear" w:color="auto" w:fill="FFFFFF"/>
        </w:rPr>
        <w:t>. 35-36</w:t>
      </w:r>
    </w:p>
    <w:p w14:paraId="5CD54571" w14:textId="77777777"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 xml:space="preserve">Smith, D.P., Ruiz, G., </w:t>
      </w:r>
      <w:proofErr w:type="spellStart"/>
      <w:r w:rsidRPr="008413DC">
        <w:rPr>
          <w:rFonts w:cs="Times New Roman"/>
          <w:color w:val="222222"/>
          <w:shd w:val="clear" w:color="auto" w:fill="FFFFFF"/>
        </w:rPr>
        <w:t>Kvitek</w:t>
      </w:r>
      <w:proofErr w:type="spellEnd"/>
      <w:r w:rsidRPr="008413DC">
        <w:rPr>
          <w:rFonts w:cs="Times New Roman"/>
          <w:color w:val="222222"/>
          <w:shd w:val="clear" w:color="auto" w:fill="FFFFFF"/>
        </w:rPr>
        <w:t xml:space="preserve">, R. and </w:t>
      </w:r>
      <w:proofErr w:type="spellStart"/>
      <w:r w:rsidRPr="008413DC">
        <w:rPr>
          <w:rFonts w:cs="Times New Roman"/>
          <w:color w:val="222222"/>
          <w:shd w:val="clear" w:color="auto" w:fill="FFFFFF"/>
        </w:rPr>
        <w:t>Iampietro</w:t>
      </w:r>
      <w:proofErr w:type="spellEnd"/>
      <w:r w:rsidRPr="008413DC">
        <w:rPr>
          <w:rFonts w:cs="Times New Roman"/>
          <w:color w:val="222222"/>
          <w:shd w:val="clear" w:color="auto" w:fill="FFFFFF"/>
        </w:rPr>
        <w:t xml:space="preserve">, P.J., 2005. </w:t>
      </w:r>
      <w:proofErr w:type="gramStart"/>
      <w:r w:rsidRPr="008413DC">
        <w:rPr>
          <w:rFonts w:cs="Times New Roman"/>
          <w:color w:val="222222"/>
          <w:shd w:val="clear" w:color="auto" w:fill="FFFFFF"/>
        </w:rPr>
        <w:t xml:space="preserve">Semiannual patterns of erosion and deposition in upper Monterey Canyon from serial </w:t>
      </w:r>
      <w:proofErr w:type="spellStart"/>
      <w:r w:rsidRPr="008413DC">
        <w:rPr>
          <w:rFonts w:cs="Times New Roman"/>
          <w:color w:val="222222"/>
          <w:shd w:val="clear" w:color="auto" w:fill="FFFFFF"/>
        </w:rPr>
        <w:t>multibeam</w:t>
      </w:r>
      <w:proofErr w:type="spellEnd"/>
      <w:r w:rsidRPr="008413DC">
        <w:rPr>
          <w:rFonts w:cs="Times New Roman"/>
          <w:color w:val="222222"/>
          <w:shd w:val="clear" w:color="auto" w:fill="FFFFFF"/>
        </w:rPr>
        <w:t xml:space="preserve"> bathymetry.</w:t>
      </w:r>
      <w:proofErr w:type="gramEnd"/>
      <w:r w:rsidRPr="008413DC">
        <w:rPr>
          <w:rFonts w:cs="Times New Roman"/>
          <w:color w:val="222222"/>
          <w:shd w:val="clear" w:color="auto" w:fill="FFFFFF"/>
        </w:rPr>
        <w:t> </w:t>
      </w:r>
      <w:proofErr w:type="gramStart"/>
      <w:r w:rsidRPr="008413DC">
        <w:rPr>
          <w:rFonts w:cs="Times New Roman"/>
          <w:iCs/>
          <w:color w:val="222222"/>
          <w:shd w:val="clear" w:color="auto" w:fill="FFFFFF"/>
        </w:rPr>
        <w:t>GSA Bulletin</w:t>
      </w:r>
      <w:r w:rsidRPr="008413DC">
        <w:rPr>
          <w:rFonts w:cs="Times New Roman"/>
          <w:color w:val="222222"/>
          <w:shd w:val="clear" w:color="auto" w:fill="FFFFFF"/>
        </w:rPr>
        <w:t>, </w:t>
      </w:r>
      <w:r w:rsidRPr="008413DC">
        <w:rPr>
          <w:rFonts w:cs="Times New Roman"/>
          <w:iCs/>
          <w:color w:val="222222"/>
          <w:shd w:val="clear" w:color="auto" w:fill="FFFFFF"/>
        </w:rPr>
        <w:t>117</w:t>
      </w:r>
      <w:r w:rsidRPr="008413DC">
        <w:rPr>
          <w:rFonts w:cs="Times New Roman"/>
          <w:color w:val="222222"/>
          <w:shd w:val="clear" w:color="auto" w:fill="FFFFFF"/>
        </w:rPr>
        <w:t>(9-10), pp.1123-1133.</w:t>
      </w:r>
      <w:proofErr w:type="gramEnd"/>
    </w:p>
    <w:p w14:paraId="324F6714" w14:textId="54A19F4A"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lastRenderedPageBreak/>
        <w:t xml:space="preserve">Smith, R.D.A., 1995. Complex bedding geometries in proximal deposits of the </w:t>
      </w:r>
      <w:proofErr w:type="spellStart"/>
      <w:r w:rsidRPr="008413DC">
        <w:rPr>
          <w:rFonts w:cs="Times New Roman"/>
          <w:color w:val="222222"/>
          <w:shd w:val="clear" w:color="auto" w:fill="FFFFFF"/>
        </w:rPr>
        <w:t>Castelnuovo</w:t>
      </w:r>
      <w:proofErr w:type="spellEnd"/>
      <w:r w:rsidRPr="008413DC">
        <w:rPr>
          <w:rFonts w:cs="Times New Roman"/>
          <w:color w:val="222222"/>
          <w:shd w:val="clear" w:color="auto" w:fill="FFFFFF"/>
        </w:rPr>
        <w:t xml:space="preserve"> Member, </w:t>
      </w:r>
      <w:proofErr w:type="spellStart"/>
      <w:r w:rsidRPr="008413DC">
        <w:rPr>
          <w:rFonts w:cs="Times New Roman"/>
          <w:color w:val="222222"/>
          <w:shd w:val="clear" w:color="auto" w:fill="FFFFFF"/>
        </w:rPr>
        <w:t>Rocchetta</w:t>
      </w:r>
      <w:proofErr w:type="spellEnd"/>
      <w:r w:rsidRPr="008413DC">
        <w:rPr>
          <w:rFonts w:cs="Times New Roman"/>
          <w:color w:val="222222"/>
          <w:shd w:val="clear" w:color="auto" w:fill="FFFFFF"/>
        </w:rPr>
        <w:t xml:space="preserve"> Formation, Tertiary Piedmont Basin, NW Italy. </w:t>
      </w:r>
      <w:proofErr w:type="gramStart"/>
      <w:r w:rsidRPr="008413DC">
        <w:rPr>
          <w:rFonts w:cs="Times New Roman"/>
          <w:color w:val="222222"/>
          <w:shd w:val="clear" w:color="auto" w:fill="FFFFFF"/>
        </w:rPr>
        <w:t>In </w:t>
      </w:r>
      <w:r w:rsidRPr="008413DC">
        <w:rPr>
          <w:rFonts w:cs="Times New Roman"/>
          <w:iCs/>
          <w:color w:val="222222"/>
          <w:shd w:val="clear" w:color="auto" w:fill="FFFFFF"/>
        </w:rPr>
        <w:t>Atlas of Deep Water Environments</w:t>
      </w:r>
      <w:r w:rsidR="005F195D" w:rsidRPr="008413DC">
        <w:rPr>
          <w:rFonts w:cs="Times New Roman"/>
          <w:color w:val="222222"/>
          <w:shd w:val="clear" w:color="auto" w:fill="FFFFFF"/>
        </w:rPr>
        <w:t>, pp. 244-24</w:t>
      </w:r>
      <w:r w:rsidRPr="008413DC">
        <w:rPr>
          <w:rFonts w:cs="Times New Roman"/>
          <w:color w:val="222222"/>
          <w:shd w:val="clear" w:color="auto" w:fill="FFFFFF"/>
        </w:rPr>
        <w:t>.</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Springer, Dordrecht.</w:t>
      </w:r>
      <w:proofErr w:type="gramEnd"/>
    </w:p>
    <w:p w14:paraId="217964CD" w14:textId="77777777" w:rsidR="00586258" w:rsidRPr="008413DC" w:rsidRDefault="00586258" w:rsidP="00586258">
      <w:pPr>
        <w:spacing w:before="100" w:beforeAutospacing="1" w:after="100" w:afterAutospacing="1" w:line="240" w:lineRule="auto"/>
        <w:ind w:left="480" w:hanging="480"/>
        <w:rPr>
          <w:rFonts w:eastAsia="Times New Roman" w:cs="Times New Roman"/>
        </w:rPr>
      </w:pPr>
      <w:proofErr w:type="spellStart"/>
      <w:r w:rsidRPr="008413DC">
        <w:rPr>
          <w:rFonts w:eastAsia="Times New Roman" w:cs="Times New Roman"/>
        </w:rPr>
        <w:t>Spychala</w:t>
      </w:r>
      <w:proofErr w:type="spellEnd"/>
      <w:r w:rsidRPr="008413DC">
        <w:rPr>
          <w:rFonts w:eastAsia="Times New Roman" w:cs="Times New Roman"/>
        </w:rPr>
        <w:t xml:space="preserve">, Y.T., Hodgson, D.M., Flint, S.S. and </w:t>
      </w:r>
      <w:proofErr w:type="spellStart"/>
      <w:r w:rsidRPr="008413DC">
        <w:rPr>
          <w:rFonts w:eastAsia="Times New Roman" w:cs="Times New Roman"/>
        </w:rPr>
        <w:t>Mountney</w:t>
      </w:r>
      <w:proofErr w:type="spellEnd"/>
      <w:r w:rsidRPr="008413DC">
        <w:rPr>
          <w:rFonts w:eastAsia="Times New Roman" w:cs="Times New Roman"/>
        </w:rPr>
        <w:t xml:space="preserve">, N.P., 2015. Constraining the sedimentology and stratigraphy of submarine </w:t>
      </w:r>
      <w:proofErr w:type="spellStart"/>
      <w:r w:rsidRPr="008413DC">
        <w:rPr>
          <w:rFonts w:eastAsia="Times New Roman" w:cs="Times New Roman"/>
        </w:rPr>
        <w:t>intraslope</w:t>
      </w:r>
      <w:proofErr w:type="spellEnd"/>
      <w:r w:rsidRPr="008413DC">
        <w:rPr>
          <w:rFonts w:eastAsia="Times New Roman" w:cs="Times New Roman"/>
        </w:rPr>
        <w:t xml:space="preserve"> lobe deposits using exhumed examples from the Karoo Basin, South Africa. </w:t>
      </w:r>
      <w:proofErr w:type="gramStart"/>
      <w:r w:rsidRPr="008413DC">
        <w:rPr>
          <w:rFonts w:eastAsia="Times New Roman" w:cs="Times New Roman"/>
        </w:rPr>
        <w:t>Sedimentary Geology, 322, pp.67-81.</w:t>
      </w:r>
      <w:proofErr w:type="gramEnd"/>
    </w:p>
    <w:p w14:paraId="4D35F1B3" w14:textId="77777777"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Spychala</w:t>
      </w:r>
      <w:proofErr w:type="spellEnd"/>
      <w:r w:rsidRPr="008413DC">
        <w:rPr>
          <w:rFonts w:cs="Times New Roman"/>
          <w:color w:val="222222"/>
          <w:shd w:val="clear" w:color="auto" w:fill="FFFFFF"/>
        </w:rPr>
        <w:t xml:space="preserve">, Y.T., Hodgson, D.M., </w:t>
      </w:r>
      <w:proofErr w:type="spellStart"/>
      <w:r w:rsidRPr="008413DC">
        <w:rPr>
          <w:rFonts w:cs="Times New Roman"/>
          <w:color w:val="222222"/>
          <w:shd w:val="clear" w:color="auto" w:fill="FFFFFF"/>
        </w:rPr>
        <w:t>Prélat</w:t>
      </w:r>
      <w:proofErr w:type="spellEnd"/>
      <w:r w:rsidRPr="008413DC">
        <w:rPr>
          <w:rFonts w:cs="Times New Roman"/>
          <w:color w:val="222222"/>
          <w:shd w:val="clear" w:color="auto" w:fill="FFFFFF"/>
        </w:rPr>
        <w:t xml:space="preserve">, A., Kane, I.A., Flint, S.S. and </w:t>
      </w:r>
      <w:proofErr w:type="spellStart"/>
      <w:r w:rsidRPr="008413DC">
        <w:rPr>
          <w:rFonts w:cs="Times New Roman"/>
          <w:color w:val="222222"/>
          <w:shd w:val="clear" w:color="auto" w:fill="FFFFFF"/>
        </w:rPr>
        <w:t>Mountney</w:t>
      </w:r>
      <w:proofErr w:type="spellEnd"/>
      <w:r w:rsidRPr="008413DC">
        <w:rPr>
          <w:rFonts w:cs="Times New Roman"/>
          <w:color w:val="222222"/>
          <w:shd w:val="clear" w:color="auto" w:fill="FFFFFF"/>
        </w:rPr>
        <w:t xml:space="preserve">, N.P., 2017. Frontal and lateral submarine lobe fringes: Comparing sedimentary </w:t>
      </w:r>
      <w:proofErr w:type="spellStart"/>
      <w:r w:rsidRPr="008413DC">
        <w:rPr>
          <w:rFonts w:cs="Times New Roman"/>
          <w:color w:val="222222"/>
          <w:shd w:val="clear" w:color="auto" w:fill="FFFFFF"/>
        </w:rPr>
        <w:t>facies</w:t>
      </w:r>
      <w:proofErr w:type="spellEnd"/>
      <w:r w:rsidRPr="008413DC">
        <w:rPr>
          <w:rFonts w:cs="Times New Roman"/>
          <w:color w:val="222222"/>
          <w:shd w:val="clear" w:color="auto" w:fill="FFFFFF"/>
        </w:rPr>
        <w:t>, architecture and flow processes. </w:t>
      </w:r>
      <w:proofErr w:type="gramStart"/>
      <w:r w:rsidRPr="008413DC">
        <w:rPr>
          <w:rFonts w:cs="Times New Roman"/>
          <w:iCs/>
          <w:color w:val="222222"/>
          <w:shd w:val="clear" w:color="auto" w:fill="FFFFFF"/>
        </w:rPr>
        <w:t>Journal of Sedimentary Research</w:t>
      </w:r>
      <w:r w:rsidRPr="008413DC">
        <w:rPr>
          <w:rFonts w:cs="Times New Roman"/>
          <w:color w:val="222222"/>
          <w:shd w:val="clear" w:color="auto" w:fill="FFFFFF"/>
        </w:rPr>
        <w:t>, </w:t>
      </w:r>
      <w:r w:rsidRPr="008413DC">
        <w:rPr>
          <w:rFonts w:cs="Times New Roman"/>
          <w:iCs/>
          <w:color w:val="222222"/>
          <w:shd w:val="clear" w:color="auto" w:fill="FFFFFF"/>
        </w:rPr>
        <w:t>87</w:t>
      </w:r>
      <w:r w:rsidRPr="008413DC">
        <w:rPr>
          <w:rFonts w:cs="Times New Roman"/>
          <w:color w:val="222222"/>
          <w:shd w:val="clear" w:color="auto" w:fill="FFFFFF"/>
        </w:rPr>
        <w:t>(1), pp.75-96.</w:t>
      </w:r>
      <w:proofErr w:type="gramEnd"/>
    </w:p>
    <w:p w14:paraId="7B515D91" w14:textId="50A6EA3A" w:rsidR="00CE376A" w:rsidRPr="008413DC" w:rsidRDefault="00CE376A"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Stammer, J.G., 2014. </w:t>
      </w:r>
      <w:r w:rsidRPr="008413DC">
        <w:rPr>
          <w:rFonts w:cs="Times New Roman"/>
          <w:iCs/>
          <w:color w:val="222222"/>
          <w:shd w:val="clear" w:color="auto" w:fill="FFFFFF"/>
        </w:rPr>
        <w:t>Hydrodynamic fractionation of minerals and textures in submarine fans: Quantitative analysis from outcrop, experimental, and subsurface studies</w:t>
      </w:r>
      <w:r w:rsidRPr="008413DC">
        <w:rPr>
          <w:rFonts w:cs="Times New Roman"/>
          <w:color w:val="222222"/>
          <w:shd w:val="clear" w:color="auto" w:fill="FFFFFF"/>
        </w:rPr>
        <w:t>. (</w:t>
      </w:r>
      <w:r w:rsidR="00723AAA" w:rsidRPr="008413DC">
        <w:rPr>
          <w:rFonts w:cs="Times New Roman"/>
          <w:color w:val="222222"/>
          <w:shd w:val="clear" w:color="auto" w:fill="FFFFFF"/>
        </w:rPr>
        <w:t xml:space="preserve">Chapter 3: </w:t>
      </w:r>
      <w:r w:rsidRPr="008413DC">
        <w:rPr>
          <w:rFonts w:cs="Times New Roman"/>
          <w:color w:val="222222"/>
          <w:shd w:val="clear" w:color="auto" w:fill="FFFFFF"/>
        </w:rPr>
        <w:t>Doctoral Dis</w:t>
      </w:r>
      <w:r w:rsidR="00723AAA" w:rsidRPr="008413DC">
        <w:rPr>
          <w:rFonts w:cs="Times New Roman"/>
          <w:color w:val="222222"/>
          <w:shd w:val="clear" w:color="auto" w:fill="FFFFFF"/>
        </w:rPr>
        <w:t>sertation,</w:t>
      </w:r>
      <w:r w:rsidRPr="008413DC">
        <w:rPr>
          <w:rFonts w:cs="Times New Roman"/>
          <w:color w:val="222222"/>
          <w:shd w:val="clear" w:color="auto" w:fill="FFFFFF"/>
        </w:rPr>
        <w:t xml:space="preserve"> Colorado School of Mines.)</w:t>
      </w:r>
    </w:p>
    <w:p w14:paraId="14CB2903" w14:textId="77777777" w:rsidR="00723AAA" w:rsidRPr="008413DC" w:rsidRDefault="00723AAA"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 xml:space="preserve">Stephen, K.D., Clark, J.D. and Gardiner, A.R., 2001. </w:t>
      </w:r>
      <w:proofErr w:type="gramStart"/>
      <w:r w:rsidRPr="008413DC">
        <w:rPr>
          <w:rFonts w:cs="Times New Roman"/>
          <w:color w:val="222222"/>
          <w:shd w:val="clear" w:color="auto" w:fill="FFFFFF"/>
        </w:rPr>
        <w:t xml:space="preserve">Outcrop-based stochastic </w:t>
      </w:r>
      <w:proofErr w:type="spellStart"/>
      <w:r w:rsidRPr="008413DC">
        <w:rPr>
          <w:rFonts w:cs="Times New Roman"/>
          <w:color w:val="222222"/>
          <w:shd w:val="clear" w:color="auto" w:fill="FFFFFF"/>
        </w:rPr>
        <w:t>modelling</w:t>
      </w:r>
      <w:proofErr w:type="spellEnd"/>
      <w:r w:rsidRPr="008413DC">
        <w:rPr>
          <w:rFonts w:cs="Times New Roman"/>
          <w:color w:val="222222"/>
          <w:shd w:val="clear" w:color="auto" w:fill="FFFFFF"/>
        </w:rPr>
        <w:t xml:space="preserve"> of </w:t>
      </w:r>
      <w:proofErr w:type="spell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amalgamation and its effects on hydrocarbon recovery.</w:t>
      </w:r>
      <w:proofErr w:type="gramEnd"/>
      <w:r w:rsidRPr="008413DC">
        <w:rPr>
          <w:rFonts w:cs="Times New Roman"/>
          <w:color w:val="222222"/>
          <w:shd w:val="clear" w:color="auto" w:fill="FFFFFF"/>
        </w:rPr>
        <w:t> </w:t>
      </w:r>
      <w:proofErr w:type="gramStart"/>
      <w:r w:rsidRPr="008413DC">
        <w:rPr>
          <w:rFonts w:cs="Times New Roman"/>
          <w:iCs/>
          <w:color w:val="222222"/>
          <w:shd w:val="clear" w:color="auto" w:fill="FFFFFF"/>
        </w:rPr>
        <w:t>Petroleum Geoscience</w:t>
      </w:r>
      <w:r w:rsidRPr="008413DC">
        <w:rPr>
          <w:rFonts w:cs="Times New Roman"/>
          <w:color w:val="222222"/>
          <w:shd w:val="clear" w:color="auto" w:fill="FFFFFF"/>
        </w:rPr>
        <w:t>, </w:t>
      </w:r>
      <w:r w:rsidRPr="008413DC">
        <w:rPr>
          <w:rFonts w:cs="Times New Roman"/>
          <w:iCs/>
          <w:color w:val="222222"/>
          <w:shd w:val="clear" w:color="auto" w:fill="FFFFFF"/>
        </w:rPr>
        <w:t>7</w:t>
      </w:r>
      <w:r w:rsidRPr="008413DC">
        <w:rPr>
          <w:rFonts w:cs="Times New Roman"/>
          <w:color w:val="222222"/>
          <w:shd w:val="clear" w:color="auto" w:fill="FFFFFF"/>
        </w:rPr>
        <w:t>(2), pp.163-172.</w:t>
      </w:r>
      <w:proofErr w:type="gramEnd"/>
    </w:p>
    <w:p w14:paraId="36F1F752" w14:textId="77777777" w:rsidR="00723AAA" w:rsidRPr="008413DC" w:rsidRDefault="00723AAA"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 xml:space="preserve">Stevenson, C.J., Jackson, C.A.L., Hodgson, D.M., Hubbard, S.M. and </w:t>
      </w:r>
      <w:proofErr w:type="spellStart"/>
      <w:r w:rsidRPr="008413DC">
        <w:rPr>
          <w:rFonts w:cs="Times New Roman"/>
          <w:color w:val="222222"/>
          <w:shd w:val="clear" w:color="auto" w:fill="FFFFFF"/>
        </w:rPr>
        <w:t>Eggenhuisen</w:t>
      </w:r>
      <w:proofErr w:type="spellEnd"/>
      <w:r w:rsidRPr="008413DC">
        <w:rPr>
          <w:rFonts w:cs="Times New Roman"/>
          <w:color w:val="222222"/>
          <w:shd w:val="clear" w:color="auto" w:fill="FFFFFF"/>
        </w:rPr>
        <w:t xml:space="preserve">, J.T., 2015. </w:t>
      </w:r>
      <w:proofErr w:type="gramStart"/>
      <w:r w:rsidRPr="008413DC">
        <w:rPr>
          <w:rFonts w:cs="Times New Roman"/>
          <w:color w:val="222222"/>
          <w:shd w:val="clear" w:color="auto" w:fill="FFFFFF"/>
        </w:rPr>
        <w:t>Deep-water sediment bypass.</w:t>
      </w:r>
      <w:proofErr w:type="gramEnd"/>
      <w:r w:rsidRPr="008413DC">
        <w:rPr>
          <w:rFonts w:cs="Times New Roman"/>
          <w:color w:val="222222"/>
          <w:shd w:val="clear" w:color="auto" w:fill="FFFFFF"/>
        </w:rPr>
        <w:t> </w:t>
      </w:r>
      <w:proofErr w:type="gramStart"/>
      <w:r w:rsidRPr="008413DC">
        <w:rPr>
          <w:rFonts w:cs="Times New Roman"/>
          <w:iCs/>
          <w:color w:val="222222"/>
          <w:shd w:val="clear" w:color="auto" w:fill="FFFFFF"/>
        </w:rPr>
        <w:t>Journal of Sedimentary Research</w:t>
      </w:r>
      <w:r w:rsidRPr="008413DC">
        <w:rPr>
          <w:rFonts w:cs="Times New Roman"/>
          <w:color w:val="222222"/>
          <w:shd w:val="clear" w:color="auto" w:fill="FFFFFF"/>
        </w:rPr>
        <w:t>, </w:t>
      </w:r>
      <w:r w:rsidRPr="008413DC">
        <w:rPr>
          <w:rFonts w:cs="Times New Roman"/>
          <w:iCs/>
          <w:color w:val="222222"/>
          <w:shd w:val="clear" w:color="auto" w:fill="FFFFFF"/>
        </w:rPr>
        <w:t>85</w:t>
      </w:r>
      <w:r w:rsidRPr="008413DC">
        <w:rPr>
          <w:rFonts w:cs="Times New Roman"/>
          <w:color w:val="222222"/>
          <w:shd w:val="clear" w:color="auto" w:fill="FFFFFF"/>
        </w:rPr>
        <w:t>(9), pp.1058-1081.</w:t>
      </w:r>
      <w:proofErr w:type="gramEnd"/>
    </w:p>
    <w:p w14:paraId="014B2AD8" w14:textId="77777777" w:rsidR="00723AAA" w:rsidRPr="008413DC" w:rsidRDefault="00723AAA"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 xml:space="preserve">Stevenson, C.J., </w:t>
      </w:r>
      <w:proofErr w:type="spellStart"/>
      <w:r w:rsidRPr="008413DC">
        <w:rPr>
          <w:rFonts w:cs="Times New Roman"/>
          <w:color w:val="222222"/>
          <w:shd w:val="clear" w:color="auto" w:fill="FFFFFF"/>
        </w:rPr>
        <w:t>Talling</w:t>
      </w:r>
      <w:proofErr w:type="spellEnd"/>
      <w:r w:rsidRPr="008413DC">
        <w:rPr>
          <w:rFonts w:cs="Times New Roman"/>
          <w:color w:val="222222"/>
          <w:shd w:val="clear" w:color="auto" w:fill="FFFFFF"/>
        </w:rPr>
        <w:t xml:space="preserve">, P.J., Sumner, E.J., Masson, D.G., </w:t>
      </w:r>
      <w:proofErr w:type="spellStart"/>
      <w:r w:rsidRPr="008413DC">
        <w:rPr>
          <w:rFonts w:cs="Times New Roman"/>
          <w:color w:val="222222"/>
          <w:shd w:val="clear" w:color="auto" w:fill="FFFFFF"/>
        </w:rPr>
        <w:t>Frenz</w:t>
      </w:r>
      <w:proofErr w:type="spellEnd"/>
      <w:r w:rsidRPr="008413DC">
        <w:rPr>
          <w:rFonts w:cs="Times New Roman"/>
          <w:color w:val="222222"/>
          <w:shd w:val="clear" w:color="auto" w:fill="FFFFFF"/>
        </w:rPr>
        <w:t xml:space="preserve">, M. and Wynn, R.B., 2014. On how thin submarine </w:t>
      </w:r>
      <w:proofErr w:type="gramStart"/>
      <w:r w:rsidRPr="008413DC">
        <w:rPr>
          <w:rFonts w:cs="Times New Roman"/>
          <w:color w:val="222222"/>
          <w:shd w:val="clear" w:color="auto" w:fill="FFFFFF"/>
        </w:rPr>
        <w:t>flows transported large volumes</w:t>
      </w:r>
      <w:proofErr w:type="gramEnd"/>
      <w:r w:rsidRPr="008413DC">
        <w:rPr>
          <w:rFonts w:cs="Times New Roman"/>
          <w:color w:val="222222"/>
          <w:shd w:val="clear" w:color="auto" w:fill="FFFFFF"/>
        </w:rPr>
        <w:t xml:space="preserve"> of sand for hundreds of </w:t>
      </w:r>
      <w:proofErr w:type="spellStart"/>
      <w:r w:rsidRPr="008413DC">
        <w:rPr>
          <w:rFonts w:cs="Times New Roman"/>
          <w:color w:val="222222"/>
          <w:shd w:val="clear" w:color="auto" w:fill="FFFFFF"/>
        </w:rPr>
        <w:t>kilometres</w:t>
      </w:r>
      <w:proofErr w:type="spellEnd"/>
      <w:r w:rsidRPr="008413DC">
        <w:rPr>
          <w:rFonts w:cs="Times New Roman"/>
          <w:color w:val="222222"/>
          <w:shd w:val="clear" w:color="auto" w:fill="FFFFFF"/>
        </w:rPr>
        <w:t xml:space="preserve"> across a flat basin plain without eroding the sea floor. </w:t>
      </w:r>
      <w:proofErr w:type="gramStart"/>
      <w:r w:rsidRPr="008413DC">
        <w:rPr>
          <w:rFonts w:cs="Times New Roman"/>
          <w:iCs/>
          <w:color w:val="222222"/>
          <w:shd w:val="clear" w:color="auto" w:fill="FFFFFF"/>
        </w:rPr>
        <w:t>Sedimentology</w:t>
      </w:r>
      <w:r w:rsidRPr="008413DC">
        <w:rPr>
          <w:rFonts w:cs="Times New Roman"/>
          <w:color w:val="222222"/>
          <w:shd w:val="clear" w:color="auto" w:fill="FFFFFF"/>
        </w:rPr>
        <w:t>, </w:t>
      </w:r>
      <w:r w:rsidRPr="008413DC">
        <w:rPr>
          <w:rFonts w:cs="Times New Roman"/>
          <w:iCs/>
          <w:color w:val="222222"/>
          <w:shd w:val="clear" w:color="auto" w:fill="FFFFFF"/>
        </w:rPr>
        <w:t>61</w:t>
      </w:r>
      <w:r w:rsidRPr="008413DC">
        <w:rPr>
          <w:rFonts w:cs="Times New Roman"/>
          <w:color w:val="222222"/>
          <w:shd w:val="clear" w:color="auto" w:fill="FFFFFF"/>
        </w:rPr>
        <w:t>(7), pp.1982-2019.</w:t>
      </w:r>
      <w:proofErr w:type="gramEnd"/>
    </w:p>
    <w:p w14:paraId="0BCCC959" w14:textId="77777777" w:rsidR="00723AAA" w:rsidRPr="008413DC" w:rsidRDefault="00723AAA"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 xml:space="preserve">Straub, K.M. and </w:t>
      </w:r>
      <w:proofErr w:type="spellStart"/>
      <w:r w:rsidRPr="008413DC">
        <w:rPr>
          <w:rFonts w:cs="Times New Roman"/>
          <w:color w:val="222222"/>
          <w:shd w:val="clear" w:color="auto" w:fill="FFFFFF"/>
        </w:rPr>
        <w:t>Pyles</w:t>
      </w:r>
      <w:proofErr w:type="spellEnd"/>
      <w:r w:rsidRPr="008413DC">
        <w:rPr>
          <w:rFonts w:cs="Times New Roman"/>
          <w:color w:val="222222"/>
          <w:shd w:val="clear" w:color="auto" w:fill="FFFFFF"/>
        </w:rPr>
        <w:t>, D.R., 2012. Quantifying the hierarchical organization of compensation in submarine fans using surface statistics. </w:t>
      </w:r>
      <w:proofErr w:type="gramStart"/>
      <w:r w:rsidRPr="008413DC">
        <w:rPr>
          <w:rFonts w:cs="Times New Roman"/>
          <w:iCs/>
          <w:color w:val="222222"/>
          <w:shd w:val="clear" w:color="auto" w:fill="FFFFFF"/>
        </w:rPr>
        <w:t>Journal of Sedimentary Research</w:t>
      </w:r>
      <w:r w:rsidRPr="008413DC">
        <w:rPr>
          <w:rFonts w:cs="Times New Roman"/>
          <w:color w:val="222222"/>
          <w:shd w:val="clear" w:color="auto" w:fill="FFFFFF"/>
        </w:rPr>
        <w:t>, </w:t>
      </w:r>
      <w:r w:rsidRPr="008413DC">
        <w:rPr>
          <w:rFonts w:cs="Times New Roman"/>
          <w:iCs/>
          <w:color w:val="222222"/>
          <w:shd w:val="clear" w:color="auto" w:fill="FFFFFF"/>
        </w:rPr>
        <w:t>82</w:t>
      </w:r>
      <w:r w:rsidRPr="008413DC">
        <w:rPr>
          <w:rFonts w:cs="Times New Roman"/>
          <w:color w:val="222222"/>
          <w:shd w:val="clear" w:color="auto" w:fill="FFFFFF"/>
        </w:rPr>
        <w:t>(11), pp.889-898.</w:t>
      </w:r>
      <w:proofErr w:type="gramEnd"/>
    </w:p>
    <w:p w14:paraId="3C6603BF" w14:textId="77777777" w:rsidR="00723AAA" w:rsidRPr="008413DC" w:rsidRDefault="00723AAA"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Stright</w:t>
      </w:r>
      <w:proofErr w:type="spellEnd"/>
      <w:r w:rsidRPr="008413DC">
        <w:rPr>
          <w:rFonts w:cs="Times New Roman"/>
          <w:color w:val="222222"/>
          <w:shd w:val="clear" w:color="auto" w:fill="FFFFFF"/>
        </w:rPr>
        <w:t xml:space="preserve">, L., Stewart, J., Campion, K. and Graham, S., 2014. </w:t>
      </w:r>
      <w:proofErr w:type="gramStart"/>
      <w:r w:rsidRPr="008413DC">
        <w:rPr>
          <w:rFonts w:cs="Times New Roman"/>
          <w:color w:val="222222"/>
          <w:shd w:val="clear" w:color="auto" w:fill="FFFFFF"/>
        </w:rPr>
        <w:t>Geologic and seismic modeling of a coarse-grained deep-water channel reservoir analog (Black’s Beach, La Jolla, California) Seismic Modeling of a Deep-Water Reservoir Outcrop Analog, California.</w:t>
      </w:r>
      <w:proofErr w:type="gramEnd"/>
      <w:r w:rsidRPr="008413DC">
        <w:rPr>
          <w:rFonts w:cs="Times New Roman"/>
          <w:color w:val="222222"/>
          <w:shd w:val="clear" w:color="auto" w:fill="FFFFFF"/>
        </w:rPr>
        <w:t> </w:t>
      </w:r>
      <w:r w:rsidRPr="008413DC">
        <w:rPr>
          <w:rFonts w:cs="Times New Roman"/>
          <w:iCs/>
          <w:color w:val="222222"/>
          <w:shd w:val="clear" w:color="auto" w:fill="FFFFFF"/>
        </w:rPr>
        <w:t>AAPG bulletin</w:t>
      </w:r>
      <w:r w:rsidRPr="008413DC">
        <w:rPr>
          <w:rFonts w:cs="Times New Roman"/>
          <w:color w:val="222222"/>
          <w:shd w:val="clear" w:color="auto" w:fill="FFFFFF"/>
        </w:rPr>
        <w:t>, </w:t>
      </w:r>
      <w:r w:rsidRPr="008413DC">
        <w:rPr>
          <w:rFonts w:cs="Times New Roman"/>
          <w:iCs/>
          <w:color w:val="222222"/>
          <w:shd w:val="clear" w:color="auto" w:fill="FFFFFF"/>
        </w:rPr>
        <w:t>98</w:t>
      </w:r>
      <w:r w:rsidRPr="008413DC">
        <w:rPr>
          <w:rFonts w:cs="Times New Roman"/>
          <w:color w:val="222222"/>
          <w:shd w:val="clear" w:color="auto" w:fill="FFFFFF"/>
        </w:rPr>
        <w:t>(4), pp.695-728.</w:t>
      </w:r>
    </w:p>
    <w:p w14:paraId="0127EB7C" w14:textId="47F80FF7" w:rsidR="00723AAA" w:rsidRPr="008413DC" w:rsidRDefault="00723AAA"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 xml:space="preserve">Sullivan, M., Jensen, G., </w:t>
      </w:r>
      <w:proofErr w:type="spellStart"/>
      <w:r w:rsidRPr="008413DC">
        <w:rPr>
          <w:rFonts w:cs="Times New Roman"/>
          <w:color w:val="222222"/>
          <w:shd w:val="clear" w:color="auto" w:fill="FFFFFF"/>
        </w:rPr>
        <w:t>Goulding</w:t>
      </w:r>
      <w:proofErr w:type="spellEnd"/>
      <w:r w:rsidRPr="008413DC">
        <w:rPr>
          <w:rFonts w:cs="Times New Roman"/>
          <w:color w:val="222222"/>
          <w:shd w:val="clear" w:color="auto" w:fill="FFFFFF"/>
        </w:rPr>
        <w:t xml:space="preserve">, F., </w:t>
      </w:r>
      <w:proofErr w:type="spellStart"/>
      <w:r w:rsidRPr="008413DC">
        <w:rPr>
          <w:rFonts w:cs="Times New Roman"/>
          <w:color w:val="222222"/>
          <w:shd w:val="clear" w:color="auto" w:fill="FFFFFF"/>
        </w:rPr>
        <w:t>Jennette</w:t>
      </w:r>
      <w:proofErr w:type="spellEnd"/>
      <w:r w:rsidRPr="008413DC">
        <w:rPr>
          <w:rFonts w:cs="Times New Roman"/>
          <w:color w:val="222222"/>
          <w:shd w:val="clear" w:color="auto" w:fill="FFFFFF"/>
        </w:rPr>
        <w:t>, D., Foreman, L. and Stern, D., 2000, December.</w:t>
      </w:r>
      <w:proofErr w:type="gramEnd"/>
      <w:r w:rsidRPr="008413DC">
        <w:rPr>
          <w:rFonts w:cs="Times New Roman"/>
          <w:color w:val="222222"/>
          <w:shd w:val="clear" w:color="auto" w:fill="FFFFFF"/>
        </w:rPr>
        <w:t xml:space="preserve"> Architectural analysis of deep-water outcrops: Implications for exploration and development of the Diana sub-basin, western Gulf of Mexico. In </w:t>
      </w:r>
      <w:r w:rsidRPr="008413DC">
        <w:rPr>
          <w:rFonts w:cs="Times New Roman"/>
          <w:iCs/>
          <w:color w:val="222222"/>
          <w:shd w:val="clear" w:color="auto" w:fill="FFFFFF"/>
        </w:rPr>
        <w:t>Deep-water reservoirs of the world: Gulf Coast Section SEPM Foundation 20th Annual Research Conference</w:t>
      </w:r>
      <w:r w:rsidR="005F195D" w:rsidRPr="008413DC">
        <w:rPr>
          <w:rFonts w:cs="Times New Roman"/>
          <w:color w:val="222222"/>
          <w:shd w:val="clear" w:color="auto" w:fill="FFFFFF"/>
        </w:rPr>
        <w:t>, pp. 1010-1032</w:t>
      </w:r>
      <w:r w:rsidRPr="008413DC">
        <w:rPr>
          <w:rFonts w:cs="Times New Roman"/>
          <w:color w:val="222222"/>
          <w:shd w:val="clear" w:color="auto" w:fill="FFFFFF"/>
        </w:rPr>
        <w:t>.</w:t>
      </w:r>
    </w:p>
    <w:p w14:paraId="5743D653" w14:textId="77777777" w:rsidR="00723AAA" w:rsidRPr="008413DC" w:rsidRDefault="00723AAA" w:rsidP="005539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 xml:space="preserve">Sumner, E.J., </w:t>
      </w:r>
      <w:proofErr w:type="spellStart"/>
      <w:r w:rsidRPr="008413DC">
        <w:rPr>
          <w:rFonts w:cs="Times New Roman"/>
          <w:color w:val="222222"/>
          <w:shd w:val="clear" w:color="auto" w:fill="FFFFFF"/>
        </w:rPr>
        <w:t>Talling</w:t>
      </w:r>
      <w:proofErr w:type="spellEnd"/>
      <w:r w:rsidRPr="008413DC">
        <w:rPr>
          <w:rFonts w:cs="Times New Roman"/>
          <w:color w:val="222222"/>
          <w:shd w:val="clear" w:color="auto" w:fill="FFFFFF"/>
        </w:rPr>
        <w:t xml:space="preserve">, P.J., Amy, L.A., Wynn, R.B., Stevenson, C.J. and </w:t>
      </w:r>
      <w:proofErr w:type="spellStart"/>
      <w:r w:rsidRPr="008413DC">
        <w:rPr>
          <w:rFonts w:cs="Times New Roman"/>
          <w:color w:val="222222"/>
          <w:shd w:val="clear" w:color="auto" w:fill="FFFFFF"/>
        </w:rPr>
        <w:t>Frenz</w:t>
      </w:r>
      <w:proofErr w:type="spellEnd"/>
      <w:r w:rsidRPr="008413DC">
        <w:rPr>
          <w:rFonts w:cs="Times New Roman"/>
          <w:color w:val="222222"/>
          <w:shd w:val="clear" w:color="auto" w:fill="FFFFFF"/>
        </w:rPr>
        <w:t>, M., 2012.</w:t>
      </w:r>
      <w:proofErr w:type="gramEnd"/>
      <w:r w:rsidRPr="008413DC">
        <w:rPr>
          <w:rFonts w:cs="Times New Roman"/>
          <w:color w:val="222222"/>
          <w:shd w:val="clear" w:color="auto" w:fill="FFFFFF"/>
        </w:rPr>
        <w:t xml:space="preserve"> </w:t>
      </w:r>
      <w:proofErr w:type="spellStart"/>
      <w:r w:rsidRPr="008413DC">
        <w:rPr>
          <w:rFonts w:cs="Times New Roman"/>
          <w:color w:val="222222"/>
          <w:shd w:val="clear" w:color="auto" w:fill="FFFFFF"/>
        </w:rPr>
        <w:t>Facies</w:t>
      </w:r>
      <w:proofErr w:type="spellEnd"/>
      <w:r w:rsidRPr="008413DC">
        <w:rPr>
          <w:rFonts w:cs="Times New Roman"/>
          <w:color w:val="222222"/>
          <w:shd w:val="clear" w:color="auto" w:fill="FFFFFF"/>
        </w:rPr>
        <w:t xml:space="preserve"> architecture of individual basin</w:t>
      </w:r>
      <w:r w:rsidRPr="008413DC">
        <w:rPr>
          <w:rFonts w:ascii="Cambria Math" w:hAnsi="Cambria Math" w:cs="Cambria Math"/>
          <w:color w:val="222222"/>
          <w:shd w:val="clear" w:color="auto" w:fill="FFFFFF"/>
        </w:rPr>
        <w:t>‐</w:t>
      </w:r>
      <w:r w:rsidRPr="008413DC">
        <w:rPr>
          <w:rFonts w:cs="Times New Roman"/>
          <w:color w:val="222222"/>
          <w:shd w:val="clear" w:color="auto" w:fill="FFFFFF"/>
        </w:rPr>
        <w:t xml:space="preserve">plain </w:t>
      </w:r>
      <w:proofErr w:type="spellStart"/>
      <w:r w:rsidRPr="008413DC">
        <w:rPr>
          <w:rFonts w:cs="Times New Roman"/>
          <w:color w:val="222222"/>
          <w:shd w:val="clear" w:color="auto" w:fill="FFFFFF"/>
        </w:rPr>
        <w:t>turbidites</w:t>
      </w:r>
      <w:proofErr w:type="spellEnd"/>
      <w:r w:rsidRPr="008413DC">
        <w:rPr>
          <w:rFonts w:cs="Times New Roman"/>
          <w:color w:val="222222"/>
          <w:shd w:val="clear" w:color="auto" w:fill="FFFFFF"/>
        </w:rPr>
        <w:t>: Comparison with existing models and implications for flow processes. </w:t>
      </w:r>
      <w:proofErr w:type="gramStart"/>
      <w:r w:rsidRPr="008413DC">
        <w:rPr>
          <w:rFonts w:cs="Times New Roman"/>
          <w:iCs/>
          <w:color w:val="222222"/>
          <w:shd w:val="clear" w:color="auto" w:fill="FFFFFF"/>
        </w:rPr>
        <w:t>Sedimentology</w:t>
      </w:r>
      <w:r w:rsidRPr="008413DC">
        <w:rPr>
          <w:rFonts w:cs="Times New Roman"/>
          <w:color w:val="222222"/>
          <w:shd w:val="clear" w:color="auto" w:fill="FFFFFF"/>
        </w:rPr>
        <w:t>, </w:t>
      </w:r>
      <w:r w:rsidRPr="008413DC">
        <w:rPr>
          <w:rFonts w:cs="Times New Roman"/>
          <w:iCs/>
          <w:color w:val="222222"/>
          <w:shd w:val="clear" w:color="auto" w:fill="FFFFFF"/>
        </w:rPr>
        <w:t>59</w:t>
      </w:r>
      <w:r w:rsidRPr="008413DC">
        <w:rPr>
          <w:rFonts w:cs="Times New Roman"/>
          <w:color w:val="222222"/>
          <w:shd w:val="clear" w:color="auto" w:fill="FFFFFF"/>
        </w:rPr>
        <w:t>(6), pp.1850-1887.</w:t>
      </w:r>
      <w:proofErr w:type="gramEnd"/>
    </w:p>
    <w:p w14:paraId="56854598" w14:textId="77777777" w:rsidR="00723AAA" w:rsidRPr="008413DC" w:rsidRDefault="00723AAA"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lastRenderedPageBreak/>
        <w:t xml:space="preserve">Sylvester, Z., </w:t>
      </w:r>
      <w:proofErr w:type="spellStart"/>
      <w:r w:rsidRPr="008413DC">
        <w:rPr>
          <w:rFonts w:cs="Times New Roman"/>
          <w:color w:val="222222"/>
          <w:shd w:val="clear" w:color="auto" w:fill="FFFFFF"/>
        </w:rPr>
        <w:t>Cantelli</w:t>
      </w:r>
      <w:proofErr w:type="spellEnd"/>
      <w:r w:rsidRPr="008413DC">
        <w:rPr>
          <w:rFonts w:cs="Times New Roman"/>
          <w:color w:val="222222"/>
          <w:shd w:val="clear" w:color="auto" w:fill="FFFFFF"/>
        </w:rPr>
        <w:t xml:space="preserve">, A. and </w:t>
      </w:r>
      <w:proofErr w:type="spellStart"/>
      <w:r w:rsidRPr="008413DC">
        <w:rPr>
          <w:rFonts w:cs="Times New Roman"/>
          <w:color w:val="222222"/>
          <w:shd w:val="clear" w:color="auto" w:fill="FFFFFF"/>
        </w:rPr>
        <w:t>Pirmez</w:t>
      </w:r>
      <w:proofErr w:type="spellEnd"/>
      <w:r w:rsidRPr="008413DC">
        <w:rPr>
          <w:rFonts w:cs="Times New Roman"/>
          <w:color w:val="222222"/>
          <w:shd w:val="clear" w:color="auto" w:fill="FFFFFF"/>
        </w:rPr>
        <w:t xml:space="preserve">, C., 2015. Stratigraphic evolution of </w:t>
      </w:r>
      <w:proofErr w:type="spellStart"/>
      <w:r w:rsidRPr="008413DC">
        <w:rPr>
          <w:rFonts w:cs="Times New Roman"/>
          <w:color w:val="222222"/>
          <w:shd w:val="clear" w:color="auto" w:fill="FFFFFF"/>
        </w:rPr>
        <w:t>intraslope</w:t>
      </w:r>
      <w:proofErr w:type="spellEnd"/>
      <w:r w:rsidRPr="008413DC">
        <w:rPr>
          <w:rFonts w:cs="Times New Roman"/>
          <w:color w:val="222222"/>
          <w:shd w:val="clear" w:color="auto" w:fill="FFFFFF"/>
        </w:rPr>
        <w:t xml:space="preserve"> </w:t>
      </w:r>
      <w:proofErr w:type="spellStart"/>
      <w:r w:rsidRPr="008413DC">
        <w:rPr>
          <w:rFonts w:cs="Times New Roman"/>
          <w:color w:val="222222"/>
          <w:shd w:val="clear" w:color="auto" w:fill="FFFFFF"/>
        </w:rPr>
        <w:t>minibasins</w:t>
      </w:r>
      <w:proofErr w:type="spellEnd"/>
      <w:r w:rsidRPr="008413DC">
        <w:rPr>
          <w:rFonts w:cs="Times New Roman"/>
          <w:color w:val="222222"/>
          <w:shd w:val="clear" w:color="auto" w:fill="FFFFFF"/>
        </w:rPr>
        <w:t>: Insights from surface-based model. </w:t>
      </w:r>
      <w:proofErr w:type="gramStart"/>
      <w:r w:rsidRPr="008413DC">
        <w:rPr>
          <w:rFonts w:cs="Times New Roman"/>
          <w:iCs/>
          <w:color w:val="222222"/>
          <w:shd w:val="clear" w:color="auto" w:fill="FFFFFF"/>
        </w:rPr>
        <w:t>AAPG Bulletin</w:t>
      </w:r>
      <w:r w:rsidRPr="008413DC">
        <w:rPr>
          <w:rFonts w:cs="Times New Roman"/>
          <w:color w:val="222222"/>
          <w:shd w:val="clear" w:color="auto" w:fill="FFFFFF"/>
        </w:rPr>
        <w:t>, </w:t>
      </w:r>
      <w:r w:rsidRPr="008413DC">
        <w:rPr>
          <w:rFonts w:cs="Times New Roman"/>
          <w:iCs/>
          <w:color w:val="222222"/>
          <w:shd w:val="clear" w:color="auto" w:fill="FFFFFF"/>
        </w:rPr>
        <w:t>99</w:t>
      </w:r>
      <w:r w:rsidRPr="008413DC">
        <w:rPr>
          <w:rFonts w:cs="Times New Roman"/>
          <w:color w:val="222222"/>
          <w:shd w:val="clear" w:color="auto" w:fill="FFFFFF"/>
        </w:rPr>
        <w:t>(6), pp.1099-1129.</w:t>
      </w:r>
      <w:proofErr w:type="gramEnd"/>
    </w:p>
    <w:p w14:paraId="78E79312" w14:textId="77777777" w:rsidR="00723AAA" w:rsidRPr="008413DC" w:rsidRDefault="00723AAA"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Talling</w:t>
      </w:r>
      <w:proofErr w:type="spellEnd"/>
      <w:r w:rsidRPr="008413DC">
        <w:rPr>
          <w:rFonts w:cs="Times New Roman"/>
          <w:color w:val="222222"/>
          <w:shd w:val="clear" w:color="auto" w:fill="FFFFFF"/>
        </w:rPr>
        <w:t xml:space="preserve">, P.J., Wynn, R.B., </w:t>
      </w:r>
      <w:proofErr w:type="spellStart"/>
      <w:r w:rsidRPr="008413DC">
        <w:rPr>
          <w:rFonts w:cs="Times New Roman"/>
          <w:color w:val="222222"/>
          <w:shd w:val="clear" w:color="auto" w:fill="FFFFFF"/>
        </w:rPr>
        <w:t>Schmmidt</w:t>
      </w:r>
      <w:proofErr w:type="spellEnd"/>
      <w:r w:rsidRPr="008413DC">
        <w:rPr>
          <w:rFonts w:cs="Times New Roman"/>
          <w:color w:val="222222"/>
          <w:shd w:val="clear" w:color="auto" w:fill="FFFFFF"/>
        </w:rPr>
        <w:t xml:space="preserve">, D.N., </w:t>
      </w:r>
      <w:proofErr w:type="spellStart"/>
      <w:r w:rsidRPr="008413DC">
        <w:rPr>
          <w:rFonts w:cs="Times New Roman"/>
          <w:color w:val="222222"/>
          <w:shd w:val="clear" w:color="auto" w:fill="FFFFFF"/>
        </w:rPr>
        <w:t>Rixon</w:t>
      </w:r>
      <w:proofErr w:type="spellEnd"/>
      <w:r w:rsidRPr="008413DC">
        <w:rPr>
          <w:rFonts w:cs="Times New Roman"/>
          <w:color w:val="222222"/>
          <w:shd w:val="clear" w:color="auto" w:fill="FFFFFF"/>
        </w:rPr>
        <w:t xml:space="preserve">, R., Sumner, E. and Amy, L., 2010. How did thin submarine debris flows carry boulder-sized </w:t>
      </w:r>
      <w:proofErr w:type="spellStart"/>
      <w:r w:rsidRPr="008413DC">
        <w:rPr>
          <w:rFonts w:cs="Times New Roman"/>
          <w:color w:val="222222"/>
          <w:shd w:val="clear" w:color="auto" w:fill="FFFFFF"/>
        </w:rPr>
        <w:t>intraclasts</w:t>
      </w:r>
      <w:proofErr w:type="spellEnd"/>
      <w:r w:rsidRPr="008413DC">
        <w:rPr>
          <w:rFonts w:cs="Times New Roman"/>
          <w:color w:val="222222"/>
          <w:shd w:val="clear" w:color="auto" w:fill="FFFFFF"/>
        </w:rPr>
        <w:t xml:space="preserve"> for remarkable distances across low gradients to the far reaches of the Mississippi fan</w:t>
      </w:r>
      <w:proofErr w:type="gramStart"/>
      <w:r w:rsidRPr="008413DC">
        <w:rPr>
          <w:rFonts w:cs="Times New Roman"/>
          <w:color w:val="222222"/>
          <w:shd w:val="clear" w:color="auto" w:fill="FFFFFF"/>
        </w:rPr>
        <w:t>?.</w:t>
      </w:r>
      <w:proofErr w:type="gramEnd"/>
      <w:r w:rsidRPr="008413DC">
        <w:rPr>
          <w:rFonts w:cs="Times New Roman"/>
          <w:color w:val="222222"/>
          <w:shd w:val="clear" w:color="auto" w:fill="FFFFFF"/>
        </w:rPr>
        <w:t> </w:t>
      </w:r>
      <w:proofErr w:type="gramStart"/>
      <w:r w:rsidRPr="008413DC">
        <w:rPr>
          <w:rFonts w:cs="Times New Roman"/>
          <w:iCs/>
          <w:color w:val="222222"/>
          <w:shd w:val="clear" w:color="auto" w:fill="FFFFFF"/>
        </w:rPr>
        <w:t>Journal of Sedimentary Research</w:t>
      </w:r>
      <w:r w:rsidRPr="008413DC">
        <w:rPr>
          <w:rFonts w:cs="Times New Roman"/>
          <w:color w:val="222222"/>
          <w:shd w:val="clear" w:color="auto" w:fill="FFFFFF"/>
        </w:rPr>
        <w:t>, </w:t>
      </w:r>
      <w:r w:rsidRPr="008413DC">
        <w:rPr>
          <w:rFonts w:cs="Times New Roman"/>
          <w:iCs/>
          <w:color w:val="222222"/>
          <w:shd w:val="clear" w:color="auto" w:fill="FFFFFF"/>
        </w:rPr>
        <w:t>80</w:t>
      </w:r>
      <w:r w:rsidRPr="008413DC">
        <w:rPr>
          <w:rFonts w:cs="Times New Roman"/>
          <w:color w:val="222222"/>
          <w:shd w:val="clear" w:color="auto" w:fill="FFFFFF"/>
        </w:rPr>
        <w:t>(10), pp.829-851.</w:t>
      </w:r>
      <w:proofErr w:type="gramEnd"/>
    </w:p>
    <w:p w14:paraId="18AAD93C" w14:textId="212ECB09" w:rsidR="00723AAA" w:rsidRPr="008413DC" w:rsidRDefault="00480B86" w:rsidP="0055394F">
      <w:pPr>
        <w:spacing w:before="100" w:beforeAutospacing="1" w:after="100" w:afterAutospacing="1" w:line="240" w:lineRule="auto"/>
        <w:ind w:left="480" w:hanging="480"/>
        <w:rPr>
          <w:rFonts w:cs="Times New Roman"/>
          <w:color w:val="222222"/>
          <w:shd w:val="clear" w:color="auto" w:fill="FFFFFF"/>
        </w:rPr>
      </w:pPr>
      <w:proofErr w:type="spellStart"/>
      <w:r w:rsidRPr="008413DC">
        <w:rPr>
          <w:rFonts w:cs="Times New Roman"/>
          <w:color w:val="222222"/>
          <w:shd w:val="clear" w:color="auto" w:fill="FFFFFF"/>
        </w:rPr>
        <w:t>Tőkés</w:t>
      </w:r>
      <w:proofErr w:type="spellEnd"/>
      <w:r w:rsidRPr="008413DC">
        <w:rPr>
          <w:rFonts w:cs="Times New Roman"/>
          <w:color w:val="222222"/>
          <w:shd w:val="clear" w:color="auto" w:fill="FFFFFF"/>
        </w:rPr>
        <w:t xml:space="preserve">, L. and </w:t>
      </w:r>
      <w:proofErr w:type="spellStart"/>
      <w:r w:rsidRPr="008413DC">
        <w:rPr>
          <w:rFonts w:cs="Times New Roman"/>
          <w:color w:val="222222"/>
          <w:shd w:val="clear" w:color="auto" w:fill="FFFFFF"/>
        </w:rPr>
        <w:t>Patacci</w:t>
      </w:r>
      <w:proofErr w:type="spellEnd"/>
      <w:r w:rsidRPr="008413DC">
        <w:rPr>
          <w:rFonts w:cs="Times New Roman"/>
          <w:color w:val="222222"/>
          <w:shd w:val="clear" w:color="auto" w:fill="FFFFFF"/>
        </w:rPr>
        <w:t>, M., (in press)</w:t>
      </w:r>
      <w:r w:rsidR="00723AAA" w:rsidRPr="008413DC">
        <w:rPr>
          <w:rFonts w:cs="Times New Roman"/>
          <w:color w:val="222222"/>
          <w:shd w:val="clear" w:color="auto" w:fill="FFFFFF"/>
        </w:rPr>
        <w:t xml:space="preserve">. Quantifying </w:t>
      </w:r>
      <w:proofErr w:type="spellStart"/>
      <w:r w:rsidR="00723AAA" w:rsidRPr="008413DC">
        <w:rPr>
          <w:rFonts w:cs="Times New Roman"/>
          <w:color w:val="222222"/>
          <w:shd w:val="clear" w:color="auto" w:fill="FFFFFF"/>
        </w:rPr>
        <w:t>tabularity</w:t>
      </w:r>
      <w:proofErr w:type="spellEnd"/>
      <w:r w:rsidR="00723AAA" w:rsidRPr="008413DC">
        <w:rPr>
          <w:rFonts w:cs="Times New Roman"/>
          <w:color w:val="222222"/>
          <w:shd w:val="clear" w:color="auto" w:fill="FFFFFF"/>
        </w:rPr>
        <w:t xml:space="preserve"> of </w:t>
      </w:r>
      <w:proofErr w:type="spellStart"/>
      <w:r w:rsidR="00723AAA" w:rsidRPr="008413DC">
        <w:rPr>
          <w:rFonts w:cs="Times New Roman"/>
          <w:color w:val="222222"/>
          <w:shd w:val="clear" w:color="auto" w:fill="FFFFFF"/>
        </w:rPr>
        <w:t>turbidite</w:t>
      </w:r>
      <w:proofErr w:type="spellEnd"/>
      <w:r w:rsidR="00723AAA" w:rsidRPr="008413DC">
        <w:rPr>
          <w:rFonts w:cs="Times New Roman"/>
          <w:color w:val="222222"/>
          <w:shd w:val="clear" w:color="auto" w:fill="FFFFFF"/>
        </w:rPr>
        <w:t xml:space="preserve"> beds and its relationship to the inferred degree of basin confinement. </w:t>
      </w:r>
      <w:proofErr w:type="gramStart"/>
      <w:r w:rsidR="00723AAA" w:rsidRPr="008413DC">
        <w:rPr>
          <w:rFonts w:cs="Times New Roman"/>
          <w:iCs/>
          <w:color w:val="222222"/>
          <w:shd w:val="clear" w:color="auto" w:fill="FFFFFF"/>
        </w:rPr>
        <w:t>Marine and Petroleum Geology</w:t>
      </w:r>
      <w:r w:rsidR="00723AAA" w:rsidRPr="008413DC">
        <w:rPr>
          <w:rFonts w:cs="Times New Roman"/>
          <w:color w:val="222222"/>
          <w:shd w:val="clear" w:color="auto" w:fill="FFFFFF"/>
        </w:rPr>
        <w:t>.</w:t>
      </w:r>
      <w:proofErr w:type="gramEnd"/>
    </w:p>
    <w:p w14:paraId="452179D5" w14:textId="77777777" w:rsidR="00723AAA" w:rsidRPr="008413DC" w:rsidRDefault="00723AAA" w:rsidP="0055394F">
      <w:pPr>
        <w:spacing w:before="100" w:beforeAutospacing="1" w:after="100" w:afterAutospacing="1" w:line="240" w:lineRule="auto"/>
        <w:ind w:left="480" w:hanging="480"/>
        <w:rPr>
          <w:rFonts w:cs="Times New Roman"/>
          <w:color w:val="222222"/>
          <w:shd w:val="clear" w:color="auto" w:fill="FFFFFF"/>
        </w:rPr>
      </w:pPr>
      <w:proofErr w:type="spellStart"/>
      <w:proofErr w:type="gramStart"/>
      <w:r w:rsidRPr="008413DC">
        <w:rPr>
          <w:rFonts w:cs="Times New Roman"/>
          <w:color w:val="222222"/>
          <w:shd w:val="clear" w:color="auto" w:fill="FFFFFF"/>
        </w:rPr>
        <w:t>Twichell</w:t>
      </w:r>
      <w:proofErr w:type="spellEnd"/>
      <w:r w:rsidRPr="008413DC">
        <w:rPr>
          <w:rFonts w:cs="Times New Roman"/>
          <w:color w:val="222222"/>
          <w:shd w:val="clear" w:color="auto" w:fill="FFFFFF"/>
        </w:rPr>
        <w:t>, D.C., Schwab, W.C., Nelson, C.H., Kenyon, N.H. and Lee, H.J., 1992.</w:t>
      </w:r>
      <w:proofErr w:type="gramEnd"/>
      <w:r w:rsidRPr="008413DC">
        <w:rPr>
          <w:rFonts w:cs="Times New Roman"/>
          <w:color w:val="222222"/>
          <w:shd w:val="clear" w:color="auto" w:fill="FFFFFF"/>
        </w:rPr>
        <w:t xml:space="preserve"> Characteristics of a sandy depositional lobe on the outer Mississippi fan from </w:t>
      </w:r>
      <w:proofErr w:type="spellStart"/>
      <w:r w:rsidRPr="008413DC">
        <w:rPr>
          <w:rFonts w:cs="Times New Roman"/>
          <w:color w:val="222222"/>
          <w:shd w:val="clear" w:color="auto" w:fill="FFFFFF"/>
        </w:rPr>
        <w:t>SeaMARC</w:t>
      </w:r>
      <w:proofErr w:type="spellEnd"/>
      <w:r w:rsidRPr="008413DC">
        <w:rPr>
          <w:rFonts w:cs="Times New Roman"/>
          <w:color w:val="222222"/>
          <w:shd w:val="clear" w:color="auto" w:fill="FFFFFF"/>
        </w:rPr>
        <w:t xml:space="preserve"> IA </w:t>
      </w:r>
      <w:proofErr w:type="spellStart"/>
      <w:r w:rsidRPr="008413DC">
        <w:rPr>
          <w:rFonts w:cs="Times New Roman"/>
          <w:color w:val="222222"/>
          <w:shd w:val="clear" w:color="auto" w:fill="FFFFFF"/>
        </w:rPr>
        <w:t>sidescan</w:t>
      </w:r>
      <w:proofErr w:type="spellEnd"/>
      <w:r w:rsidRPr="008413DC">
        <w:rPr>
          <w:rFonts w:cs="Times New Roman"/>
          <w:color w:val="222222"/>
          <w:shd w:val="clear" w:color="auto" w:fill="FFFFFF"/>
        </w:rPr>
        <w:t xml:space="preserve"> sonar images. </w:t>
      </w:r>
      <w:proofErr w:type="gramStart"/>
      <w:r w:rsidRPr="008413DC">
        <w:rPr>
          <w:rFonts w:cs="Times New Roman"/>
          <w:iCs/>
          <w:color w:val="222222"/>
          <w:shd w:val="clear" w:color="auto" w:fill="FFFFFF"/>
        </w:rPr>
        <w:t>Geology</w:t>
      </w:r>
      <w:r w:rsidRPr="008413DC">
        <w:rPr>
          <w:rFonts w:cs="Times New Roman"/>
          <w:color w:val="222222"/>
          <w:shd w:val="clear" w:color="auto" w:fill="FFFFFF"/>
        </w:rPr>
        <w:t>, </w:t>
      </w:r>
      <w:r w:rsidRPr="008413DC">
        <w:rPr>
          <w:rFonts w:cs="Times New Roman"/>
          <w:iCs/>
          <w:color w:val="222222"/>
          <w:shd w:val="clear" w:color="auto" w:fill="FFFFFF"/>
        </w:rPr>
        <w:t>20</w:t>
      </w:r>
      <w:r w:rsidRPr="008413DC">
        <w:rPr>
          <w:rFonts w:cs="Times New Roman"/>
          <w:color w:val="222222"/>
          <w:shd w:val="clear" w:color="auto" w:fill="FFFFFF"/>
        </w:rPr>
        <w:t>(8), pp.689-692.</w:t>
      </w:r>
      <w:proofErr w:type="gramEnd"/>
    </w:p>
    <w:p w14:paraId="4519BB00" w14:textId="02AA09EA" w:rsidR="00723AAA" w:rsidRPr="008413DC" w:rsidRDefault="00723AAA" w:rsidP="00723AAA">
      <w:pPr>
        <w:spacing w:before="100" w:beforeAutospacing="1" w:after="100" w:afterAutospacing="1" w:line="240" w:lineRule="auto"/>
        <w:ind w:left="480" w:hanging="480"/>
        <w:rPr>
          <w:rFonts w:eastAsia="Times New Roman" w:cs="Times New Roman"/>
        </w:rPr>
      </w:pPr>
      <w:proofErr w:type="spellStart"/>
      <w:r w:rsidRPr="008413DC">
        <w:rPr>
          <w:rFonts w:eastAsia="Times New Roman" w:cs="Times New Roman"/>
        </w:rPr>
        <w:t>Vipond</w:t>
      </w:r>
      <w:proofErr w:type="spellEnd"/>
      <w:r w:rsidRPr="008413DC">
        <w:rPr>
          <w:rFonts w:eastAsia="Times New Roman" w:cs="Times New Roman"/>
        </w:rPr>
        <w:t xml:space="preserve">, E., 2005, </w:t>
      </w:r>
      <w:proofErr w:type="spellStart"/>
      <w:proofErr w:type="gramStart"/>
      <w:r w:rsidRPr="008413DC">
        <w:rPr>
          <w:rFonts w:eastAsia="Times New Roman" w:cs="Times New Roman"/>
        </w:rPr>
        <w:t>Modelling</w:t>
      </w:r>
      <w:proofErr w:type="spellEnd"/>
      <w:proofErr w:type="gramEnd"/>
      <w:r w:rsidRPr="008413DC">
        <w:rPr>
          <w:rFonts w:eastAsia="Times New Roman" w:cs="Times New Roman"/>
        </w:rPr>
        <w:t xml:space="preserve"> small-scale heterogeneities in a </w:t>
      </w:r>
      <w:proofErr w:type="spellStart"/>
      <w:r w:rsidRPr="008413DC">
        <w:rPr>
          <w:rFonts w:eastAsia="Times New Roman" w:cs="Times New Roman"/>
        </w:rPr>
        <w:t>channelised</w:t>
      </w:r>
      <w:proofErr w:type="spellEnd"/>
      <w:r w:rsidRPr="008413DC">
        <w:rPr>
          <w:rFonts w:eastAsia="Times New Roman" w:cs="Times New Roman"/>
        </w:rPr>
        <w:t xml:space="preserve"> </w:t>
      </w:r>
      <w:proofErr w:type="spellStart"/>
      <w:r w:rsidRPr="008413DC">
        <w:rPr>
          <w:rFonts w:eastAsia="Times New Roman" w:cs="Times New Roman"/>
        </w:rPr>
        <w:t>turbidite</w:t>
      </w:r>
      <w:proofErr w:type="spellEnd"/>
      <w:r w:rsidRPr="008413DC">
        <w:rPr>
          <w:rFonts w:eastAsia="Times New Roman" w:cs="Times New Roman"/>
        </w:rPr>
        <w:t xml:space="preserve"> system: Digital outcrop study from the </w:t>
      </w:r>
      <w:proofErr w:type="spellStart"/>
      <w:r w:rsidRPr="008413DC">
        <w:rPr>
          <w:rFonts w:eastAsia="Times New Roman" w:cs="Times New Roman"/>
        </w:rPr>
        <w:t>Ainsa</w:t>
      </w:r>
      <w:proofErr w:type="spellEnd"/>
      <w:r w:rsidRPr="008413DC">
        <w:rPr>
          <w:rFonts w:eastAsia="Times New Roman" w:cs="Times New Roman"/>
        </w:rPr>
        <w:t xml:space="preserve"> I </w:t>
      </w:r>
      <w:proofErr w:type="spellStart"/>
      <w:r w:rsidRPr="008413DC">
        <w:rPr>
          <w:rFonts w:eastAsia="Times New Roman" w:cs="Times New Roman"/>
        </w:rPr>
        <w:t>Turbidite</w:t>
      </w:r>
      <w:proofErr w:type="spellEnd"/>
      <w:r w:rsidRPr="008413DC">
        <w:rPr>
          <w:rFonts w:eastAsia="Times New Roman" w:cs="Times New Roman"/>
        </w:rPr>
        <w:t xml:space="preserve"> System. (Master’s thesis: Bergen, Norway, University of Bergen).</w:t>
      </w:r>
    </w:p>
    <w:p w14:paraId="7F4E532E" w14:textId="34598A74" w:rsidR="00723AAA" w:rsidRPr="008413DC" w:rsidRDefault="00723AAA"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 xml:space="preserve">Walker, R.G. and </w:t>
      </w:r>
      <w:proofErr w:type="spellStart"/>
      <w:r w:rsidRPr="008413DC">
        <w:rPr>
          <w:rFonts w:cs="Times New Roman"/>
          <w:color w:val="222222"/>
          <w:shd w:val="clear" w:color="auto" w:fill="FFFFFF"/>
        </w:rPr>
        <w:t>Mutti</w:t>
      </w:r>
      <w:proofErr w:type="spellEnd"/>
      <w:r w:rsidRPr="008413DC">
        <w:rPr>
          <w:rFonts w:cs="Times New Roman"/>
          <w:color w:val="222222"/>
          <w:shd w:val="clear" w:color="auto" w:fill="FFFFFF"/>
        </w:rPr>
        <w:t xml:space="preserve">, E., 1973. Part IV. </w:t>
      </w:r>
      <w:proofErr w:type="spellStart"/>
      <w:proofErr w:type="gramStart"/>
      <w:r w:rsidRPr="008413DC">
        <w:rPr>
          <w:rFonts w:cs="Times New Roman"/>
          <w:color w:val="222222"/>
          <w:shd w:val="clear" w:color="auto" w:fill="FFFFFF"/>
        </w:rPr>
        <w:t>Turbidite</w:t>
      </w:r>
      <w:proofErr w:type="spellEnd"/>
      <w:r w:rsidRPr="008413DC">
        <w:rPr>
          <w:rFonts w:cs="Times New Roman"/>
          <w:color w:val="222222"/>
          <w:shd w:val="clear" w:color="auto" w:fill="FFFFFF"/>
        </w:rPr>
        <w:t xml:space="preserve"> </w:t>
      </w:r>
      <w:proofErr w:type="spellStart"/>
      <w:r w:rsidRPr="008413DC">
        <w:rPr>
          <w:rFonts w:cs="Times New Roman"/>
          <w:color w:val="222222"/>
          <w:shd w:val="clear" w:color="auto" w:fill="FFFFFF"/>
        </w:rPr>
        <w:t>facies</w:t>
      </w:r>
      <w:proofErr w:type="spellEnd"/>
      <w:r w:rsidRPr="008413DC">
        <w:rPr>
          <w:rFonts w:cs="Times New Roman"/>
          <w:color w:val="222222"/>
          <w:shd w:val="clear" w:color="auto" w:fill="FFFFFF"/>
        </w:rPr>
        <w:t xml:space="preserve"> and </w:t>
      </w:r>
      <w:proofErr w:type="spellStart"/>
      <w:r w:rsidRPr="008413DC">
        <w:rPr>
          <w:rFonts w:cs="Times New Roman"/>
          <w:color w:val="222222"/>
          <w:shd w:val="clear" w:color="auto" w:fill="FFFFFF"/>
        </w:rPr>
        <w:t>facies</w:t>
      </w:r>
      <w:proofErr w:type="spellEnd"/>
      <w:r w:rsidRPr="008413DC">
        <w:rPr>
          <w:rFonts w:cs="Times New Roman"/>
          <w:color w:val="222222"/>
          <w:shd w:val="clear" w:color="auto" w:fill="FFFFFF"/>
        </w:rPr>
        <w:t xml:space="preserve"> associations.</w:t>
      </w:r>
      <w:proofErr w:type="gramEnd"/>
      <w:r w:rsidRPr="008413DC">
        <w:rPr>
          <w:rFonts w:cs="Times New Roman"/>
          <w:color w:val="222222"/>
          <w:shd w:val="clear" w:color="auto" w:fill="FFFFFF"/>
        </w:rPr>
        <w:t xml:space="preserve"> </w:t>
      </w:r>
      <w:proofErr w:type="spellStart"/>
      <w:r w:rsidRPr="008413DC">
        <w:rPr>
          <w:rFonts w:cs="Times New Roman"/>
          <w:color w:val="222222"/>
          <w:shd w:val="clear" w:color="auto" w:fill="FFFFFF"/>
        </w:rPr>
        <w:t>Turbidites</w:t>
      </w:r>
      <w:proofErr w:type="spellEnd"/>
      <w:r w:rsidRPr="008413DC">
        <w:rPr>
          <w:rFonts w:cs="Times New Roman"/>
          <w:color w:val="222222"/>
          <w:shd w:val="clear" w:color="auto" w:fill="FFFFFF"/>
        </w:rPr>
        <w:t xml:space="preserve"> and Deep Water Sedimentation. </w:t>
      </w:r>
      <w:proofErr w:type="gramStart"/>
      <w:r w:rsidRPr="008413DC">
        <w:rPr>
          <w:rFonts w:cs="Times New Roman"/>
          <w:color w:val="222222"/>
          <w:shd w:val="clear" w:color="auto" w:fill="FFFFFF"/>
        </w:rPr>
        <w:t>Pacific Section – SEPM.</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pp</w:t>
      </w:r>
      <w:proofErr w:type="gramEnd"/>
      <w:r w:rsidRPr="008413DC">
        <w:rPr>
          <w:rFonts w:cs="Times New Roman"/>
          <w:color w:val="222222"/>
          <w:shd w:val="clear" w:color="auto" w:fill="FFFFFF"/>
        </w:rPr>
        <w:t>. 119-157.</w:t>
      </w:r>
    </w:p>
    <w:p w14:paraId="479C5823" w14:textId="77777777" w:rsidR="00723AAA" w:rsidRPr="008413DC" w:rsidRDefault="00723AAA"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 xml:space="preserve">Weaver, P.P.E., </w:t>
      </w:r>
      <w:proofErr w:type="spellStart"/>
      <w:r w:rsidRPr="008413DC">
        <w:rPr>
          <w:rFonts w:cs="Times New Roman"/>
          <w:color w:val="222222"/>
          <w:shd w:val="clear" w:color="auto" w:fill="FFFFFF"/>
        </w:rPr>
        <w:t>Rothwell</w:t>
      </w:r>
      <w:proofErr w:type="spellEnd"/>
      <w:r w:rsidRPr="008413DC">
        <w:rPr>
          <w:rFonts w:cs="Times New Roman"/>
          <w:color w:val="222222"/>
          <w:shd w:val="clear" w:color="auto" w:fill="FFFFFF"/>
        </w:rPr>
        <w:t xml:space="preserve">, R.G., Ebbing, J., Gunn, D. and Hunter, P.M., 1992. </w:t>
      </w:r>
      <w:proofErr w:type="gramStart"/>
      <w:r w:rsidRPr="008413DC">
        <w:rPr>
          <w:rFonts w:cs="Times New Roman"/>
          <w:color w:val="222222"/>
          <w:shd w:val="clear" w:color="auto" w:fill="FFFFFF"/>
        </w:rPr>
        <w:t xml:space="preserve">Correlation, frequency of emplacement and source directions of </w:t>
      </w:r>
      <w:proofErr w:type="spellStart"/>
      <w:r w:rsidRPr="008413DC">
        <w:rPr>
          <w:rFonts w:cs="Times New Roman"/>
          <w:color w:val="222222"/>
          <w:shd w:val="clear" w:color="auto" w:fill="FFFFFF"/>
        </w:rPr>
        <w:t>megaturbidites</w:t>
      </w:r>
      <w:proofErr w:type="spellEnd"/>
      <w:r w:rsidRPr="008413DC">
        <w:rPr>
          <w:rFonts w:cs="Times New Roman"/>
          <w:color w:val="222222"/>
          <w:shd w:val="clear" w:color="auto" w:fill="FFFFFF"/>
        </w:rPr>
        <w:t xml:space="preserve"> on the Madeira Abyssal Plain.</w:t>
      </w:r>
      <w:proofErr w:type="gramEnd"/>
      <w:r w:rsidRPr="008413DC">
        <w:rPr>
          <w:rFonts w:cs="Times New Roman"/>
          <w:color w:val="222222"/>
          <w:shd w:val="clear" w:color="auto" w:fill="FFFFFF"/>
        </w:rPr>
        <w:t> </w:t>
      </w:r>
      <w:proofErr w:type="gramStart"/>
      <w:r w:rsidRPr="008413DC">
        <w:rPr>
          <w:rFonts w:cs="Times New Roman"/>
          <w:iCs/>
          <w:color w:val="222222"/>
          <w:shd w:val="clear" w:color="auto" w:fill="FFFFFF"/>
        </w:rPr>
        <w:t>Marine Geology</w:t>
      </w:r>
      <w:r w:rsidRPr="008413DC">
        <w:rPr>
          <w:rFonts w:cs="Times New Roman"/>
          <w:color w:val="222222"/>
          <w:shd w:val="clear" w:color="auto" w:fill="FFFFFF"/>
        </w:rPr>
        <w:t>, </w:t>
      </w:r>
      <w:r w:rsidRPr="008413DC">
        <w:rPr>
          <w:rFonts w:cs="Times New Roman"/>
          <w:iCs/>
          <w:color w:val="222222"/>
          <w:shd w:val="clear" w:color="auto" w:fill="FFFFFF"/>
        </w:rPr>
        <w:t>109</w:t>
      </w:r>
      <w:r w:rsidRPr="008413DC">
        <w:rPr>
          <w:rFonts w:cs="Times New Roman"/>
          <w:color w:val="222222"/>
          <w:shd w:val="clear" w:color="auto" w:fill="FFFFFF"/>
        </w:rPr>
        <w:t>(1-2), pp.1-20.</w:t>
      </w:r>
      <w:proofErr w:type="gramEnd"/>
    </w:p>
    <w:p w14:paraId="4352FAE4" w14:textId="77777777" w:rsidR="00723AAA" w:rsidRPr="008413DC" w:rsidRDefault="00723AAA"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Weber, K.J., 1982. Influence of common sedimentary structures on fluid flow in reservoir models. </w:t>
      </w:r>
      <w:proofErr w:type="gramStart"/>
      <w:r w:rsidRPr="008413DC">
        <w:rPr>
          <w:rFonts w:cs="Times New Roman"/>
          <w:iCs/>
          <w:color w:val="222222"/>
          <w:shd w:val="clear" w:color="auto" w:fill="FFFFFF"/>
        </w:rPr>
        <w:t>Journal of Petroleum Technology</w:t>
      </w:r>
      <w:r w:rsidRPr="008413DC">
        <w:rPr>
          <w:rFonts w:cs="Times New Roman"/>
          <w:color w:val="222222"/>
          <w:shd w:val="clear" w:color="auto" w:fill="FFFFFF"/>
        </w:rPr>
        <w:t>, </w:t>
      </w:r>
      <w:r w:rsidRPr="008413DC">
        <w:rPr>
          <w:rFonts w:cs="Times New Roman"/>
          <w:iCs/>
          <w:color w:val="222222"/>
          <w:shd w:val="clear" w:color="auto" w:fill="FFFFFF"/>
        </w:rPr>
        <w:t>34</w:t>
      </w:r>
      <w:r w:rsidRPr="008413DC">
        <w:rPr>
          <w:rFonts w:cs="Times New Roman"/>
          <w:color w:val="222222"/>
          <w:shd w:val="clear" w:color="auto" w:fill="FFFFFF"/>
        </w:rPr>
        <w:t>(03), pp.665-672.</w:t>
      </w:r>
      <w:proofErr w:type="gramEnd"/>
    </w:p>
    <w:p w14:paraId="721194DD" w14:textId="66B319A9" w:rsidR="00723AAA" w:rsidRPr="008413DC" w:rsidRDefault="00723AAA" w:rsidP="005539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 xml:space="preserve">Weimer, P. and </w:t>
      </w:r>
      <w:proofErr w:type="spellStart"/>
      <w:r w:rsidRPr="008413DC">
        <w:rPr>
          <w:rFonts w:cs="Times New Roman"/>
          <w:color w:val="222222"/>
          <w:shd w:val="clear" w:color="auto" w:fill="FFFFFF"/>
        </w:rPr>
        <w:t>Pettingill</w:t>
      </w:r>
      <w:proofErr w:type="spellEnd"/>
      <w:r w:rsidRPr="008413DC">
        <w:rPr>
          <w:rFonts w:cs="Times New Roman"/>
          <w:color w:val="222222"/>
          <w:shd w:val="clear" w:color="auto" w:fill="FFFFFF"/>
        </w:rPr>
        <w:t>, H.S., 2007. Deep-water exploration and production: A global overview. </w:t>
      </w:r>
      <w:r w:rsidRPr="008413DC">
        <w:rPr>
          <w:rFonts w:cs="Times New Roman"/>
          <w:iCs/>
          <w:color w:val="222222"/>
          <w:shd w:val="clear" w:color="auto" w:fill="FFFFFF"/>
        </w:rPr>
        <w:t>Atlas of deep-water outcrops: AAPG Studies in Geology</w:t>
      </w:r>
      <w:r w:rsidRPr="008413DC">
        <w:rPr>
          <w:rFonts w:cs="Times New Roman"/>
          <w:color w:val="222222"/>
          <w:shd w:val="clear" w:color="auto" w:fill="FFFFFF"/>
        </w:rPr>
        <w:t>, </w:t>
      </w:r>
      <w:r w:rsidRPr="008413DC">
        <w:rPr>
          <w:rFonts w:cs="Times New Roman"/>
          <w:iCs/>
          <w:color w:val="222222"/>
          <w:shd w:val="clear" w:color="auto" w:fill="FFFFFF"/>
        </w:rPr>
        <w:t>56</w:t>
      </w:r>
      <w:r w:rsidRPr="008413DC">
        <w:rPr>
          <w:rFonts w:cs="Times New Roman"/>
          <w:color w:val="222222"/>
          <w:shd w:val="clear" w:color="auto" w:fill="FFFFFF"/>
        </w:rPr>
        <w:t>, p.12-16.</w:t>
      </w:r>
    </w:p>
    <w:p w14:paraId="6D1804A9" w14:textId="0F43CBD2" w:rsidR="00723AAA" w:rsidRPr="008413DC" w:rsidRDefault="00723AAA" w:rsidP="00E0714F">
      <w:pPr>
        <w:spacing w:before="100" w:beforeAutospacing="1" w:after="100" w:afterAutospacing="1" w:line="240" w:lineRule="auto"/>
        <w:ind w:left="480" w:hanging="480"/>
        <w:rPr>
          <w:rFonts w:cs="Times New Roman"/>
          <w:color w:val="222222"/>
          <w:shd w:val="clear" w:color="auto" w:fill="FFFFFF"/>
        </w:rPr>
      </w:pPr>
      <w:proofErr w:type="gramStart"/>
      <w:r w:rsidRPr="008413DC">
        <w:rPr>
          <w:rFonts w:cs="Times New Roman"/>
          <w:color w:val="222222"/>
          <w:shd w:val="clear" w:color="auto" w:fill="FFFFFF"/>
        </w:rPr>
        <w:t>Wynn, R.B., Kenyon, N.H., Masson, D.G., Stow, D.A. and Weaver, P.P., 2002.</w:t>
      </w:r>
      <w:proofErr w:type="gramEnd"/>
      <w:r w:rsidRPr="008413DC">
        <w:rPr>
          <w:rFonts w:cs="Times New Roman"/>
          <w:color w:val="222222"/>
          <w:shd w:val="clear" w:color="auto" w:fill="FFFFFF"/>
        </w:rPr>
        <w:t xml:space="preserve"> Characterization and recognition of deep-water channel-lobe transition zones. </w:t>
      </w:r>
      <w:r w:rsidRPr="008413DC">
        <w:rPr>
          <w:rFonts w:cs="Times New Roman"/>
          <w:iCs/>
          <w:color w:val="222222"/>
          <w:shd w:val="clear" w:color="auto" w:fill="FFFFFF"/>
        </w:rPr>
        <w:t>AAPG bulletin</w:t>
      </w:r>
      <w:r w:rsidRPr="008413DC">
        <w:rPr>
          <w:rFonts w:cs="Times New Roman"/>
          <w:color w:val="222222"/>
          <w:shd w:val="clear" w:color="auto" w:fill="FFFFFF"/>
        </w:rPr>
        <w:t>, </w:t>
      </w:r>
      <w:r w:rsidRPr="008413DC">
        <w:rPr>
          <w:rFonts w:cs="Times New Roman"/>
          <w:iCs/>
          <w:color w:val="222222"/>
          <w:shd w:val="clear" w:color="auto" w:fill="FFFFFF"/>
        </w:rPr>
        <w:t>86</w:t>
      </w:r>
      <w:r w:rsidR="005F195D" w:rsidRPr="008413DC">
        <w:rPr>
          <w:rFonts w:cs="Times New Roman"/>
          <w:color w:val="222222"/>
          <w:shd w:val="clear" w:color="auto" w:fill="FFFFFF"/>
        </w:rPr>
        <w:t>(8), pp.1441-1446.</w:t>
      </w:r>
    </w:p>
    <w:p w14:paraId="1C546841" w14:textId="77777777" w:rsidR="00723AAA" w:rsidRPr="008413DC" w:rsidRDefault="00723AAA" w:rsidP="00E0714F">
      <w:pPr>
        <w:spacing w:before="100" w:beforeAutospacing="1" w:after="100" w:afterAutospacing="1" w:line="240" w:lineRule="auto"/>
        <w:ind w:left="480" w:hanging="480"/>
        <w:rPr>
          <w:rFonts w:cs="Times New Roman"/>
          <w:color w:val="222222"/>
          <w:shd w:val="clear" w:color="auto" w:fill="FFFFFF"/>
        </w:rPr>
      </w:pPr>
      <w:r w:rsidRPr="008413DC">
        <w:rPr>
          <w:rFonts w:cs="Times New Roman"/>
          <w:color w:val="222222"/>
          <w:shd w:val="clear" w:color="auto" w:fill="FFFFFF"/>
        </w:rPr>
        <w:t>Yeo, R.K., 1982. </w:t>
      </w:r>
      <w:proofErr w:type="gramStart"/>
      <w:r w:rsidRPr="008413DC">
        <w:rPr>
          <w:rFonts w:cs="Times New Roman"/>
          <w:iCs/>
          <w:color w:val="222222"/>
          <w:shd w:val="clear" w:color="auto" w:fill="FFFFFF"/>
        </w:rPr>
        <w:t>The stratigraphy and sedimentology of upper Cretaceous sediments of southwestern California and Baja California, Mexico</w:t>
      </w:r>
      <w:r w:rsidRPr="008413DC">
        <w:rPr>
          <w:rFonts w:cs="Times New Roman"/>
          <w:color w:val="222222"/>
          <w:shd w:val="clear" w:color="auto" w:fill="FFFFFF"/>
        </w:rPr>
        <w:t> (Doctoral dissertation, Rice University).</w:t>
      </w:r>
      <w:proofErr w:type="gramEnd"/>
    </w:p>
    <w:p w14:paraId="528C16E4" w14:textId="77777777" w:rsidR="00BF161C" w:rsidRDefault="00851F7E" w:rsidP="00E0714F">
      <w:pPr>
        <w:spacing w:before="100" w:beforeAutospacing="1" w:after="100" w:afterAutospacing="1" w:line="240" w:lineRule="auto"/>
        <w:ind w:left="480" w:hanging="480"/>
        <w:rPr>
          <w:ins w:id="193" w:author="Marco Patacci" w:date="2018-08-02T18:38:00Z"/>
          <w:rFonts w:cs="Times New Roman"/>
          <w:color w:val="222222"/>
          <w:shd w:val="clear" w:color="auto" w:fill="FFFFFF"/>
        </w:rPr>
      </w:pPr>
      <w:proofErr w:type="spellStart"/>
      <w:proofErr w:type="gramStart"/>
      <w:r w:rsidRPr="008413DC">
        <w:rPr>
          <w:rFonts w:cs="Times New Roman"/>
          <w:color w:val="222222"/>
          <w:shd w:val="clear" w:color="auto" w:fill="FFFFFF"/>
        </w:rPr>
        <w:t>Zou</w:t>
      </w:r>
      <w:proofErr w:type="spellEnd"/>
      <w:r w:rsidRPr="008413DC">
        <w:rPr>
          <w:rFonts w:cs="Times New Roman"/>
          <w:color w:val="222222"/>
          <w:shd w:val="clear" w:color="auto" w:fill="FFFFFF"/>
        </w:rPr>
        <w:t>, F., 2015.</w:t>
      </w:r>
      <w:proofErr w:type="gramEnd"/>
      <w:r w:rsidRPr="008413DC">
        <w:rPr>
          <w:rFonts w:cs="Times New Roman"/>
          <w:color w:val="222222"/>
          <w:shd w:val="clear" w:color="auto" w:fill="FFFFFF"/>
        </w:rPr>
        <w:t xml:space="preserve"> </w:t>
      </w:r>
      <w:proofErr w:type="gramStart"/>
      <w:r w:rsidRPr="008413DC">
        <w:rPr>
          <w:rFonts w:cs="Times New Roman"/>
          <w:color w:val="222222"/>
          <w:shd w:val="clear" w:color="auto" w:fill="FFFFFF"/>
        </w:rPr>
        <w:t xml:space="preserve">Integrated Study on Sequence Stratigraphic Framework of </w:t>
      </w:r>
      <w:proofErr w:type="spellStart"/>
      <w:r w:rsidRPr="008413DC">
        <w:rPr>
          <w:rFonts w:cs="Times New Roman"/>
          <w:color w:val="222222"/>
          <w:shd w:val="clear" w:color="auto" w:fill="FFFFFF"/>
        </w:rPr>
        <w:t>Deepwater</w:t>
      </w:r>
      <w:proofErr w:type="spellEnd"/>
      <w:r w:rsidRPr="008413DC">
        <w:rPr>
          <w:rFonts w:cs="Times New Roman"/>
          <w:color w:val="222222"/>
          <w:shd w:val="clear" w:color="auto" w:fill="FFFFFF"/>
        </w:rPr>
        <w:t xml:space="preserve"> </w:t>
      </w:r>
      <w:proofErr w:type="spellStart"/>
      <w:r w:rsidRPr="008413DC">
        <w:rPr>
          <w:rFonts w:cs="Times New Roman"/>
          <w:color w:val="222222"/>
          <w:shd w:val="clear" w:color="auto" w:fill="FFFFFF"/>
        </w:rPr>
        <w:t>Jackfork</w:t>
      </w:r>
      <w:proofErr w:type="spellEnd"/>
      <w:r w:rsidRPr="008413DC">
        <w:rPr>
          <w:rFonts w:cs="Times New Roman"/>
          <w:color w:val="222222"/>
          <w:shd w:val="clear" w:color="auto" w:fill="FFFFFF"/>
        </w:rPr>
        <w:t xml:space="preserve"> Group and Woodford Shale.</w:t>
      </w:r>
      <w:proofErr w:type="gramEnd"/>
      <w:r w:rsidRPr="008413DC">
        <w:rPr>
          <w:rFonts w:cs="Times New Roman"/>
          <w:color w:val="222222"/>
          <w:shd w:val="clear" w:color="auto" w:fill="FFFFFF"/>
        </w:rPr>
        <w:t xml:space="preserve"> (Doctoral Dissertation, The University of Oklahoma)</w:t>
      </w:r>
    </w:p>
    <w:p w14:paraId="1AFFF7F4" w14:textId="77777777" w:rsidR="00BF161C" w:rsidRDefault="00BF161C">
      <w:pPr>
        <w:rPr>
          <w:ins w:id="194" w:author="Marco Patacci" w:date="2018-08-02T18:38:00Z"/>
          <w:rFonts w:cs="Times New Roman"/>
          <w:color w:val="222222"/>
          <w:shd w:val="clear" w:color="auto" w:fill="FFFFFF"/>
        </w:rPr>
      </w:pPr>
      <w:ins w:id="195" w:author="Marco Patacci" w:date="2018-08-02T18:38:00Z">
        <w:r>
          <w:rPr>
            <w:rFonts w:cs="Times New Roman"/>
            <w:color w:val="222222"/>
            <w:shd w:val="clear" w:color="auto" w:fill="FFFFFF"/>
          </w:rPr>
          <w:br w:type="page"/>
        </w:r>
      </w:ins>
    </w:p>
    <w:p w14:paraId="3A338624" w14:textId="77777777" w:rsidR="00BF161C" w:rsidRPr="00BF161C" w:rsidRDefault="00BF161C" w:rsidP="00BF161C">
      <w:pPr>
        <w:spacing w:before="100" w:beforeAutospacing="1" w:after="100" w:afterAutospacing="1" w:line="240" w:lineRule="auto"/>
        <w:ind w:left="480" w:hanging="480"/>
        <w:rPr>
          <w:rFonts w:eastAsia="Times New Roman" w:cs="Times New Roman"/>
          <w:szCs w:val="24"/>
        </w:rPr>
      </w:pPr>
      <w:r w:rsidRPr="00BF161C">
        <w:rPr>
          <w:rFonts w:eastAsia="Times New Roman" w:cs="Times New Roman"/>
          <w:szCs w:val="24"/>
        </w:rPr>
        <w:lastRenderedPageBreak/>
        <w:t xml:space="preserve">Figure 1: (A) The locations of the digitized outcrop panels. Formation, </w:t>
      </w:r>
      <w:commentRangeStart w:id="196"/>
      <w:r w:rsidRPr="00BF161C">
        <w:rPr>
          <w:rFonts w:eastAsia="Times New Roman" w:cs="Times New Roman"/>
          <w:szCs w:val="24"/>
        </w:rPr>
        <w:t>outcrop local</w:t>
      </w:r>
      <w:commentRangeEnd w:id="196"/>
      <w:r>
        <w:rPr>
          <w:rStyle w:val="CommentReference"/>
        </w:rPr>
        <w:commentReference w:id="196"/>
      </w:r>
      <w:r w:rsidRPr="00BF161C">
        <w:rPr>
          <w:rFonts w:eastAsia="Times New Roman" w:cs="Times New Roman"/>
          <w:szCs w:val="24"/>
        </w:rPr>
        <w:t>, and reference</w:t>
      </w:r>
    </w:p>
    <w:p w14:paraId="65ADE07A" w14:textId="258ABCD1" w:rsidR="00BF161C" w:rsidRPr="00BF161C" w:rsidRDefault="00BF161C" w:rsidP="00BF161C">
      <w:pPr>
        <w:spacing w:before="100" w:beforeAutospacing="1" w:after="100" w:afterAutospacing="1" w:line="240" w:lineRule="auto"/>
        <w:ind w:left="480" w:hanging="480"/>
        <w:rPr>
          <w:rFonts w:eastAsia="Times New Roman" w:cs="Times New Roman"/>
          <w:szCs w:val="24"/>
        </w:rPr>
      </w:pPr>
      <w:proofErr w:type="gramStart"/>
      <w:r w:rsidRPr="00BF161C">
        <w:rPr>
          <w:rFonts w:eastAsia="Times New Roman" w:cs="Times New Roman"/>
          <w:szCs w:val="24"/>
        </w:rPr>
        <w:t>are</w:t>
      </w:r>
      <w:proofErr w:type="gramEnd"/>
      <w:r w:rsidRPr="00BF161C">
        <w:rPr>
          <w:rFonts w:eastAsia="Times New Roman" w:cs="Times New Roman"/>
          <w:szCs w:val="24"/>
        </w:rPr>
        <w:t xml:space="preserve"> provided in Table 1. (B) </w:t>
      </w:r>
      <w:del w:id="197" w:author="Marco Patacci" w:date="2018-08-02T18:42:00Z">
        <w:r w:rsidRPr="00BF161C" w:rsidDel="00BF161C">
          <w:rPr>
            <w:rFonts w:eastAsia="Times New Roman" w:cs="Times New Roman"/>
            <w:szCs w:val="24"/>
          </w:rPr>
          <w:delText>Displays the c</w:delText>
        </w:r>
      </w:del>
      <w:ins w:id="198" w:author="Marco Patacci" w:date="2018-08-02T18:42:00Z">
        <w:r>
          <w:rPr>
            <w:rFonts w:eastAsia="Times New Roman" w:cs="Times New Roman"/>
            <w:szCs w:val="24"/>
          </w:rPr>
          <w:t>C</w:t>
        </w:r>
      </w:ins>
      <w:r w:rsidRPr="00BF161C">
        <w:rPr>
          <w:rFonts w:eastAsia="Times New Roman" w:cs="Times New Roman"/>
          <w:szCs w:val="24"/>
        </w:rPr>
        <w:t xml:space="preserve">orrelation panel from Amy and </w:t>
      </w:r>
      <w:proofErr w:type="spellStart"/>
      <w:r w:rsidRPr="00BF161C">
        <w:rPr>
          <w:rFonts w:eastAsia="Times New Roman" w:cs="Times New Roman"/>
          <w:szCs w:val="24"/>
        </w:rPr>
        <w:t>Talling</w:t>
      </w:r>
      <w:proofErr w:type="spellEnd"/>
      <w:r w:rsidRPr="00BF161C">
        <w:rPr>
          <w:rFonts w:eastAsia="Times New Roman" w:cs="Times New Roman"/>
          <w:szCs w:val="24"/>
        </w:rPr>
        <w:t xml:space="preserve">, 2006 with </w:t>
      </w:r>
      <w:commentRangeStart w:id="199"/>
      <w:r w:rsidRPr="00BF161C">
        <w:rPr>
          <w:rFonts w:eastAsia="Times New Roman" w:cs="Times New Roman"/>
          <w:szCs w:val="24"/>
        </w:rPr>
        <w:t>sandstone</w:t>
      </w:r>
    </w:p>
    <w:p w14:paraId="5A899A82" w14:textId="69DFD77F" w:rsidR="00BF161C" w:rsidRPr="00BF161C" w:rsidRDefault="00BF161C" w:rsidP="00BF161C">
      <w:pPr>
        <w:spacing w:before="100" w:beforeAutospacing="1" w:after="100" w:afterAutospacing="1" w:line="240" w:lineRule="auto"/>
        <w:ind w:left="480" w:hanging="480"/>
        <w:rPr>
          <w:rFonts w:eastAsia="Times New Roman" w:cs="Times New Roman"/>
          <w:szCs w:val="24"/>
        </w:rPr>
      </w:pPr>
      <w:proofErr w:type="gramStart"/>
      <w:r w:rsidRPr="00BF161C">
        <w:rPr>
          <w:rFonts w:eastAsia="Times New Roman" w:cs="Times New Roman"/>
          <w:szCs w:val="24"/>
        </w:rPr>
        <w:t>beds</w:t>
      </w:r>
      <w:proofErr w:type="gramEnd"/>
      <w:r w:rsidRPr="00BF161C">
        <w:rPr>
          <w:rFonts w:eastAsia="Times New Roman" w:cs="Times New Roman"/>
          <w:szCs w:val="24"/>
        </w:rPr>
        <w:t xml:space="preserve"> colored in yellow, mudstone beds colored in light grey, and </w:t>
      </w:r>
      <w:proofErr w:type="spellStart"/>
      <w:r w:rsidRPr="00BF161C">
        <w:rPr>
          <w:rFonts w:eastAsia="Times New Roman" w:cs="Times New Roman"/>
          <w:szCs w:val="24"/>
        </w:rPr>
        <w:t>debrite</w:t>
      </w:r>
      <w:proofErr w:type="spellEnd"/>
      <w:r w:rsidRPr="00BF161C">
        <w:rPr>
          <w:rFonts w:eastAsia="Times New Roman" w:cs="Times New Roman"/>
          <w:szCs w:val="24"/>
        </w:rPr>
        <w:t xml:space="preserve"> beds colored in dark</w:t>
      </w:r>
    </w:p>
    <w:p w14:paraId="6BF96688" w14:textId="77777777" w:rsidR="00BF161C" w:rsidRPr="00BF161C" w:rsidRDefault="00BF161C" w:rsidP="00BF161C">
      <w:pPr>
        <w:spacing w:before="100" w:beforeAutospacing="1" w:after="100" w:afterAutospacing="1" w:line="240" w:lineRule="auto"/>
        <w:ind w:left="480" w:hanging="480"/>
        <w:rPr>
          <w:rFonts w:eastAsia="Times New Roman" w:cs="Times New Roman"/>
          <w:szCs w:val="24"/>
        </w:rPr>
      </w:pPr>
      <w:proofErr w:type="gramStart"/>
      <w:r w:rsidRPr="00BF161C">
        <w:rPr>
          <w:rFonts w:eastAsia="Times New Roman" w:cs="Times New Roman"/>
          <w:szCs w:val="24"/>
        </w:rPr>
        <w:t>grey</w:t>
      </w:r>
      <w:proofErr w:type="gramEnd"/>
      <w:r w:rsidRPr="00BF161C">
        <w:rPr>
          <w:rFonts w:eastAsia="Times New Roman" w:cs="Times New Roman"/>
          <w:szCs w:val="24"/>
        </w:rPr>
        <w:t xml:space="preserve">. </w:t>
      </w:r>
      <w:commentRangeEnd w:id="199"/>
      <w:r>
        <w:rPr>
          <w:rStyle w:val="CommentReference"/>
        </w:rPr>
        <w:commentReference w:id="199"/>
      </w:r>
      <w:r w:rsidRPr="00BF161C">
        <w:rPr>
          <w:rFonts w:eastAsia="Times New Roman" w:cs="Times New Roman"/>
          <w:szCs w:val="24"/>
        </w:rPr>
        <w:t>Each bed was digitized and thinning rates were calculated in a pairwise fashion (bottom). The</w:t>
      </w:r>
    </w:p>
    <w:p w14:paraId="59DF7288" w14:textId="44C69F20" w:rsidR="00BF161C" w:rsidRDefault="00BF161C" w:rsidP="00BF161C">
      <w:pPr>
        <w:spacing w:before="100" w:beforeAutospacing="1" w:after="100" w:afterAutospacing="1" w:line="240" w:lineRule="auto"/>
        <w:ind w:left="480" w:hanging="480"/>
        <w:rPr>
          <w:ins w:id="200" w:author="Marco Patacci" w:date="2018-08-03T11:29:00Z"/>
          <w:rFonts w:eastAsia="Times New Roman" w:cs="Times New Roman"/>
          <w:szCs w:val="24"/>
        </w:rPr>
      </w:pPr>
      <w:proofErr w:type="gramStart"/>
      <w:r w:rsidRPr="00BF161C">
        <w:rPr>
          <w:rFonts w:eastAsia="Times New Roman" w:cs="Times New Roman"/>
          <w:szCs w:val="24"/>
        </w:rPr>
        <w:t>number</w:t>
      </w:r>
      <w:proofErr w:type="gramEnd"/>
      <w:r w:rsidRPr="00BF161C">
        <w:rPr>
          <w:rFonts w:eastAsia="Times New Roman" w:cs="Times New Roman"/>
          <w:szCs w:val="24"/>
        </w:rPr>
        <w:t xml:space="preserve"> of beds (N =12) and the number of thinning rate values (n=336) are provided in Table 1 for</w:t>
      </w:r>
      <w:r>
        <w:rPr>
          <w:rFonts w:eastAsia="Times New Roman" w:cs="Times New Roman"/>
          <w:szCs w:val="24"/>
        </w:rPr>
        <w:t xml:space="preserve"> each panel.</w:t>
      </w:r>
    </w:p>
    <w:p w14:paraId="7F739B9C" w14:textId="77777777" w:rsidR="00F826C6" w:rsidRDefault="00F826C6" w:rsidP="00BF161C">
      <w:pPr>
        <w:spacing w:before="100" w:beforeAutospacing="1" w:after="100" w:afterAutospacing="1" w:line="240" w:lineRule="auto"/>
        <w:ind w:left="480" w:hanging="480"/>
        <w:rPr>
          <w:ins w:id="201" w:author="Marco Patacci" w:date="2018-08-03T11:29:00Z"/>
          <w:rFonts w:eastAsia="Times New Roman" w:cs="Times New Roman"/>
          <w:szCs w:val="24"/>
        </w:rPr>
      </w:pPr>
    </w:p>
    <w:p w14:paraId="5EFFC0BB" w14:textId="77777777" w:rsidR="00F826C6" w:rsidRDefault="00F826C6" w:rsidP="00F826C6">
      <w:pPr>
        <w:autoSpaceDE w:val="0"/>
        <w:autoSpaceDN w:val="0"/>
        <w:adjustRightInd w:val="0"/>
        <w:spacing w:after="0" w:line="240" w:lineRule="auto"/>
        <w:rPr>
          <w:rFonts w:ascii="TimesNewRomanPSMT" w:hAnsi="TimesNewRomanPSMT" w:cs="TimesNewRomanPSMT"/>
          <w:szCs w:val="24"/>
          <w:lang w:val="en-GB"/>
        </w:rPr>
      </w:pPr>
      <w:commentRangeStart w:id="202"/>
      <w:r>
        <w:rPr>
          <w:rFonts w:ascii="TimesNewRomanPSMT" w:hAnsi="TimesNewRomanPSMT" w:cs="TimesNewRomanPSMT"/>
          <w:szCs w:val="24"/>
          <w:lang w:val="en-GB"/>
        </w:rPr>
        <w:t>Figure 2: Thinning rates for submarine depositional environments. (A) Combined (i.e., sandstone</w:t>
      </w:r>
      <w:commentRangeEnd w:id="202"/>
      <w:r w:rsidR="006D4312">
        <w:rPr>
          <w:rStyle w:val="CommentReference"/>
        </w:rPr>
        <w:commentReference w:id="202"/>
      </w:r>
    </w:p>
    <w:p w14:paraId="1491A59F" w14:textId="77777777" w:rsidR="00F826C6" w:rsidRDefault="00F826C6" w:rsidP="00F826C6">
      <w:pPr>
        <w:autoSpaceDE w:val="0"/>
        <w:autoSpaceDN w:val="0"/>
        <w:adjustRightInd w:val="0"/>
        <w:spacing w:after="0" w:line="240" w:lineRule="auto"/>
        <w:rPr>
          <w:rFonts w:ascii="TimesNewRomanPSMT" w:hAnsi="TimesNewRomanPSMT" w:cs="TimesNewRomanPSMT"/>
          <w:szCs w:val="24"/>
          <w:lang w:val="en-GB"/>
        </w:rPr>
      </w:pPr>
      <w:proofErr w:type="gramStart"/>
      <w:r>
        <w:rPr>
          <w:rFonts w:ascii="TimesNewRomanPSMT" w:hAnsi="TimesNewRomanPSMT" w:cs="TimesNewRomanPSMT"/>
          <w:szCs w:val="24"/>
          <w:lang w:val="en-GB"/>
        </w:rPr>
        <w:t>and</w:t>
      </w:r>
      <w:proofErr w:type="gramEnd"/>
      <w:r>
        <w:rPr>
          <w:rFonts w:ascii="TimesNewRomanPSMT" w:hAnsi="TimesNewRomanPSMT" w:cs="TimesNewRomanPSMT"/>
          <w:szCs w:val="24"/>
          <w:lang w:val="en-GB"/>
        </w:rPr>
        <w:t xml:space="preserve"> mudstone) plots of bed thickness and thinning rate with a 90% KDE and a median for each</w:t>
      </w:r>
    </w:p>
    <w:p w14:paraId="328B7684" w14:textId="77777777" w:rsidR="00F826C6" w:rsidRDefault="00F826C6" w:rsidP="00F826C6">
      <w:pPr>
        <w:autoSpaceDE w:val="0"/>
        <w:autoSpaceDN w:val="0"/>
        <w:adjustRightInd w:val="0"/>
        <w:spacing w:after="0" w:line="240" w:lineRule="auto"/>
        <w:rPr>
          <w:rFonts w:ascii="TimesNewRomanPSMT" w:hAnsi="TimesNewRomanPSMT" w:cs="TimesNewRomanPSMT"/>
          <w:szCs w:val="24"/>
          <w:lang w:val="en-GB"/>
        </w:rPr>
      </w:pPr>
      <w:proofErr w:type="gramStart"/>
      <w:r>
        <w:rPr>
          <w:rFonts w:ascii="TimesNewRomanPSMT" w:hAnsi="TimesNewRomanPSMT" w:cs="TimesNewRomanPSMT"/>
          <w:szCs w:val="24"/>
          <w:lang w:val="en-GB"/>
        </w:rPr>
        <w:t>environment</w:t>
      </w:r>
      <w:proofErr w:type="gramEnd"/>
      <w:r>
        <w:rPr>
          <w:rFonts w:ascii="TimesNewRomanPSMT" w:hAnsi="TimesNewRomanPSMT" w:cs="TimesNewRomanPSMT"/>
          <w:szCs w:val="24"/>
          <w:lang w:val="en-GB"/>
        </w:rPr>
        <w:t>, showing that bed thickness is not a sole identifier of environment. However, applying</w:t>
      </w:r>
    </w:p>
    <w:p w14:paraId="2B4E70CF" w14:textId="77777777" w:rsidR="00F826C6" w:rsidRDefault="00F826C6" w:rsidP="00F826C6">
      <w:pPr>
        <w:autoSpaceDE w:val="0"/>
        <w:autoSpaceDN w:val="0"/>
        <w:adjustRightInd w:val="0"/>
        <w:spacing w:after="0" w:line="240" w:lineRule="auto"/>
        <w:rPr>
          <w:rFonts w:ascii="TimesNewRomanPSMT" w:hAnsi="TimesNewRomanPSMT" w:cs="TimesNewRomanPSMT"/>
          <w:szCs w:val="24"/>
          <w:lang w:val="en-GB"/>
        </w:rPr>
      </w:pPr>
      <w:proofErr w:type="gramStart"/>
      <w:r>
        <w:rPr>
          <w:rFonts w:ascii="TimesNewRomanPSMT" w:hAnsi="TimesNewRomanPSMT" w:cs="TimesNewRomanPSMT"/>
          <w:szCs w:val="24"/>
          <w:lang w:val="en-GB"/>
        </w:rPr>
        <w:t>bed</w:t>
      </w:r>
      <w:proofErr w:type="gramEnd"/>
      <w:r>
        <w:rPr>
          <w:rFonts w:ascii="TimesNewRomanPSMT" w:hAnsi="TimesNewRomanPSMT" w:cs="TimesNewRomanPSMT"/>
          <w:szCs w:val="24"/>
          <w:lang w:val="en-GB"/>
        </w:rPr>
        <w:t xml:space="preserve"> thickness and thinning rate together can help identify environments. (B) </w:t>
      </w:r>
      <w:commentRangeStart w:id="203"/>
      <w:r>
        <w:rPr>
          <w:rFonts w:ascii="TimesNewRomanPSMT" w:hAnsi="TimesNewRomanPSMT" w:cs="TimesNewRomanPSMT"/>
          <w:szCs w:val="24"/>
          <w:lang w:val="en-GB"/>
        </w:rPr>
        <w:t>The distributions</w:t>
      </w:r>
    </w:p>
    <w:p w14:paraId="7B4A7A48" w14:textId="77777777" w:rsidR="00F826C6" w:rsidRDefault="00F826C6" w:rsidP="00F826C6">
      <w:pPr>
        <w:autoSpaceDE w:val="0"/>
        <w:autoSpaceDN w:val="0"/>
        <w:adjustRightInd w:val="0"/>
        <w:spacing w:after="0" w:line="240" w:lineRule="auto"/>
        <w:rPr>
          <w:rFonts w:ascii="TimesNewRomanPSMT" w:hAnsi="TimesNewRomanPSMT" w:cs="TimesNewRomanPSMT"/>
          <w:szCs w:val="24"/>
          <w:lang w:val="en-GB"/>
        </w:rPr>
      </w:pPr>
      <w:proofErr w:type="gramStart"/>
      <w:r>
        <w:rPr>
          <w:rFonts w:ascii="TimesNewRomanPSMT" w:hAnsi="TimesNewRomanPSMT" w:cs="TimesNewRomanPSMT"/>
          <w:szCs w:val="24"/>
          <w:lang w:val="en-GB"/>
        </w:rPr>
        <w:t>of</w:t>
      </w:r>
      <w:proofErr w:type="gramEnd"/>
      <w:r>
        <w:rPr>
          <w:rFonts w:ascii="TimesNewRomanPSMT" w:hAnsi="TimesNewRomanPSMT" w:cs="TimesNewRomanPSMT"/>
          <w:szCs w:val="24"/>
          <w:lang w:val="en-GB"/>
        </w:rPr>
        <w:t xml:space="preserve"> bed thickness and thinning rate plots separated by lithology.</w:t>
      </w:r>
      <w:commentRangeEnd w:id="203"/>
      <w:r w:rsidR="006D4312">
        <w:rPr>
          <w:rStyle w:val="CommentReference"/>
        </w:rPr>
        <w:commentReference w:id="203"/>
      </w:r>
      <w:r>
        <w:rPr>
          <w:rFonts w:ascii="TimesNewRomanPSMT" w:hAnsi="TimesNewRomanPSMT" w:cs="TimesNewRomanPSMT"/>
          <w:szCs w:val="24"/>
          <w:lang w:val="en-GB"/>
        </w:rPr>
        <w:t xml:space="preserve"> Different relationships between</w:t>
      </w:r>
    </w:p>
    <w:p w14:paraId="1125B5F2" w14:textId="6556FCC8" w:rsidR="00F826C6" w:rsidRPr="00BF161C" w:rsidRDefault="00F826C6" w:rsidP="006D4312">
      <w:pPr>
        <w:autoSpaceDE w:val="0"/>
        <w:autoSpaceDN w:val="0"/>
        <w:adjustRightInd w:val="0"/>
        <w:spacing w:after="0" w:line="240" w:lineRule="auto"/>
        <w:rPr>
          <w:rFonts w:eastAsia="Times New Roman" w:cs="Times New Roman"/>
          <w:szCs w:val="24"/>
        </w:rPr>
      </w:pPr>
      <w:proofErr w:type="gramStart"/>
      <w:r>
        <w:rPr>
          <w:rFonts w:ascii="TimesNewRomanPSMT" w:hAnsi="TimesNewRomanPSMT" w:cs="TimesNewRomanPSMT"/>
          <w:szCs w:val="24"/>
          <w:lang w:val="en-GB"/>
        </w:rPr>
        <w:t>sandstone</w:t>
      </w:r>
      <w:proofErr w:type="gramEnd"/>
      <w:r>
        <w:rPr>
          <w:rFonts w:ascii="TimesNewRomanPSMT" w:hAnsi="TimesNewRomanPSMT" w:cs="TimesNewRomanPSMT"/>
          <w:szCs w:val="24"/>
          <w:lang w:val="en-GB"/>
        </w:rPr>
        <w:t xml:space="preserve"> and mudstone in different environments likely reflects varying transport and deposition</w:t>
      </w:r>
      <w:r w:rsidR="006D4312">
        <w:rPr>
          <w:rFonts w:ascii="TimesNewRomanPSMT" w:hAnsi="TimesNewRomanPSMT" w:cs="TimesNewRomanPSMT"/>
          <w:szCs w:val="24"/>
          <w:lang w:val="en-GB"/>
        </w:rPr>
        <w:t xml:space="preserve"> </w:t>
      </w:r>
      <w:r>
        <w:rPr>
          <w:rFonts w:ascii="TimesNewRomanPSMT" w:hAnsi="TimesNewRomanPSMT" w:cs="TimesNewRomanPSMT"/>
          <w:szCs w:val="24"/>
          <w:lang w:val="en-GB"/>
        </w:rPr>
        <w:t>mechanisms.</w:t>
      </w:r>
    </w:p>
    <w:bookmarkStart w:id="204" w:name="_Toc520114748"/>
    <w:commentRangeStart w:id="205"/>
    <w:p w14:paraId="33746897" w14:textId="02B0695C" w:rsidR="008C0862" w:rsidRPr="008413DC" w:rsidRDefault="00617A1E" w:rsidP="00BF161C">
      <w:pPr>
        <w:pStyle w:val="Heading1"/>
        <w:spacing w:line="480" w:lineRule="auto"/>
        <w:jc w:val="left"/>
      </w:pPr>
      <w:r w:rsidRPr="008413DC">
        <w:rPr>
          <w:rStyle w:val="Heading2Char"/>
          <w:noProof/>
        </w:rPr>
        <w:lastRenderedPageBreak/>
        <mc:AlternateContent>
          <mc:Choice Requires="wpg">
            <w:drawing>
              <wp:anchor distT="0" distB="914400" distL="914400" distR="914400" simplePos="0" relativeHeight="251658240" behindDoc="0" locked="0" layoutInCell="1" allowOverlap="0" wp14:anchorId="6B5756C0" wp14:editId="10A7E370">
                <wp:simplePos x="0" y="0"/>
                <wp:positionH relativeFrom="margin">
                  <wp:posOffset>57150</wp:posOffset>
                </wp:positionH>
                <wp:positionV relativeFrom="margin">
                  <wp:posOffset>628650</wp:posOffset>
                </wp:positionV>
                <wp:extent cx="6401435" cy="6486525"/>
                <wp:effectExtent l="0" t="0" r="0" b="9525"/>
                <wp:wrapSquare wrapText="bothSides"/>
                <wp:docPr id="62" name="Group 62"/>
                <wp:cNvGraphicFramePr/>
                <a:graphic xmlns:a="http://schemas.openxmlformats.org/drawingml/2006/main">
                  <a:graphicData uri="http://schemas.microsoft.com/office/word/2010/wordprocessingGroup">
                    <wpg:wgp>
                      <wpg:cNvGrpSpPr/>
                      <wpg:grpSpPr>
                        <a:xfrm>
                          <a:off x="0" y="0"/>
                          <a:ext cx="6401435" cy="6486525"/>
                          <a:chOff x="-519994" y="376863"/>
                          <a:chExt cx="6349796" cy="5956710"/>
                        </a:xfrm>
                      </wpg:grpSpPr>
                      <pic:pic xmlns:pic="http://schemas.openxmlformats.org/drawingml/2006/picture">
                        <pic:nvPicPr>
                          <pic:cNvPr id="7" name="Picture 7"/>
                          <pic:cNvPicPr>
                            <a:picLocks noChangeAspect="1"/>
                          </pic:cNvPicPr>
                        </pic:nvPicPr>
                        <pic:blipFill>
                          <a:blip r:embed="rId12" cstate="print">
                            <a:extLst>
                              <a:ext uri="{28A0092B-C50C-407E-A947-70E740481C1C}">
                                <a14:useLocalDpi xmlns:a14="http://schemas.microsoft.com/office/drawing/2010/main"/>
                              </a:ext>
                            </a:extLst>
                          </a:blip>
                          <a:stretch>
                            <a:fillRect/>
                          </a:stretch>
                        </pic:blipFill>
                        <pic:spPr bwMode="auto">
                          <a:xfrm>
                            <a:off x="-519994" y="820963"/>
                            <a:ext cx="6349796" cy="5512610"/>
                          </a:xfrm>
                          <a:prstGeom prst="rect">
                            <a:avLst/>
                          </a:prstGeom>
                          <a:noFill/>
                        </pic:spPr>
                      </pic:pic>
                      <wps:wsp>
                        <wps:cNvPr id="8" name="Text Box 21"/>
                        <wps:cNvSpPr txBox="1"/>
                        <wps:spPr>
                          <a:xfrm>
                            <a:off x="-491650" y="376863"/>
                            <a:ext cx="5693347" cy="444100"/>
                          </a:xfrm>
                          <a:prstGeom prst="rect">
                            <a:avLst/>
                          </a:prstGeom>
                          <a:solidFill>
                            <a:prstClr val="white"/>
                          </a:solidFill>
                          <a:ln>
                            <a:noFill/>
                          </a:ln>
                          <a:effectLst/>
                        </wps:spPr>
                        <wps:txbx>
                          <w:txbxContent>
                            <w:p w14:paraId="726B0FBD" w14:textId="77777777" w:rsidR="00906827" w:rsidRDefault="00906827" w:rsidP="00617A1E">
                              <w:pPr>
                                <w:pStyle w:val="Caption"/>
                                <w:rPr>
                                  <w:color w:val="000000" w:themeColor="text1"/>
                                </w:rPr>
                              </w:pPr>
                              <w:bookmarkStart w:id="206" w:name="_Ref515198343"/>
                              <w:bookmarkStart w:id="207" w:name="_Ref515198333"/>
                              <w:bookmarkStart w:id="208" w:name="_Toc515276918"/>
                              <w:bookmarkStart w:id="209" w:name="_Toc519003230"/>
                              <w:bookmarkStart w:id="210" w:name="_Toc519861843"/>
                            </w:p>
                            <w:p w14:paraId="1047AB7E" w14:textId="77777777" w:rsidR="00906827" w:rsidRPr="006A3B46" w:rsidRDefault="00906827" w:rsidP="00617A1E">
                              <w:pPr>
                                <w:pStyle w:val="Caption"/>
                                <w:rPr>
                                  <w:noProof/>
                                  <w:color w:val="000000" w:themeColor="text1"/>
                                </w:rPr>
                              </w:pPr>
                              <w:r w:rsidRPr="006A3B46">
                                <w:rPr>
                                  <w:color w:val="000000" w:themeColor="text1"/>
                                </w:rPr>
                                <w:t xml:space="preserve">Table </w:t>
                              </w:r>
                              <w:r w:rsidRPr="006A3B46">
                                <w:rPr>
                                  <w:noProof/>
                                  <w:color w:val="000000" w:themeColor="text1"/>
                                </w:rPr>
                                <w:fldChar w:fldCharType="begin"/>
                              </w:r>
                              <w:r w:rsidRPr="006A3B46">
                                <w:rPr>
                                  <w:noProof/>
                                  <w:color w:val="000000" w:themeColor="text1"/>
                                </w:rPr>
                                <w:instrText xml:space="preserve"> SEQ Table \* ARABIC </w:instrText>
                              </w:r>
                              <w:r w:rsidRPr="006A3B46">
                                <w:rPr>
                                  <w:noProof/>
                                  <w:color w:val="000000" w:themeColor="text1"/>
                                </w:rPr>
                                <w:fldChar w:fldCharType="separate"/>
                              </w:r>
                              <w:r>
                                <w:rPr>
                                  <w:noProof/>
                                  <w:color w:val="000000" w:themeColor="text1"/>
                                </w:rPr>
                                <w:t>1</w:t>
                              </w:r>
                              <w:r w:rsidRPr="006A3B46">
                                <w:rPr>
                                  <w:noProof/>
                                  <w:color w:val="000000" w:themeColor="text1"/>
                                </w:rPr>
                                <w:fldChar w:fldCharType="end"/>
                              </w:r>
                              <w:bookmarkEnd w:id="206"/>
                              <w:r w:rsidRPr="006A3B46">
                                <w:rPr>
                                  <w:color w:val="000000" w:themeColor="text1"/>
                                </w:rPr>
                                <w:t>: Compilation Database</w:t>
                              </w:r>
                              <w:bookmarkEnd w:id="207"/>
                              <w:bookmarkEnd w:id="208"/>
                              <w:r w:rsidRPr="006A3B46">
                                <w:rPr>
                                  <w:color w:val="000000" w:themeColor="text1"/>
                                </w:rPr>
                                <w:t xml:space="preserve"> references with assigned environment.</w:t>
                              </w:r>
                              <w:bookmarkEnd w:id="209"/>
                              <w:bookmarkEnd w:id="210"/>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B5756C0" id="Group 62" o:spid="_x0000_s1027" style="position:absolute;margin-left:4.5pt;margin-top:49.5pt;width:504.05pt;height:510.75pt;z-index:251658240;mso-wrap-distance-left:1in;mso-wrap-distance-right:1in;mso-wrap-distance-bottom:1in;mso-position-horizontal-relative:margin;mso-position-vertical-relative:margin;mso-width-relative:margin;mso-height-relative:margin" coordorigin="-5199,3768" coordsize="63497,59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5199;top:8209;width:63497;height:551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OuqLAAAAA2gAAAA8AAABkcnMvZG93bnJldi54bWxEj92KwjAUhO8F3yGcBe80tYJKNcoiCN4t&#10;/jzAoTk21eSkJFnbffuNsLCXw8x8w2z3g7PiRSG2nhXMZwUI4trrlhsFt+txugYRE7JG65kU/FCE&#10;/W482mKlfc9nel1SIzKEY4UKTEpdJWWsDTmMM98RZ+/ug8OUZWikDthnuLOyLIqldNhyXjDY0cFQ&#10;/bx8OwX68TXH57I86eJo1/XCrnpTBqUmH8PnBkSiIf2H/9onrWAF7yv5Bsjd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66osAAAADaAAAADwAAAAAAAAAAAAAAAACfAgAA&#10;ZHJzL2Rvd25yZXYueG1sUEsFBgAAAAAEAAQA9wAAAIwDAAAAAA==&#10;">
                  <v:imagedata r:id="rId13" o:title=""/>
                  <v:path arrowok="t"/>
                </v:shape>
                <v:shape id="Text Box 21" o:spid="_x0000_s1029" type="#_x0000_t202" style="position:absolute;left:-4916;top:3768;width:56932;height:4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14:paraId="726B0FBD" w14:textId="77777777" w:rsidR="00D10702" w:rsidRDefault="00D10702" w:rsidP="00617A1E">
                        <w:pPr>
                          <w:pStyle w:val="Caption"/>
                          <w:rPr>
                            <w:color w:val="000000" w:themeColor="text1"/>
                          </w:rPr>
                        </w:pPr>
                        <w:bookmarkStart w:id="190" w:name="_Ref515198343"/>
                        <w:bookmarkStart w:id="191" w:name="_Ref515198333"/>
                        <w:bookmarkStart w:id="192" w:name="_Toc515276918"/>
                        <w:bookmarkStart w:id="193" w:name="_Toc519003230"/>
                        <w:bookmarkStart w:id="194" w:name="_Toc519861843"/>
                      </w:p>
                      <w:p w14:paraId="1047AB7E" w14:textId="77777777" w:rsidR="00D10702" w:rsidRPr="006A3B46" w:rsidRDefault="00D10702" w:rsidP="00617A1E">
                        <w:pPr>
                          <w:pStyle w:val="Caption"/>
                          <w:rPr>
                            <w:noProof/>
                            <w:color w:val="000000" w:themeColor="text1"/>
                          </w:rPr>
                        </w:pPr>
                        <w:r w:rsidRPr="006A3B46">
                          <w:rPr>
                            <w:color w:val="000000" w:themeColor="text1"/>
                          </w:rPr>
                          <w:t xml:space="preserve">Table </w:t>
                        </w:r>
                        <w:r w:rsidRPr="006A3B46">
                          <w:rPr>
                            <w:noProof/>
                            <w:color w:val="000000" w:themeColor="text1"/>
                          </w:rPr>
                          <w:fldChar w:fldCharType="begin"/>
                        </w:r>
                        <w:r w:rsidRPr="006A3B46">
                          <w:rPr>
                            <w:noProof/>
                            <w:color w:val="000000" w:themeColor="text1"/>
                          </w:rPr>
                          <w:instrText xml:space="preserve"> SEQ Table \* ARABIC </w:instrText>
                        </w:r>
                        <w:r w:rsidRPr="006A3B46">
                          <w:rPr>
                            <w:noProof/>
                            <w:color w:val="000000" w:themeColor="text1"/>
                          </w:rPr>
                          <w:fldChar w:fldCharType="separate"/>
                        </w:r>
                        <w:r>
                          <w:rPr>
                            <w:noProof/>
                            <w:color w:val="000000" w:themeColor="text1"/>
                          </w:rPr>
                          <w:t>1</w:t>
                        </w:r>
                        <w:r w:rsidRPr="006A3B46">
                          <w:rPr>
                            <w:noProof/>
                            <w:color w:val="000000" w:themeColor="text1"/>
                          </w:rPr>
                          <w:fldChar w:fldCharType="end"/>
                        </w:r>
                        <w:bookmarkEnd w:id="190"/>
                        <w:r w:rsidRPr="006A3B46">
                          <w:rPr>
                            <w:color w:val="000000" w:themeColor="text1"/>
                          </w:rPr>
                          <w:t>: Compilation Database</w:t>
                        </w:r>
                        <w:bookmarkEnd w:id="191"/>
                        <w:bookmarkEnd w:id="192"/>
                        <w:r w:rsidRPr="006A3B46">
                          <w:rPr>
                            <w:color w:val="000000" w:themeColor="text1"/>
                          </w:rPr>
                          <w:t xml:space="preserve"> references with assigned environment.</w:t>
                        </w:r>
                        <w:bookmarkEnd w:id="193"/>
                        <w:bookmarkEnd w:id="194"/>
                      </w:p>
                    </w:txbxContent>
                  </v:textbox>
                </v:shape>
                <w10:wrap type="square" anchorx="margin" anchory="margin"/>
              </v:group>
            </w:pict>
          </mc:Fallback>
        </mc:AlternateContent>
      </w:r>
      <w:bookmarkEnd w:id="204"/>
      <w:commentRangeEnd w:id="205"/>
      <w:r w:rsidR="00A25FB8">
        <w:rPr>
          <w:rStyle w:val="CommentReference"/>
          <w:rFonts w:eastAsiaTheme="minorHAnsi" w:cstheme="minorBidi"/>
          <w:b w:val="0"/>
          <w:bCs w:val="0"/>
        </w:rPr>
        <w:commentReference w:id="205"/>
      </w:r>
    </w:p>
    <w:sectPr w:rsidR="008C0862" w:rsidRPr="008413DC" w:rsidSect="004F4905">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co Patacci" w:date="2019-01-20T18:40:00Z" w:initials="MP">
    <w:p w14:paraId="57BECE4F" w14:textId="0C73F938" w:rsidR="00906827" w:rsidRDefault="00906827">
      <w:pPr>
        <w:pStyle w:val="CommentText"/>
      </w:pPr>
      <w:r>
        <w:rPr>
          <w:rStyle w:val="CommentReference"/>
        </w:rPr>
        <w:annotationRef/>
      </w:r>
      <w:r w:rsidRPr="00C52969">
        <w:rPr>
          <w:highlight w:val="yellow"/>
        </w:rPr>
        <w:t>I would not use ‘lateral’ for proximal-to-distal. Maybe “architectural variability along 2D transects”?</w:t>
      </w:r>
    </w:p>
    <w:p w14:paraId="325A7281" w14:textId="77777777" w:rsidR="00906827" w:rsidRDefault="00906827">
      <w:pPr>
        <w:pStyle w:val="CommentText"/>
      </w:pPr>
    </w:p>
    <w:p w14:paraId="52E78D8A" w14:textId="182DB656" w:rsidR="00906827" w:rsidRPr="00C52969" w:rsidRDefault="00906827">
      <w:pPr>
        <w:pStyle w:val="CommentText"/>
        <w:rPr>
          <w:color w:val="FF0000"/>
        </w:rPr>
      </w:pPr>
      <w:r>
        <w:rPr>
          <w:color w:val="FF0000"/>
        </w:rPr>
        <w:t>Noted and changed.</w:t>
      </w:r>
    </w:p>
  </w:comment>
  <w:comment w:id="7" w:author="Marco Patacci" w:date="2019-01-20T18:40:00Z" w:initials="MP">
    <w:p w14:paraId="126B26FC" w14:textId="740D0C2D" w:rsidR="00906827" w:rsidRDefault="00906827">
      <w:pPr>
        <w:pStyle w:val="CommentText"/>
      </w:pPr>
      <w:r>
        <w:rPr>
          <w:rStyle w:val="CommentReference"/>
        </w:rPr>
        <w:annotationRef/>
      </w:r>
      <w:r w:rsidRPr="00C52969">
        <w:rPr>
          <w:highlight w:val="yellow"/>
        </w:rPr>
        <w:t xml:space="preserve">Maybe some other type of information (e.g. </w:t>
      </w:r>
      <w:proofErr w:type="spellStart"/>
      <w:r w:rsidRPr="00C52969">
        <w:rPr>
          <w:highlight w:val="yellow"/>
        </w:rPr>
        <w:t>facies</w:t>
      </w:r>
      <w:proofErr w:type="spellEnd"/>
      <w:r w:rsidRPr="00C52969">
        <w:rPr>
          <w:highlight w:val="yellow"/>
        </w:rPr>
        <w:t>) could help the interpretation in 1D data</w:t>
      </w:r>
    </w:p>
  </w:comment>
  <w:comment w:id="9" w:author="Marco Patacci" w:date="2019-01-20T18:40:00Z" w:initials="MP">
    <w:p w14:paraId="69EDBCA7" w14:textId="5B6BA354" w:rsidR="00906827" w:rsidRDefault="00906827">
      <w:pPr>
        <w:pStyle w:val="CommentText"/>
      </w:pPr>
      <w:r>
        <w:rPr>
          <w:rStyle w:val="CommentReference"/>
        </w:rPr>
        <w:annotationRef/>
      </w:r>
      <w:r w:rsidRPr="00C52969">
        <w:rPr>
          <w:highlight w:val="yellow"/>
        </w:rPr>
        <w:t xml:space="preserve">I don’t follow this – if you talk about </w:t>
      </w:r>
      <w:proofErr w:type="spellStart"/>
      <w:r w:rsidRPr="00C52969">
        <w:rPr>
          <w:highlight w:val="yellow"/>
        </w:rPr>
        <w:t>facies</w:t>
      </w:r>
      <w:proofErr w:type="spellEnd"/>
      <w:r w:rsidRPr="00C52969">
        <w:rPr>
          <w:highlight w:val="yellow"/>
        </w:rPr>
        <w:t xml:space="preserve"> change, there are lot of studies (</w:t>
      </w:r>
      <w:proofErr w:type="spellStart"/>
      <w:r w:rsidRPr="00C52969">
        <w:rPr>
          <w:highlight w:val="yellow"/>
        </w:rPr>
        <w:t>cf</w:t>
      </w:r>
      <w:proofErr w:type="spellEnd"/>
      <w:r w:rsidRPr="00C52969">
        <w:rPr>
          <w:highlight w:val="yellow"/>
        </w:rPr>
        <w:t xml:space="preserve"> </w:t>
      </w:r>
      <w:proofErr w:type="spellStart"/>
      <w:r w:rsidRPr="00C52969">
        <w:rPr>
          <w:highlight w:val="yellow"/>
        </w:rPr>
        <w:t>facies</w:t>
      </w:r>
      <w:proofErr w:type="spellEnd"/>
      <w:r w:rsidRPr="00C52969">
        <w:rPr>
          <w:highlight w:val="yellow"/>
        </w:rPr>
        <w:t xml:space="preserve"> tracts); do you refer here to quantitative statistics on bed-scale geometry?</w:t>
      </w:r>
    </w:p>
    <w:p w14:paraId="67FFEB93" w14:textId="77777777" w:rsidR="00906827" w:rsidRDefault="00906827">
      <w:pPr>
        <w:pStyle w:val="CommentText"/>
      </w:pPr>
    </w:p>
    <w:p w14:paraId="5FFD4423" w14:textId="16EA375C" w:rsidR="00906827" w:rsidRPr="00C52969" w:rsidRDefault="00906827">
      <w:pPr>
        <w:pStyle w:val="CommentText"/>
        <w:rPr>
          <w:color w:val="FF0000"/>
        </w:rPr>
      </w:pPr>
      <w:r>
        <w:rPr>
          <w:color w:val="FF0000"/>
        </w:rPr>
        <w:t>Referring here to quantitative studies on bed scale geometries being rarely implemented.</w:t>
      </w:r>
    </w:p>
  </w:comment>
  <w:comment w:id="11" w:author="Marco Patacci" w:date="2018-08-02T18:04:00Z" w:initials="MP">
    <w:p w14:paraId="33991EE6" w14:textId="20B07E02" w:rsidR="00906827" w:rsidRDefault="00906827">
      <w:pPr>
        <w:pStyle w:val="CommentText"/>
      </w:pPr>
      <w:r>
        <w:rPr>
          <w:rStyle w:val="CommentReference"/>
        </w:rPr>
        <w:annotationRef/>
      </w:r>
      <w:proofErr w:type="spellStart"/>
      <w:r>
        <w:t>Patacci</w:t>
      </w:r>
      <w:proofErr w:type="spellEnd"/>
    </w:p>
  </w:comment>
  <w:comment w:id="12" w:author="Marco Patacci" w:date="2018-08-02T18:04:00Z" w:initials="MP">
    <w:p w14:paraId="2DDED27E" w14:textId="3B027FCD" w:rsidR="00906827" w:rsidRDefault="00906827">
      <w:pPr>
        <w:pStyle w:val="CommentText"/>
      </w:pPr>
      <w:r>
        <w:rPr>
          <w:rStyle w:val="CommentReference"/>
        </w:rPr>
        <w:annotationRef/>
      </w:r>
      <w:r>
        <w:t>Now published</w:t>
      </w:r>
    </w:p>
  </w:comment>
  <w:comment w:id="10" w:author="Marco Patacci" w:date="2019-01-20T18:40:00Z" w:initials="MP">
    <w:p w14:paraId="487C4C07" w14:textId="10846C46" w:rsidR="00906827" w:rsidRDefault="00906827">
      <w:pPr>
        <w:pStyle w:val="CommentText"/>
      </w:pPr>
      <w:r>
        <w:rPr>
          <w:rStyle w:val="CommentReference"/>
        </w:rPr>
        <w:annotationRef/>
      </w:r>
      <w:r w:rsidRPr="00C52969">
        <w:rPr>
          <w:highlight w:val="yellow"/>
        </w:rPr>
        <w:t>Also new recent paper by Liu et al 2018</w:t>
      </w:r>
    </w:p>
  </w:comment>
  <w:comment w:id="22" w:author="Marco Patacci" w:date="2019-01-20T18:39:00Z" w:initials="MP">
    <w:p w14:paraId="2325E373" w14:textId="6597B61B" w:rsidR="00906827" w:rsidRDefault="00906827">
      <w:pPr>
        <w:pStyle w:val="CommentText"/>
      </w:pPr>
      <w:r>
        <w:rPr>
          <w:rStyle w:val="CommentReference"/>
        </w:rPr>
        <w:annotationRef/>
      </w:r>
      <w:r w:rsidRPr="00C52969">
        <w:rPr>
          <w:highlight w:val="yellow"/>
        </w:rPr>
        <w:t xml:space="preserve">See comment above – are you referring to the </w:t>
      </w:r>
      <w:proofErr w:type="spellStart"/>
      <w:r w:rsidRPr="00C52969">
        <w:rPr>
          <w:highlight w:val="yellow"/>
        </w:rPr>
        <w:t>facies</w:t>
      </w:r>
      <w:proofErr w:type="spellEnd"/>
      <w:r w:rsidRPr="00C52969">
        <w:rPr>
          <w:highlight w:val="yellow"/>
        </w:rPr>
        <w:t xml:space="preserve"> changes or changes in architecture/geometry? If the second, please clarify</w:t>
      </w:r>
    </w:p>
    <w:p w14:paraId="0FC78D69" w14:textId="77777777" w:rsidR="00906827" w:rsidRDefault="00906827">
      <w:pPr>
        <w:pStyle w:val="CommentText"/>
      </w:pPr>
    </w:p>
    <w:p w14:paraId="7588A6BE" w14:textId="7F61DA48" w:rsidR="00906827" w:rsidRPr="00C52969" w:rsidRDefault="00906827">
      <w:pPr>
        <w:pStyle w:val="CommentText"/>
        <w:rPr>
          <w:color w:val="FF0000"/>
        </w:rPr>
      </w:pPr>
      <w:r>
        <w:rPr>
          <w:color w:val="FF0000"/>
        </w:rPr>
        <w:t>Referring to architecture/geometries of beds.</w:t>
      </w:r>
    </w:p>
  </w:comment>
  <w:comment w:id="26" w:author="Marco Patacci" w:date="2018-08-02T18:34:00Z" w:initials="MP">
    <w:p w14:paraId="7D914576" w14:textId="51E46487" w:rsidR="00906827" w:rsidRDefault="00906827">
      <w:pPr>
        <w:pStyle w:val="CommentText"/>
      </w:pPr>
      <w:r>
        <w:rPr>
          <w:rStyle w:val="CommentReference"/>
        </w:rPr>
        <w:annotationRef/>
      </w:r>
      <w:r>
        <w:t>Probably best not to use “first person” when writing a scientific paper</w:t>
      </w:r>
    </w:p>
  </w:comment>
  <w:comment w:id="27" w:author="Marco Patacci" w:date="2018-08-03T11:03:00Z" w:initials="MP">
    <w:p w14:paraId="1FA929C9" w14:textId="2FC45D33" w:rsidR="00906827" w:rsidRDefault="00906827">
      <w:pPr>
        <w:pStyle w:val="CommentText"/>
      </w:pPr>
      <w:r>
        <w:rPr>
          <w:rStyle w:val="CommentReference"/>
        </w:rPr>
        <w:annotationRef/>
      </w:r>
      <w:r>
        <w:t xml:space="preserve">I would add a note to compare with the similar approach by Tokes and </w:t>
      </w:r>
      <w:proofErr w:type="spellStart"/>
      <w:r>
        <w:t>Patacci</w:t>
      </w:r>
      <w:proofErr w:type="spellEnd"/>
      <w:r>
        <w:t xml:space="preserve"> 2018</w:t>
      </w:r>
    </w:p>
  </w:comment>
  <w:comment w:id="37" w:author="Marco Patacci" w:date="2019-01-20T18:38:00Z" w:initials="MP">
    <w:p w14:paraId="39817B59" w14:textId="6EEAB573" w:rsidR="00906827" w:rsidRDefault="00906827">
      <w:pPr>
        <w:pStyle w:val="CommentText"/>
      </w:pPr>
      <w:r>
        <w:rPr>
          <w:rStyle w:val="CommentReference"/>
        </w:rPr>
        <w:annotationRef/>
      </w:r>
      <w:r w:rsidRPr="00C52969">
        <w:rPr>
          <w:highlight w:val="yellow"/>
        </w:rPr>
        <w:t>Can you specify what is the thickness threshold for a “thin bed” (i.e. a bed which is considered as part of a dominantly mudstone package)</w:t>
      </w:r>
    </w:p>
    <w:p w14:paraId="50E834F4" w14:textId="77777777" w:rsidR="00906827" w:rsidRDefault="00906827">
      <w:pPr>
        <w:pStyle w:val="CommentText"/>
      </w:pPr>
    </w:p>
    <w:p w14:paraId="77444DA7" w14:textId="42E6152F" w:rsidR="00906827" w:rsidRPr="00C52969" w:rsidRDefault="00906827">
      <w:pPr>
        <w:pStyle w:val="CommentText"/>
        <w:rPr>
          <w:color w:val="FF0000"/>
        </w:rPr>
      </w:pPr>
      <w:r>
        <w:rPr>
          <w:color w:val="FF0000"/>
        </w:rPr>
        <w:t xml:space="preserve">What each authors determines as their own threshold for what is ‘too thin’ to measure/acknowledge is an unknown but can be assumed to be thinner than their thinnest bed. As the scale of correlation increases, the thickness threshold for a thin bed also increases. </w:t>
      </w:r>
    </w:p>
  </w:comment>
  <w:comment w:id="38" w:author="Marco Patacci" w:date="2018-08-03T11:08:00Z" w:initials="MP">
    <w:p w14:paraId="3D3FEF7E" w14:textId="6ECD863A" w:rsidR="00906827" w:rsidRDefault="00906827">
      <w:pPr>
        <w:pStyle w:val="CommentText"/>
      </w:pPr>
      <w:r>
        <w:rPr>
          <w:rStyle w:val="CommentReference"/>
        </w:rPr>
        <w:annotationRef/>
      </w:r>
      <w:r>
        <w:t>Se comment above on use of “first person”</w:t>
      </w:r>
    </w:p>
  </w:comment>
  <w:comment w:id="39" w:author="Marco Patacci" w:date="2019-01-20T18:36:00Z" w:initials="MP">
    <w:p w14:paraId="6F55FC6C" w14:textId="668F1EEE" w:rsidR="00906827" w:rsidRDefault="00906827">
      <w:pPr>
        <w:pStyle w:val="CommentText"/>
      </w:pPr>
      <w:r>
        <w:rPr>
          <w:rStyle w:val="CommentReference"/>
        </w:rPr>
        <w:annotationRef/>
      </w:r>
      <w:r w:rsidRPr="00C52969">
        <w:rPr>
          <w:highlight w:val="yellow"/>
        </w:rPr>
        <w:t>This is unclear to me – how could you use this information to calculate thinning rates?</w:t>
      </w:r>
    </w:p>
  </w:comment>
  <w:comment w:id="40" w:author="Marco Patacci" w:date="2019-01-20T18:36:00Z" w:initials="MP">
    <w:p w14:paraId="501486F5" w14:textId="7AA72B62" w:rsidR="00906827" w:rsidRDefault="00906827">
      <w:pPr>
        <w:pStyle w:val="CommentText"/>
      </w:pPr>
      <w:r>
        <w:rPr>
          <w:rStyle w:val="CommentReference"/>
        </w:rPr>
        <w:annotationRef/>
      </w:r>
      <w:r w:rsidRPr="00C52969">
        <w:rPr>
          <w:highlight w:val="yellow"/>
        </w:rPr>
        <w:t>This can be subjective – I suggest you could use the most recent interpretation or you could clarify that you based your choice on the expert opinion of the authors of the current paper (i.e. you make explicit the subjective nature of the judgment)</w:t>
      </w:r>
    </w:p>
  </w:comment>
  <w:comment w:id="44" w:author="Marco Patacci" w:date="2018-08-03T11:22:00Z" w:initials="MP">
    <w:p w14:paraId="1BA28DAB" w14:textId="02AA4622" w:rsidR="00906827" w:rsidRDefault="00906827">
      <w:pPr>
        <w:pStyle w:val="CommentText"/>
      </w:pPr>
      <w:r>
        <w:rPr>
          <w:rStyle w:val="CommentReference"/>
        </w:rPr>
        <w:annotationRef/>
      </w:r>
      <w:r>
        <w:t>First person</w:t>
      </w:r>
    </w:p>
  </w:comment>
  <w:comment w:id="50" w:author="Marco Patacci" w:date="2019-01-20T18:44:00Z" w:initials="MP">
    <w:p w14:paraId="448B04D5" w14:textId="6A0E81BA" w:rsidR="00906827" w:rsidRDefault="00906827">
      <w:pPr>
        <w:pStyle w:val="CommentText"/>
      </w:pPr>
      <w:r>
        <w:rPr>
          <w:rStyle w:val="CommentReference"/>
        </w:rPr>
        <w:annotationRef/>
      </w:r>
      <w:r w:rsidRPr="00C52969">
        <w:rPr>
          <w:highlight w:val="yellow"/>
        </w:rPr>
        <w:t>Can you clarify if thin beds were included in the total sandstone thickness calculation</w:t>
      </w:r>
    </w:p>
    <w:p w14:paraId="44F128E7" w14:textId="77777777" w:rsidR="00906827" w:rsidRDefault="00906827">
      <w:pPr>
        <w:pStyle w:val="CommentText"/>
      </w:pPr>
    </w:p>
    <w:p w14:paraId="72BB0BAB" w14:textId="5B915473" w:rsidR="00906827" w:rsidRPr="00C52969" w:rsidRDefault="00906827">
      <w:pPr>
        <w:pStyle w:val="CommentText"/>
        <w:rPr>
          <w:color w:val="FF0000"/>
        </w:rPr>
      </w:pPr>
      <w:r>
        <w:rPr>
          <w:color w:val="FF0000"/>
        </w:rPr>
        <w:t>If the panel did not correlate the thin sand beds and only correlated the mud package, we did the same. As mentioned above, we understand that our dataset is skewed to thicker beds but we believe that this is not constrained to certain environments and that all environments are equally skewed towards thicker beds.</w:t>
      </w:r>
    </w:p>
  </w:comment>
  <w:comment w:id="51" w:author="Marco Patacci" w:date="2019-01-20T18:42:00Z" w:initials="MP">
    <w:p w14:paraId="7E1D9394" w14:textId="2110AEAD" w:rsidR="00906827" w:rsidRDefault="00906827">
      <w:pPr>
        <w:pStyle w:val="CommentText"/>
      </w:pPr>
      <w:r>
        <w:rPr>
          <w:rStyle w:val="CommentReference"/>
        </w:rPr>
        <w:annotationRef/>
      </w:r>
      <w:r w:rsidRPr="00C52969">
        <w:rPr>
          <w:highlight w:val="yellow"/>
        </w:rPr>
        <w:t>This is very sensitive to the lower threshold in bed thickness you consider (see comment above). It would be good to standardize and make clear what this value was.</w:t>
      </w:r>
    </w:p>
    <w:p w14:paraId="7AF911EE" w14:textId="77777777" w:rsidR="00906827" w:rsidRDefault="00906827">
      <w:pPr>
        <w:pStyle w:val="CommentText"/>
      </w:pPr>
    </w:p>
    <w:p w14:paraId="4031D21E" w14:textId="77777777" w:rsidR="00906827" w:rsidRPr="00C52969" w:rsidRDefault="00906827">
      <w:pPr>
        <w:pStyle w:val="CommentText"/>
        <w:rPr>
          <w:color w:val="FF0000"/>
        </w:rPr>
      </w:pPr>
    </w:p>
  </w:comment>
  <w:comment w:id="54" w:author="Marco Patacci" w:date="2019-01-20T18:45:00Z" w:initials="MP">
    <w:p w14:paraId="1809D62D" w14:textId="65C631DB" w:rsidR="00906827" w:rsidRDefault="00906827">
      <w:pPr>
        <w:pStyle w:val="CommentText"/>
      </w:pPr>
      <w:r>
        <w:rPr>
          <w:rStyle w:val="CommentReference"/>
        </w:rPr>
        <w:annotationRef/>
      </w:r>
      <w:r w:rsidRPr="00A35720">
        <w:rPr>
          <w:highlight w:val="yellow"/>
        </w:rPr>
        <w:t xml:space="preserve">It is unclear if this refers to “bed continuity between </w:t>
      </w:r>
      <w:proofErr w:type="spellStart"/>
      <w:r w:rsidRPr="00A35720">
        <w:rPr>
          <w:highlight w:val="yellow"/>
        </w:rPr>
        <w:t>envinroment</w:t>
      </w:r>
      <w:proofErr w:type="spellEnd"/>
      <w:r w:rsidRPr="00A35720">
        <w:rPr>
          <w:highlight w:val="yellow"/>
        </w:rPr>
        <w:t>” (i.e. are bed continuous between environments?) I think you mean it in a different way. Probably could be removed from this title</w:t>
      </w:r>
    </w:p>
    <w:p w14:paraId="71619A23" w14:textId="77777777" w:rsidR="00906827" w:rsidRDefault="00906827">
      <w:pPr>
        <w:pStyle w:val="CommentText"/>
      </w:pPr>
    </w:p>
    <w:p w14:paraId="4863332A" w14:textId="20AEB53E" w:rsidR="00906827" w:rsidRPr="00A35720" w:rsidRDefault="00906827">
      <w:pPr>
        <w:pStyle w:val="CommentText"/>
        <w:rPr>
          <w:color w:val="FF0000"/>
        </w:rPr>
      </w:pPr>
      <w:r>
        <w:rPr>
          <w:color w:val="FF0000"/>
        </w:rPr>
        <w:t>Noted and changed.</w:t>
      </w:r>
    </w:p>
  </w:comment>
  <w:comment w:id="58" w:author="Marco Patacci" w:date="2019-01-20T18:53:00Z" w:initials="MP">
    <w:p w14:paraId="7B2BDE81" w14:textId="77777777" w:rsidR="00906827" w:rsidRDefault="00906827">
      <w:pPr>
        <w:pStyle w:val="CommentText"/>
        <w:rPr>
          <w:highlight w:val="yellow"/>
        </w:rPr>
      </w:pPr>
      <w:r>
        <w:rPr>
          <w:rStyle w:val="CommentReference"/>
        </w:rPr>
        <w:annotationRef/>
      </w:r>
      <w:r w:rsidRPr="00A35720">
        <w:rPr>
          <w:highlight w:val="yellow"/>
        </w:rPr>
        <w:t xml:space="preserve">Can you clarify if you are calculating the full event bed thickness (i.e. the sum of the thicknesses of the sandstone and the associated mudstone) or if you are including also “mudstone-dominated” intervals which include thin beds? This is what I understood from above. </w:t>
      </w:r>
    </w:p>
    <w:p w14:paraId="47F03C51" w14:textId="6646D7F3" w:rsidR="00906827" w:rsidRPr="00DC6A50" w:rsidRDefault="00906827">
      <w:pPr>
        <w:pStyle w:val="CommentText"/>
        <w:rPr>
          <w:color w:val="FF0000"/>
          <w:highlight w:val="yellow"/>
        </w:rPr>
      </w:pPr>
      <w:r w:rsidRPr="00DC6A50">
        <w:rPr>
          <w:color w:val="FF0000"/>
        </w:rPr>
        <w:t>Noted and changed to mud dominated intervals throughout.</w:t>
      </w:r>
    </w:p>
    <w:p w14:paraId="7B7EBB9C" w14:textId="77777777" w:rsidR="00906827" w:rsidRDefault="00906827">
      <w:pPr>
        <w:pStyle w:val="CommentText"/>
        <w:rPr>
          <w:highlight w:val="yellow"/>
        </w:rPr>
      </w:pPr>
    </w:p>
    <w:p w14:paraId="0E93777A" w14:textId="5D03F299" w:rsidR="00906827" w:rsidRDefault="00906827">
      <w:pPr>
        <w:pStyle w:val="CommentText"/>
        <w:rPr>
          <w:highlight w:val="yellow"/>
        </w:rPr>
      </w:pPr>
      <w:r w:rsidRPr="00A35720">
        <w:rPr>
          <w:highlight w:val="yellow"/>
        </w:rPr>
        <w:t xml:space="preserve">If it is the latter option, this needs to be discussed (what is the </w:t>
      </w:r>
      <w:proofErr w:type="spellStart"/>
      <w:r w:rsidRPr="00A35720">
        <w:rPr>
          <w:highlight w:val="yellow"/>
        </w:rPr>
        <w:t>sedimentological</w:t>
      </w:r>
      <w:proofErr w:type="spellEnd"/>
      <w:r w:rsidRPr="00A35720">
        <w:rPr>
          <w:highlight w:val="yellow"/>
        </w:rPr>
        <w:t xml:space="preserve"> meaning of that?)</w:t>
      </w:r>
    </w:p>
    <w:p w14:paraId="5E5022F7" w14:textId="77777777" w:rsidR="00906827" w:rsidRDefault="00906827">
      <w:pPr>
        <w:pStyle w:val="CommentText"/>
        <w:rPr>
          <w:highlight w:val="yellow"/>
        </w:rPr>
      </w:pPr>
    </w:p>
    <w:p w14:paraId="435A52EB" w14:textId="77777777" w:rsidR="00906827" w:rsidRPr="00A35720" w:rsidRDefault="00906827">
      <w:pPr>
        <w:pStyle w:val="CommentText"/>
        <w:rPr>
          <w:highlight w:val="yellow"/>
        </w:rPr>
      </w:pPr>
    </w:p>
    <w:p w14:paraId="2EFAF94F" w14:textId="64B7FCB4" w:rsidR="00906827" w:rsidRDefault="00906827">
      <w:pPr>
        <w:pStyle w:val="CommentText"/>
      </w:pPr>
      <w:r w:rsidRPr="00A35720">
        <w:rPr>
          <w:highlight w:val="yellow"/>
        </w:rPr>
        <w:t>Also, would be possible to show the same plot as in 2A just for sandstones? It would be interesting to compare</w:t>
      </w:r>
    </w:p>
  </w:comment>
  <w:comment w:id="60" w:author="Marco Patacci" w:date="2019-01-20T18:53:00Z" w:initials="MP">
    <w:p w14:paraId="176E5075" w14:textId="40BE5399" w:rsidR="00906827" w:rsidRDefault="00906827">
      <w:pPr>
        <w:pStyle w:val="CommentText"/>
      </w:pPr>
      <w:r>
        <w:rPr>
          <w:rStyle w:val="CommentReference"/>
        </w:rPr>
        <w:annotationRef/>
      </w:r>
      <w:r w:rsidRPr="00471A97">
        <w:rPr>
          <w:highlight w:val="yellow"/>
        </w:rPr>
        <w:t>Correct? Please clarify this throughout the manuscript</w:t>
      </w:r>
    </w:p>
    <w:p w14:paraId="56B4F512" w14:textId="77777777" w:rsidR="00906827" w:rsidRDefault="00906827">
      <w:pPr>
        <w:pStyle w:val="CommentText"/>
      </w:pPr>
    </w:p>
    <w:p w14:paraId="772A8C1A" w14:textId="46D76E07" w:rsidR="00906827" w:rsidRPr="00DC6A50" w:rsidRDefault="00906827">
      <w:pPr>
        <w:pStyle w:val="CommentText"/>
        <w:rPr>
          <w:color w:val="FF0000"/>
        </w:rPr>
      </w:pPr>
      <w:r>
        <w:rPr>
          <w:color w:val="FF0000"/>
        </w:rPr>
        <w:t>Mentioned above - Noted and changed.</w:t>
      </w:r>
    </w:p>
  </w:comment>
  <w:comment w:id="63" w:author="Marco Patacci" w:date="2018-08-03T11:50:00Z" w:initials="MP">
    <w:p w14:paraId="648CF1A4" w14:textId="483032FA" w:rsidR="00906827" w:rsidRDefault="00906827">
      <w:pPr>
        <w:pStyle w:val="CommentText"/>
      </w:pPr>
      <w:r>
        <w:rPr>
          <w:rStyle w:val="CommentReference"/>
        </w:rPr>
        <w:annotationRef/>
      </w:r>
      <w:r>
        <w:rPr>
          <w:rStyle w:val="CommentReference"/>
        </w:rPr>
        <w:t>Is</w:t>
      </w:r>
      <w:r>
        <w:t xml:space="preserve"> this in the figure?</w:t>
      </w:r>
    </w:p>
  </w:comment>
  <w:comment w:id="66" w:author="Marco Patacci" w:date="2019-01-20T18:54:00Z" w:initials="MP">
    <w:p w14:paraId="7C2088BE" w14:textId="51E340B2" w:rsidR="00906827" w:rsidRDefault="00906827">
      <w:pPr>
        <w:pStyle w:val="CommentText"/>
      </w:pPr>
      <w:r>
        <w:rPr>
          <w:rStyle w:val="CommentReference"/>
        </w:rPr>
        <w:annotationRef/>
      </w:r>
      <w:r w:rsidRPr="00DC6A50">
        <w:rPr>
          <w:highlight w:val="yellow"/>
        </w:rPr>
        <w:t>Ok here but see comment above – what is the meaning of combining both sandstones and mudstone dominated intervals?</w:t>
      </w:r>
    </w:p>
    <w:p w14:paraId="51A4D9D5" w14:textId="77777777" w:rsidR="00906827" w:rsidRDefault="00906827">
      <w:pPr>
        <w:pStyle w:val="CommentText"/>
      </w:pPr>
    </w:p>
    <w:p w14:paraId="3C45B1AC" w14:textId="073572A0" w:rsidR="00906827" w:rsidRPr="00DC6A50" w:rsidRDefault="00906827">
      <w:pPr>
        <w:pStyle w:val="CommentText"/>
        <w:rPr>
          <w:color w:val="FF0000"/>
        </w:rPr>
      </w:pPr>
      <w:r w:rsidRPr="00DC6A50">
        <w:rPr>
          <w:color w:val="FF0000"/>
        </w:rPr>
        <w:t>Address</w:t>
      </w:r>
      <w:r>
        <w:rPr>
          <w:color w:val="FF0000"/>
        </w:rPr>
        <w:t>ed</w:t>
      </w:r>
      <w:r w:rsidRPr="00DC6A50">
        <w:rPr>
          <w:color w:val="FF0000"/>
        </w:rPr>
        <w:t xml:space="preserve"> in discussion and methodology</w:t>
      </w:r>
    </w:p>
  </w:comment>
  <w:comment w:id="67" w:author="Marco Patacci" w:date="2018-08-03T11:54:00Z" w:initials="MP">
    <w:p w14:paraId="4DF5C5CB" w14:textId="04A00710" w:rsidR="00906827" w:rsidRDefault="00906827">
      <w:pPr>
        <w:pStyle w:val="CommentText"/>
      </w:pPr>
      <w:r>
        <w:rPr>
          <w:rStyle w:val="CommentReference"/>
        </w:rPr>
        <w:annotationRef/>
      </w:r>
      <w:r>
        <w:t>See comment above</w:t>
      </w:r>
    </w:p>
  </w:comment>
  <w:comment w:id="68" w:author="Marco Patacci" w:date="2018-08-03T11:55:00Z" w:initials="MP">
    <w:p w14:paraId="2C931086" w14:textId="259C9F82" w:rsidR="00906827" w:rsidRDefault="00906827">
      <w:pPr>
        <w:pStyle w:val="CommentText"/>
      </w:pPr>
      <w:r>
        <w:rPr>
          <w:rStyle w:val="CommentReference"/>
        </w:rPr>
        <w:annotationRef/>
      </w:r>
      <w:r>
        <w:t>See comment above</w:t>
      </w:r>
    </w:p>
  </w:comment>
  <w:comment w:id="70" w:author="Marco Patacci" w:date="2019-01-20T18:57:00Z" w:initials="MP">
    <w:p w14:paraId="311F64FB" w14:textId="67B5606A" w:rsidR="00906827" w:rsidRDefault="00906827">
      <w:pPr>
        <w:pStyle w:val="CommentText"/>
      </w:pPr>
      <w:r>
        <w:rPr>
          <w:rStyle w:val="CommentReference"/>
        </w:rPr>
        <w:annotationRef/>
      </w:r>
      <w:r w:rsidRPr="00235762">
        <w:rPr>
          <w:highlight w:val="yellow"/>
        </w:rPr>
        <w:t>Can you clarify what you refer to?</w:t>
      </w:r>
    </w:p>
    <w:p w14:paraId="2F3606D1" w14:textId="77777777" w:rsidR="00906827" w:rsidRDefault="00906827">
      <w:pPr>
        <w:pStyle w:val="CommentText"/>
        <w:rPr>
          <w:color w:val="FF0000"/>
        </w:rPr>
      </w:pPr>
    </w:p>
    <w:p w14:paraId="44AE9217" w14:textId="78275C30" w:rsidR="00906827" w:rsidRPr="00235762" w:rsidRDefault="00906827">
      <w:pPr>
        <w:pStyle w:val="CommentText"/>
        <w:rPr>
          <w:color w:val="FF0000"/>
        </w:rPr>
      </w:pPr>
      <w:r>
        <w:rPr>
          <w:color w:val="FF0000"/>
        </w:rPr>
        <w:t>Noted and comment added.</w:t>
      </w:r>
    </w:p>
  </w:comment>
  <w:comment w:id="71" w:author="Marco Patacci" w:date="2019-01-20T18:59:00Z" w:initials="MP">
    <w:p w14:paraId="0552C904" w14:textId="351B4D20" w:rsidR="00906827" w:rsidRDefault="00906827">
      <w:pPr>
        <w:pStyle w:val="CommentText"/>
      </w:pPr>
      <w:r w:rsidRPr="00235762">
        <w:rPr>
          <w:rStyle w:val="CommentReference"/>
        </w:rPr>
        <w:annotationRef/>
      </w:r>
      <w:r w:rsidRPr="00235762">
        <w:rPr>
          <w:highlight w:val="yellow"/>
        </w:rPr>
        <w:t>Why using 25 m and not for example 100 m (as presented in the methodology)?</w:t>
      </w:r>
    </w:p>
    <w:p w14:paraId="1908837E" w14:textId="77777777" w:rsidR="00906827" w:rsidRDefault="00906827">
      <w:pPr>
        <w:pStyle w:val="CommentText"/>
      </w:pPr>
    </w:p>
    <w:p w14:paraId="76A93B88" w14:textId="3F6AFE62" w:rsidR="00906827" w:rsidRPr="00235762" w:rsidRDefault="00906827">
      <w:pPr>
        <w:pStyle w:val="CommentText"/>
        <w:rPr>
          <w:color w:val="FF0000"/>
        </w:rPr>
      </w:pPr>
      <w:r>
        <w:rPr>
          <w:color w:val="FF0000"/>
        </w:rPr>
        <w:t xml:space="preserve">100 m made the acquired data seem too small – so we multiplied by 4 </w:t>
      </w:r>
    </w:p>
  </w:comment>
  <w:comment w:id="72" w:author="Marco Patacci" w:date="2019-01-20T19:02:00Z" w:initials="MP">
    <w:p w14:paraId="09269EC3" w14:textId="3A00231E" w:rsidR="00906827" w:rsidRDefault="00906827">
      <w:pPr>
        <w:pStyle w:val="CommentText"/>
      </w:pPr>
      <w:r>
        <w:rPr>
          <w:rStyle w:val="CommentReference"/>
        </w:rPr>
        <w:annotationRef/>
      </w:r>
      <w:r w:rsidRPr="00235762">
        <w:rPr>
          <w:highlight w:val="yellow"/>
        </w:rPr>
        <w:t xml:space="preserve">Why? Is this true for all mudstone layers? </w:t>
      </w:r>
      <w:proofErr w:type="gramStart"/>
      <w:r w:rsidRPr="00235762">
        <w:rPr>
          <w:highlight w:val="yellow"/>
        </w:rPr>
        <w:t>cf</w:t>
      </w:r>
      <w:proofErr w:type="gramEnd"/>
      <w:r w:rsidRPr="00235762">
        <w:rPr>
          <w:highlight w:val="yellow"/>
        </w:rPr>
        <w:t>. high continuity mudstone intervals e.g. Karoo</w:t>
      </w:r>
    </w:p>
    <w:p w14:paraId="06ADD8A9" w14:textId="77777777" w:rsidR="00906827" w:rsidRDefault="00906827">
      <w:pPr>
        <w:pStyle w:val="CommentText"/>
      </w:pPr>
    </w:p>
    <w:p w14:paraId="565D83D1" w14:textId="07984E62" w:rsidR="00906827" w:rsidRPr="00235762" w:rsidRDefault="00906827">
      <w:pPr>
        <w:pStyle w:val="CommentText"/>
        <w:rPr>
          <w:b/>
          <w:color w:val="FF0000"/>
        </w:rPr>
      </w:pPr>
      <w:r w:rsidRPr="00235762">
        <w:rPr>
          <w:b/>
          <w:color w:val="FF0000"/>
        </w:rPr>
        <w:t xml:space="preserve">Discussed in the </w:t>
      </w:r>
      <w:r>
        <w:rPr>
          <w:b/>
          <w:color w:val="FF0000"/>
        </w:rPr>
        <w:t>analysis</w:t>
      </w:r>
      <w:r w:rsidRPr="00235762">
        <w:rPr>
          <w:b/>
          <w:color w:val="FF0000"/>
        </w:rPr>
        <w:t xml:space="preserve"> portion</w:t>
      </w:r>
    </w:p>
  </w:comment>
  <w:comment w:id="74" w:author="Marco Patacci" w:date="2018-08-03T12:10:00Z" w:initials="MP">
    <w:p w14:paraId="15CD4F4D" w14:textId="3E96604C" w:rsidR="00906827" w:rsidRDefault="00906827">
      <w:pPr>
        <w:pStyle w:val="CommentText"/>
      </w:pPr>
      <w:r>
        <w:rPr>
          <w:rStyle w:val="CommentReference"/>
        </w:rPr>
        <w:annotationRef/>
      </w:r>
      <w:r>
        <w:t>See comment above</w:t>
      </w:r>
    </w:p>
  </w:comment>
  <w:comment w:id="77" w:author="Marco Patacci" w:date="2019-01-20T19:03:00Z" w:initials="MP">
    <w:p w14:paraId="65AA11C1" w14:textId="1BACC3C6" w:rsidR="00906827" w:rsidRDefault="00906827">
      <w:pPr>
        <w:pStyle w:val="CommentText"/>
      </w:pPr>
      <w:r>
        <w:rPr>
          <w:rStyle w:val="CommentReference"/>
        </w:rPr>
        <w:annotationRef/>
      </w:r>
      <w:r w:rsidRPr="001C23A9">
        <w:rPr>
          <w:highlight w:val="yellow"/>
        </w:rPr>
        <w:t>See comment on mudstone-dominated units</w:t>
      </w:r>
    </w:p>
  </w:comment>
  <w:comment w:id="78" w:author="Marco Patacci" w:date="2019-01-20T19:03:00Z" w:initials="MP">
    <w:p w14:paraId="4DDF568D" w14:textId="1703D227" w:rsidR="00906827" w:rsidRDefault="00906827">
      <w:pPr>
        <w:pStyle w:val="CommentText"/>
      </w:pPr>
      <w:r>
        <w:rPr>
          <w:rStyle w:val="CommentReference"/>
        </w:rPr>
        <w:annotationRef/>
      </w:r>
      <w:r w:rsidRPr="001C23A9">
        <w:rPr>
          <w:highlight w:val="yellow"/>
        </w:rPr>
        <w:t>Reference needed</w:t>
      </w:r>
    </w:p>
  </w:comment>
  <w:comment w:id="79" w:author="Marco Patacci" w:date="2019-01-20T19:08:00Z" w:initials="MP">
    <w:p w14:paraId="0FCB8587" w14:textId="75DD7004" w:rsidR="00906827" w:rsidRDefault="00906827">
      <w:pPr>
        <w:pStyle w:val="CommentText"/>
      </w:pPr>
      <w:r>
        <w:rPr>
          <w:rStyle w:val="CommentReference"/>
        </w:rPr>
        <w:annotationRef/>
      </w:r>
      <w:r w:rsidRPr="001C23A9">
        <w:rPr>
          <w:highlight w:val="yellow"/>
        </w:rPr>
        <w:t>This does not make sense to me; suggest rephrase</w:t>
      </w:r>
    </w:p>
    <w:p w14:paraId="4D32F068" w14:textId="77777777" w:rsidR="00906827" w:rsidRDefault="00906827">
      <w:pPr>
        <w:pStyle w:val="CommentText"/>
      </w:pPr>
    </w:p>
    <w:p w14:paraId="363DA3AB" w14:textId="13019C94" w:rsidR="00906827" w:rsidRPr="00906827" w:rsidRDefault="00906827">
      <w:pPr>
        <w:pStyle w:val="CommentText"/>
        <w:rPr>
          <w:color w:val="FF0000"/>
        </w:rPr>
      </w:pPr>
      <w:r>
        <w:rPr>
          <w:color w:val="FF0000"/>
        </w:rPr>
        <w:t>The thickness variability within these mudstone-dominated intervals changes rapidly causing high thinning rates – this rapid thickness change is due to the varying inclusion/</w:t>
      </w:r>
      <w:proofErr w:type="spellStart"/>
      <w:r>
        <w:rPr>
          <w:color w:val="FF0000"/>
        </w:rPr>
        <w:t>noninclusion</w:t>
      </w:r>
      <w:proofErr w:type="spellEnd"/>
      <w:r>
        <w:rPr>
          <w:color w:val="FF0000"/>
        </w:rPr>
        <w:t xml:space="preserve"> of the thin sandstone beds, variation of number mudstone beds lumped into an mudstone-dominated interval from measured sections, and poor correlation between mudstone beds.</w:t>
      </w:r>
    </w:p>
  </w:comment>
  <w:comment w:id="82" w:author="Marco Patacci" w:date="2019-01-20T19:03:00Z" w:initials="MP">
    <w:p w14:paraId="19887717" w14:textId="3C6B63BD" w:rsidR="00906827" w:rsidRDefault="00906827">
      <w:pPr>
        <w:pStyle w:val="CommentText"/>
      </w:pPr>
      <w:r>
        <w:rPr>
          <w:rStyle w:val="CommentReference"/>
        </w:rPr>
        <w:annotationRef/>
      </w:r>
      <w:r w:rsidRPr="001C23A9">
        <w:rPr>
          <w:highlight w:val="yellow"/>
        </w:rPr>
        <w:t>This sentence is unclear; can you please clarify</w:t>
      </w:r>
    </w:p>
  </w:comment>
  <w:comment w:id="86" w:author="Marco Patacci" w:date="2019-01-20T19:12:00Z" w:initials="MP">
    <w:p w14:paraId="35D34926" w14:textId="32E46680" w:rsidR="00906827" w:rsidRDefault="00906827">
      <w:pPr>
        <w:pStyle w:val="CommentText"/>
      </w:pPr>
      <w:r>
        <w:rPr>
          <w:rStyle w:val="CommentReference"/>
        </w:rPr>
        <w:annotationRef/>
      </w:r>
      <w:r w:rsidRPr="00906827">
        <w:rPr>
          <w:highlight w:val="yellow"/>
        </w:rPr>
        <w:t>Other refs here would be useful; there is a wealth of older literature e.g. from Italy (</w:t>
      </w:r>
      <w:proofErr w:type="spellStart"/>
      <w:r w:rsidRPr="00906827">
        <w:rPr>
          <w:highlight w:val="yellow"/>
        </w:rPr>
        <w:t>Marnoso-arenace</w:t>
      </w:r>
      <w:proofErr w:type="spellEnd"/>
      <w:r w:rsidRPr="00906827">
        <w:rPr>
          <w:highlight w:val="yellow"/>
        </w:rPr>
        <w:t>), Spain (</w:t>
      </w:r>
      <w:proofErr w:type="spellStart"/>
      <w:r w:rsidRPr="00906827">
        <w:rPr>
          <w:highlight w:val="yellow"/>
        </w:rPr>
        <w:t>Hecho</w:t>
      </w:r>
      <w:proofErr w:type="spellEnd"/>
      <w:r w:rsidRPr="00906827">
        <w:rPr>
          <w:highlight w:val="yellow"/>
        </w:rPr>
        <w:t>) and Canada (</w:t>
      </w:r>
      <w:proofErr w:type="spellStart"/>
      <w:r w:rsidRPr="00906827">
        <w:rPr>
          <w:highlight w:val="yellow"/>
        </w:rPr>
        <w:t>Cloridorme</w:t>
      </w:r>
      <w:proofErr w:type="spellEnd"/>
      <w:r w:rsidRPr="00906827">
        <w:rPr>
          <w:highlight w:val="yellow"/>
        </w:rPr>
        <w:t>) describing basin plains</w:t>
      </w:r>
    </w:p>
  </w:comment>
  <w:comment w:id="87" w:author="Marco Patacci" w:date="2019-01-20T19:12:00Z" w:initials="MP">
    <w:p w14:paraId="7F3D15F6" w14:textId="64C0894B" w:rsidR="00906827" w:rsidRDefault="00906827">
      <w:pPr>
        <w:pStyle w:val="CommentText"/>
      </w:pPr>
      <w:r>
        <w:rPr>
          <w:rStyle w:val="CommentReference"/>
        </w:rPr>
        <w:annotationRef/>
      </w:r>
      <w:r w:rsidRPr="00906827">
        <w:rPr>
          <w:highlight w:val="yellow"/>
        </w:rPr>
        <w:t>See comments on mudstone-dominated units</w:t>
      </w:r>
    </w:p>
  </w:comment>
  <w:comment w:id="89" w:author="Marco Patacci" w:date="2019-01-20T19:12:00Z" w:initials="MP">
    <w:p w14:paraId="495FDD36" w14:textId="0013EA52" w:rsidR="00906827" w:rsidRDefault="00906827">
      <w:pPr>
        <w:pStyle w:val="CommentText"/>
      </w:pPr>
      <w:r>
        <w:rPr>
          <w:rStyle w:val="CommentReference"/>
        </w:rPr>
        <w:annotationRef/>
      </w:r>
      <w:r w:rsidRPr="00906827">
        <w:rPr>
          <w:highlight w:val="yellow"/>
        </w:rPr>
        <w:t>Legend for upper part of the figure is not consistent; legend for bottom part is missing</w:t>
      </w:r>
    </w:p>
  </w:comment>
  <w:comment w:id="91" w:author="Marco Patacci" w:date="2019-01-20T19:15:00Z" w:initials="MP">
    <w:p w14:paraId="1350BFDF" w14:textId="66D96E2F" w:rsidR="00906827" w:rsidRDefault="00906827">
      <w:pPr>
        <w:pStyle w:val="CommentText"/>
      </w:pPr>
      <w:r>
        <w:rPr>
          <w:rStyle w:val="CommentReference"/>
        </w:rPr>
        <w:annotationRef/>
      </w:r>
      <w:r w:rsidRPr="00BA3A43">
        <w:rPr>
          <w:highlight w:val="yellow"/>
        </w:rPr>
        <w:t xml:space="preserve">See also results by Tokes and </w:t>
      </w:r>
      <w:proofErr w:type="spellStart"/>
      <w:r w:rsidRPr="00BA3A43">
        <w:rPr>
          <w:highlight w:val="yellow"/>
        </w:rPr>
        <w:t>Patacci</w:t>
      </w:r>
      <w:proofErr w:type="spellEnd"/>
      <w:r w:rsidRPr="00BA3A43">
        <w:rPr>
          <w:highlight w:val="yellow"/>
        </w:rPr>
        <w:t xml:space="preserve"> 2018</w:t>
      </w:r>
    </w:p>
    <w:p w14:paraId="45ED926B" w14:textId="77777777" w:rsidR="00BA3A43" w:rsidRDefault="00BA3A43">
      <w:pPr>
        <w:pStyle w:val="CommentText"/>
      </w:pPr>
    </w:p>
    <w:p w14:paraId="4616DF99" w14:textId="123E62E9" w:rsidR="00BA3A43" w:rsidRPr="00BA3A43" w:rsidRDefault="00BA3A43">
      <w:pPr>
        <w:pStyle w:val="CommentText"/>
        <w:rPr>
          <w:color w:val="FF0000"/>
        </w:rPr>
      </w:pPr>
      <w:r>
        <w:rPr>
          <w:color w:val="FF0000"/>
        </w:rPr>
        <w:t>Reference added.</w:t>
      </w:r>
    </w:p>
  </w:comment>
  <w:comment w:id="92" w:author="Marco Patacci" w:date="2019-01-20T19:15:00Z" w:initials="MP">
    <w:p w14:paraId="3E64FB5C" w14:textId="584C00E2" w:rsidR="00906827" w:rsidRDefault="00906827">
      <w:pPr>
        <w:pStyle w:val="CommentText"/>
      </w:pPr>
      <w:r>
        <w:rPr>
          <w:rStyle w:val="CommentReference"/>
        </w:rPr>
        <w:annotationRef/>
      </w:r>
      <w:r w:rsidRPr="00BA3A43">
        <w:rPr>
          <w:highlight w:val="yellow"/>
        </w:rPr>
        <w:t>This sentence has a syntax issue (see “or”)</w:t>
      </w:r>
    </w:p>
    <w:p w14:paraId="7E6537D1" w14:textId="77777777" w:rsidR="00BA3A43" w:rsidRDefault="00BA3A43">
      <w:pPr>
        <w:pStyle w:val="CommentText"/>
      </w:pPr>
    </w:p>
    <w:p w14:paraId="0C1B4F74" w14:textId="2B8A210A" w:rsidR="00BA3A43" w:rsidRPr="00BA3A43" w:rsidRDefault="00BA3A43">
      <w:pPr>
        <w:pStyle w:val="CommentText"/>
        <w:rPr>
          <w:color w:val="FF0000"/>
        </w:rPr>
      </w:pPr>
      <w:r>
        <w:rPr>
          <w:color w:val="FF0000"/>
        </w:rPr>
        <w:t>‘Because’ added.</w:t>
      </w:r>
    </w:p>
  </w:comment>
  <w:comment w:id="95" w:author="Marco Patacci" w:date="2018-08-03T14:30:00Z" w:initials="MP">
    <w:p w14:paraId="00D29263" w14:textId="49BDEB38" w:rsidR="00906827" w:rsidRDefault="00906827">
      <w:pPr>
        <w:pStyle w:val="CommentText"/>
      </w:pPr>
      <w:r>
        <w:rPr>
          <w:rStyle w:val="CommentReference"/>
        </w:rPr>
        <w:annotationRef/>
      </w:r>
      <w:r>
        <w:t>“</w:t>
      </w:r>
      <w:proofErr w:type="gramStart"/>
      <w:r>
        <w:t>first</w:t>
      </w:r>
      <w:proofErr w:type="gramEnd"/>
      <w:r>
        <w:t xml:space="preserve"> person”</w:t>
      </w:r>
    </w:p>
  </w:comment>
  <w:comment w:id="96" w:author="Marco Patacci" w:date="2019-01-20T19:16:00Z" w:initials="MP">
    <w:p w14:paraId="15F59B8A" w14:textId="1DBEB6F5" w:rsidR="00906827" w:rsidRDefault="00906827">
      <w:pPr>
        <w:pStyle w:val="CommentText"/>
      </w:pPr>
      <w:r>
        <w:rPr>
          <w:rStyle w:val="CommentReference"/>
        </w:rPr>
        <w:annotationRef/>
      </w:r>
      <w:r w:rsidRPr="00BA3A43">
        <w:rPr>
          <w:highlight w:val="yellow"/>
        </w:rPr>
        <w:t>“</w:t>
      </w:r>
      <w:proofErr w:type="gramStart"/>
      <w:r w:rsidRPr="00BA3A43">
        <w:rPr>
          <w:highlight w:val="yellow"/>
        </w:rPr>
        <w:t>first</w:t>
      </w:r>
      <w:proofErr w:type="gramEnd"/>
      <w:r w:rsidRPr="00BA3A43">
        <w:rPr>
          <w:highlight w:val="yellow"/>
        </w:rPr>
        <w:t xml:space="preserve"> person”</w:t>
      </w:r>
    </w:p>
    <w:p w14:paraId="2835B29C" w14:textId="77777777" w:rsidR="00BA3A43" w:rsidRDefault="00BA3A43">
      <w:pPr>
        <w:pStyle w:val="CommentText"/>
      </w:pPr>
    </w:p>
    <w:p w14:paraId="2F11CF9B" w14:textId="59564B58" w:rsidR="00BA3A43" w:rsidRPr="00BA3A43" w:rsidRDefault="00BA3A43">
      <w:pPr>
        <w:pStyle w:val="CommentText"/>
        <w:rPr>
          <w:color w:val="FF0000"/>
        </w:rPr>
      </w:pPr>
      <w:r>
        <w:rPr>
          <w:color w:val="FF0000"/>
        </w:rPr>
        <w:t>Noted and changed.</w:t>
      </w:r>
    </w:p>
  </w:comment>
  <w:comment w:id="100" w:author="Marco Patacci" w:date="2018-08-03T15:32:00Z" w:initials="MP">
    <w:p w14:paraId="53B04B49" w14:textId="4739C062" w:rsidR="00906827" w:rsidRDefault="00906827">
      <w:pPr>
        <w:pStyle w:val="CommentText"/>
      </w:pPr>
      <w:r>
        <w:rPr>
          <w:rStyle w:val="CommentReference"/>
        </w:rPr>
        <w:annotationRef/>
      </w:r>
      <w:r>
        <w:t>What are white dots SM in 9C; not mentioned in legend</w:t>
      </w:r>
    </w:p>
  </w:comment>
  <w:comment w:id="105" w:author="Marco Patacci" w:date="2018-08-03T14:54:00Z" w:initials="MP">
    <w:p w14:paraId="68C94671" w14:textId="2ECEF8BD" w:rsidR="00906827" w:rsidRDefault="00906827">
      <w:pPr>
        <w:pStyle w:val="CommentText"/>
      </w:pPr>
      <w:r>
        <w:rPr>
          <w:rStyle w:val="CommentReference"/>
        </w:rPr>
        <w:annotationRef/>
      </w:r>
      <w:r>
        <w:t>Check syntax</w:t>
      </w:r>
    </w:p>
  </w:comment>
  <w:comment w:id="109" w:author="Marco Patacci" w:date="2018-08-03T16:40:00Z" w:initials="MP">
    <w:p w14:paraId="52B352AB" w14:textId="231C7517" w:rsidR="00906827" w:rsidRDefault="00906827">
      <w:pPr>
        <w:pStyle w:val="CommentText"/>
      </w:pPr>
      <w:r>
        <w:rPr>
          <w:rStyle w:val="CommentReference"/>
        </w:rPr>
        <w:annotationRef/>
      </w:r>
      <w:r>
        <w:t>Can you specify the smaller thickness of sandstone bed resolved? Also, could you comment on outcrop conditions for thickness measurements and estimate likely error? (</w:t>
      </w:r>
      <w:proofErr w:type="gramStart"/>
      <w:r>
        <w:t>see</w:t>
      </w:r>
      <w:proofErr w:type="gramEnd"/>
      <w:r>
        <w:t xml:space="preserve"> </w:t>
      </w:r>
      <w:proofErr w:type="spellStart"/>
      <w:r>
        <w:t>Patacci</w:t>
      </w:r>
      <w:proofErr w:type="spellEnd"/>
      <w:r>
        <w:t xml:space="preserve"> 2016 for a discussion). This is relevant as you present detailed bed thickness data. Figure 15 seems to suggest that there are not many sandstone beds in the range 1-5cm of thickness; this is interesting (see </w:t>
      </w:r>
      <w:proofErr w:type="spellStart"/>
      <w:r>
        <w:t>Talling</w:t>
      </w:r>
      <w:proofErr w:type="spellEnd"/>
      <w:r>
        <w:t xml:space="preserve"> 2001 for a discussion)</w:t>
      </w:r>
    </w:p>
  </w:comment>
  <w:comment w:id="110" w:author="Marco Patacci" w:date="2018-08-03T14:57:00Z" w:initials="MP">
    <w:p w14:paraId="55292C85" w14:textId="6337E5DF" w:rsidR="00906827" w:rsidRDefault="00906827">
      <w:pPr>
        <w:pStyle w:val="CommentText"/>
      </w:pPr>
      <w:r>
        <w:rPr>
          <w:rStyle w:val="CommentReference"/>
        </w:rPr>
        <w:annotationRef/>
      </w:r>
      <w:r>
        <w:t>Are event beds separated even when represented by thin beds? See comments above on mudstone-dominated intervals? How is this comparable to the methodology used for data compilation?</w:t>
      </w:r>
    </w:p>
  </w:comment>
  <w:comment w:id="111" w:author="Marco Patacci" w:date="2018-08-03T14:59:00Z" w:initials="MP">
    <w:p w14:paraId="5133F5DC" w14:textId="13062312" w:rsidR="00906827" w:rsidRDefault="00906827">
      <w:pPr>
        <w:pStyle w:val="CommentText"/>
      </w:pPr>
      <w:r>
        <w:rPr>
          <w:rStyle w:val="CommentReference"/>
        </w:rPr>
        <w:annotationRef/>
      </w:r>
      <w:r>
        <w:t>Can you be more specific on the criteria? What are the differences in composition?</w:t>
      </w:r>
    </w:p>
  </w:comment>
  <w:comment w:id="112" w:author="Marco Patacci" w:date="2018-08-03T15:05:00Z" w:initials="MP">
    <w:p w14:paraId="6D7C27BA" w14:textId="2AF1812F" w:rsidR="00906827" w:rsidRDefault="00906827">
      <w:pPr>
        <w:pStyle w:val="CommentText"/>
      </w:pPr>
      <w:r>
        <w:rPr>
          <w:rStyle w:val="CommentReference"/>
        </w:rPr>
        <w:annotationRef/>
      </w:r>
      <w:r>
        <w:t>Is this correct? It looks way below compass resolution!</w:t>
      </w:r>
    </w:p>
  </w:comment>
  <w:comment w:id="115" w:author="Marco Patacci" w:date="2018-08-03T15:07:00Z" w:initials="MP">
    <w:p w14:paraId="0DF5C49D" w14:textId="29B5BB45" w:rsidR="00906827" w:rsidRDefault="00906827">
      <w:pPr>
        <w:pStyle w:val="CommentText"/>
      </w:pPr>
      <w:r>
        <w:rPr>
          <w:rStyle w:val="CommentReference"/>
        </w:rPr>
        <w:annotationRef/>
      </w:r>
      <w:r>
        <w:t xml:space="preserve">See also review in </w:t>
      </w:r>
      <w:proofErr w:type="spellStart"/>
      <w:r>
        <w:t>Cullis</w:t>
      </w:r>
      <w:proofErr w:type="spellEnd"/>
      <w:r>
        <w:t xml:space="preserve"> et al 2018</w:t>
      </w:r>
    </w:p>
  </w:comment>
  <w:comment w:id="118" w:author="Marco Patacci" w:date="2018-08-03T15:08:00Z" w:initials="MP">
    <w:p w14:paraId="565C2141" w14:textId="7A9EB381" w:rsidR="00906827" w:rsidRDefault="00906827">
      <w:pPr>
        <w:pStyle w:val="CommentText"/>
      </w:pPr>
      <w:r>
        <w:rPr>
          <w:rStyle w:val="CommentReference"/>
        </w:rPr>
        <w:annotationRef/>
      </w:r>
      <w:r>
        <w:t xml:space="preserve">Note analysis of difference in </w:t>
      </w:r>
      <w:proofErr w:type="spellStart"/>
      <w:r>
        <w:t>Cullis</w:t>
      </w:r>
      <w:proofErr w:type="spellEnd"/>
      <w:r>
        <w:t xml:space="preserve"> et al 2018</w:t>
      </w:r>
    </w:p>
  </w:comment>
  <w:comment w:id="119" w:author="Marco Patacci" w:date="2018-08-03T15:15:00Z" w:initials="MP">
    <w:p w14:paraId="09A354CA" w14:textId="399F39C5" w:rsidR="00906827" w:rsidRDefault="00906827">
      <w:pPr>
        <w:pStyle w:val="CommentText"/>
      </w:pPr>
      <w:r>
        <w:rPr>
          <w:rStyle w:val="CommentReference"/>
        </w:rPr>
        <w:annotationRef/>
      </w:r>
      <w:r>
        <w:t>Caption: “</w:t>
      </w:r>
      <w:r>
        <w:rPr>
          <w:rFonts w:ascii="TimesNewRomanPSMT" w:hAnsi="TimesNewRomanPSMT" w:cs="TimesNewRomanPSMT"/>
          <w:szCs w:val="24"/>
          <w:lang w:val="en-GB"/>
        </w:rPr>
        <w:t>see Fig 1, 2 for location” this appears incorrect</w:t>
      </w:r>
    </w:p>
  </w:comment>
  <w:comment w:id="120" w:author="Marco Patacci" w:date="2018-08-03T15:17:00Z" w:initials="MP">
    <w:p w14:paraId="2C78111C" w14:textId="66987F9B" w:rsidR="00906827" w:rsidRDefault="00906827">
      <w:pPr>
        <w:pStyle w:val="CommentText"/>
      </w:pPr>
      <w:r>
        <w:rPr>
          <w:rStyle w:val="CommentReference"/>
        </w:rPr>
        <w:annotationRef/>
      </w:r>
      <w:r>
        <w:t>Check caption; legend for logs missing</w:t>
      </w:r>
    </w:p>
  </w:comment>
  <w:comment w:id="122" w:author="Marco Patacci" w:date="2018-08-03T15:29:00Z" w:initials="MP">
    <w:p w14:paraId="401B8E4F" w14:textId="5ACF099A" w:rsidR="00906827" w:rsidRDefault="00906827">
      <w:pPr>
        <w:pStyle w:val="CommentText"/>
      </w:pPr>
      <w:r>
        <w:rPr>
          <w:rStyle w:val="CommentReference"/>
        </w:rPr>
        <w:annotationRef/>
      </w:r>
      <w:r>
        <w:t>Caption to check</w:t>
      </w:r>
    </w:p>
  </w:comment>
  <w:comment w:id="123" w:author="Marco Patacci" w:date="2018-08-03T16:53:00Z" w:initials="MP">
    <w:p w14:paraId="4394E170" w14:textId="26531173" w:rsidR="00906827" w:rsidRDefault="00906827">
      <w:pPr>
        <w:pStyle w:val="CommentText"/>
      </w:pPr>
      <w:r>
        <w:rPr>
          <w:rStyle w:val="CommentReference"/>
        </w:rPr>
        <w:annotationRef/>
      </w:r>
      <w:proofErr w:type="spellStart"/>
      <w:r>
        <w:t>cf</w:t>
      </w:r>
      <w:proofErr w:type="spellEnd"/>
      <w:r>
        <w:t xml:space="preserve"> conclusions in Tokes and </w:t>
      </w:r>
      <w:proofErr w:type="spellStart"/>
      <w:r>
        <w:t>Patacci</w:t>
      </w:r>
      <w:proofErr w:type="spellEnd"/>
      <w:r>
        <w:t xml:space="preserve"> 2018 </w:t>
      </w:r>
    </w:p>
  </w:comment>
  <w:comment w:id="126" w:author="Marco Patacci" w:date="2018-08-03T16:06:00Z" w:initials="MP">
    <w:p w14:paraId="5933B804" w14:textId="035597F4" w:rsidR="00906827" w:rsidRDefault="00906827">
      <w:pPr>
        <w:pStyle w:val="CommentText"/>
      </w:pPr>
      <w:r>
        <w:rPr>
          <w:rStyle w:val="CommentReference"/>
        </w:rPr>
        <w:annotationRef/>
      </w:r>
      <w:r>
        <w:t xml:space="preserve">An actual value would be good or at least a &lt; x format – note that this number is small partly because of the chosen cm/m format (e.g. </w:t>
      </w:r>
      <w:proofErr w:type="spellStart"/>
      <w:r>
        <w:t>cf</w:t>
      </w:r>
      <w:proofErr w:type="spellEnd"/>
      <w:r>
        <w:t xml:space="preserve"> m/km in Tokes and </w:t>
      </w:r>
      <w:proofErr w:type="spellStart"/>
      <w:r>
        <w:t>Patacci</w:t>
      </w:r>
      <w:proofErr w:type="spellEnd"/>
      <w:r>
        <w:t xml:space="preserve"> 2018)</w:t>
      </w:r>
    </w:p>
  </w:comment>
  <w:comment w:id="134" w:author="Marco Patacci" w:date="2018-08-03T16:24:00Z" w:initials="MP">
    <w:p w14:paraId="675D48EA" w14:textId="52761757" w:rsidR="00906827" w:rsidRDefault="00906827">
      <w:pPr>
        <w:pStyle w:val="CommentText"/>
      </w:pPr>
      <w:r>
        <w:rPr>
          <w:rStyle w:val="CommentReference"/>
        </w:rPr>
        <w:annotationRef/>
      </w:r>
      <w:r>
        <w:t>Could the amount of bed compensation be a function of bed thickness (and this apparent lack of compensation an effect of the vertical measurements resolution?)</w:t>
      </w:r>
    </w:p>
  </w:comment>
  <w:comment w:id="135" w:author="Marco Patacci" w:date="2018-08-03T16:26:00Z" w:initials="MP">
    <w:p w14:paraId="7E900125" w14:textId="7026E731" w:rsidR="00906827" w:rsidRDefault="00906827">
      <w:pPr>
        <w:pStyle w:val="CommentText"/>
      </w:pPr>
      <w:r>
        <w:rPr>
          <w:rStyle w:val="CommentReference"/>
        </w:rPr>
        <w:annotationRef/>
      </w:r>
      <w:r>
        <w:t xml:space="preserve">The two terms are not in agreement </w:t>
      </w:r>
    </w:p>
  </w:comment>
  <w:comment w:id="139" w:author="Marco Patacci" w:date="2018-08-03T16:28:00Z" w:initials="MP">
    <w:p w14:paraId="2E1EAA59" w14:textId="05EA980F" w:rsidR="00906827" w:rsidRDefault="00906827">
      <w:pPr>
        <w:pStyle w:val="CommentText"/>
      </w:pPr>
      <w:r>
        <w:rPr>
          <w:rStyle w:val="CommentReference"/>
        </w:rPr>
        <w:annotationRef/>
      </w:r>
      <w:r>
        <w:t>?</w:t>
      </w:r>
    </w:p>
  </w:comment>
  <w:comment w:id="144" w:author="Marco Patacci" w:date="2018-08-03T16:32:00Z" w:initials="MP">
    <w:p w14:paraId="7CF99CB6" w14:textId="0D32175D" w:rsidR="00906827" w:rsidRDefault="00906827">
      <w:pPr>
        <w:pStyle w:val="CommentText"/>
      </w:pPr>
      <w:r>
        <w:rPr>
          <w:rStyle w:val="CommentReference"/>
        </w:rPr>
        <w:annotationRef/>
      </w:r>
      <w:r>
        <w:t xml:space="preserve">Note wrong label for grain size (psi instead of phi for fining rate &amp; use of phi for categorical </w:t>
      </w:r>
      <w:proofErr w:type="spellStart"/>
      <w:r>
        <w:t>vF</w:t>
      </w:r>
      <w:proofErr w:type="spellEnd"/>
      <w:r>
        <w:t>, F, M which I assume is very fine, fine and medium sand; i.e. not phi)</w:t>
      </w:r>
    </w:p>
  </w:comment>
  <w:comment w:id="145" w:author="Marco Patacci" w:date="2018-08-03T16:47:00Z" w:initials="MP">
    <w:p w14:paraId="15C4C960" w14:textId="5CE879D8" w:rsidR="00906827" w:rsidRDefault="00906827">
      <w:pPr>
        <w:pStyle w:val="CommentText"/>
      </w:pPr>
      <w:r>
        <w:rPr>
          <w:rStyle w:val="CommentReference"/>
        </w:rPr>
        <w:annotationRef/>
      </w:r>
      <w:r>
        <w:t>How do you define this? Can you clarify</w:t>
      </w:r>
    </w:p>
  </w:comment>
  <w:comment w:id="148" w:author="Marco Patacci" w:date="2018-08-03T16:50:00Z" w:initials="MP">
    <w:p w14:paraId="7DD919E9" w14:textId="2DAAE6E0" w:rsidR="00906827" w:rsidRDefault="00906827">
      <w:pPr>
        <w:pStyle w:val="CommentText"/>
      </w:pPr>
      <w:r>
        <w:rPr>
          <w:rStyle w:val="CommentReference"/>
        </w:rPr>
        <w:annotationRef/>
      </w:r>
      <w:r>
        <w:t>“</w:t>
      </w:r>
      <w:proofErr w:type="gramStart"/>
      <w:r>
        <w:t>first</w:t>
      </w:r>
      <w:proofErr w:type="gramEnd"/>
      <w:r>
        <w:t xml:space="preserve"> person”</w:t>
      </w:r>
    </w:p>
  </w:comment>
  <w:comment w:id="152" w:author="Marco Patacci" w:date="2018-08-03T16:51:00Z" w:initials="MP">
    <w:p w14:paraId="7B91F589" w14:textId="5AB0F865" w:rsidR="00906827" w:rsidRDefault="00906827">
      <w:pPr>
        <w:pStyle w:val="CommentText"/>
      </w:pPr>
      <w:r>
        <w:rPr>
          <w:rStyle w:val="CommentReference"/>
        </w:rPr>
        <w:annotationRef/>
      </w:r>
      <w:r>
        <w:t>“</w:t>
      </w:r>
      <w:proofErr w:type="gramStart"/>
      <w:r>
        <w:t>first</w:t>
      </w:r>
      <w:proofErr w:type="gramEnd"/>
      <w:r>
        <w:t xml:space="preserve"> person”</w:t>
      </w:r>
    </w:p>
  </w:comment>
  <w:comment w:id="153" w:author="Marco Patacci" w:date="2018-08-03T16:51:00Z" w:initials="MP">
    <w:p w14:paraId="52361069" w14:textId="7B854AD6" w:rsidR="00906827" w:rsidRDefault="00906827">
      <w:pPr>
        <w:pStyle w:val="CommentText"/>
      </w:pPr>
      <w:r>
        <w:rPr>
          <w:rStyle w:val="CommentReference"/>
        </w:rPr>
        <w:annotationRef/>
      </w:r>
      <w:r>
        <w:t>What is this?</w:t>
      </w:r>
    </w:p>
  </w:comment>
  <w:comment w:id="154" w:author="Marco Patacci" w:date="2018-08-03T16:53:00Z" w:initials="MP">
    <w:p w14:paraId="215A5613" w14:textId="46737DC0" w:rsidR="00906827" w:rsidRDefault="00906827">
      <w:pPr>
        <w:pStyle w:val="CommentText"/>
      </w:pPr>
      <w:r>
        <w:rPr>
          <w:rStyle w:val="CommentReference"/>
        </w:rPr>
        <w:annotationRef/>
      </w:r>
      <w:r>
        <w:t>Amount? Can you quantify?</w:t>
      </w:r>
    </w:p>
  </w:comment>
  <w:comment w:id="158" w:author="Marco Patacci" w:date="2019-01-20T19:21:00Z" w:initials="MP">
    <w:p w14:paraId="6EAE887E" w14:textId="4731768A" w:rsidR="00906827" w:rsidRDefault="00906827">
      <w:pPr>
        <w:pStyle w:val="CommentText"/>
      </w:pPr>
      <w:r>
        <w:rPr>
          <w:rStyle w:val="CommentReference"/>
        </w:rPr>
        <w:annotationRef/>
      </w:r>
      <w:proofErr w:type="gramStart"/>
      <w:r w:rsidRPr="00BA3A43">
        <w:rPr>
          <w:highlight w:val="yellow"/>
        </w:rPr>
        <w:t>less</w:t>
      </w:r>
      <w:proofErr w:type="gramEnd"/>
      <w:r w:rsidRPr="00BA3A43">
        <w:rPr>
          <w:highlight w:val="yellow"/>
        </w:rPr>
        <w:t xml:space="preserve"> justified?</w:t>
      </w:r>
      <w:r>
        <w:t xml:space="preserve">  </w:t>
      </w:r>
    </w:p>
    <w:p w14:paraId="5E95473C" w14:textId="77777777" w:rsidR="00BA3A43" w:rsidRDefault="00BA3A43">
      <w:pPr>
        <w:pStyle w:val="CommentText"/>
      </w:pPr>
    </w:p>
    <w:p w14:paraId="1FDAA197" w14:textId="2A56E39C" w:rsidR="00BA3A43" w:rsidRPr="00BA3A43" w:rsidRDefault="00BA3A43">
      <w:pPr>
        <w:pStyle w:val="CommentText"/>
        <w:rPr>
          <w:color w:val="FF0000"/>
        </w:rPr>
      </w:pPr>
    </w:p>
  </w:comment>
  <w:comment w:id="160" w:author="Marco Patacci" w:date="2019-01-20T19:27:00Z" w:initials="MP">
    <w:p w14:paraId="4F9D61A0" w14:textId="2D8EF4F9" w:rsidR="00906827" w:rsidRDefault="00906827">
      <w:pPr>
        <w:pStyle w:val="CommentText"/>
      </w:pPr>
      <w:r>
        <w:rPr>
          <w:rStyle w:val="CommentReference"/>
        </w:rPr>
        <w:annotationRef/>
      </w:r>
      <w:proofErr w:type="gramStart"/>
      <w:r w:rsidRPr="00140262">
        <w:rPr>
          <w:highlight w:val="yellow"/>
        </w:rPr>
        <w:t>this</w:t>
      </w:r>
      <w:proofErr w:type="gramEnd"/>
      <w:r w:rsidRPr="00140262">
        <w:rPr>
          <w:highlight w:val="yellow"/>
        </w:rPr>
        <w:t xml:space="preserve"> appears odd here as the distance along which something is measured should not be a primary control – which one is the actual parameter ??</w:t>
      </w:r>
      <w:r>
        <w:t xml:space="preserve"> </w:t>
      </w:r>
    </w:p>
    <w:p w14:paraId="71A9CD01" w14:textId="77777777" w:rsidR="00140262" w:rsidRDefault="00140262">
      <w:pPr>
        <w:pStyle w:val="CommentText"/>
      </w:pPr>
    </w:p>
    <w:p w14:paraId="1A2AA410" w14:textId="04B383C9" w:rsidR="00140262" w:rsidRPr="00140262" w:rsidRDefault="00140262">
      <w:pPr>
        <w:pStyle w:val="CommentText"/>
        <w:rPr>
          <w:color w:val="FF0000"/>
        </w:rPr>
      </w:pPr>
      <w:r>
        <w:rPr>
          <w:color w:val="FF0000"/>
        </w:rPr>
        <w:t>This parameter gets at the scale of the depositional environment – Basin plain deposits can be correlated over much larger distances than channel deposits can be.</w:t>
      </w:r>
    </w:p>
  </w:comment>
  <w:comment w:id="161" w:author="Marco Patacci" w:date="2019-01-20T19:26:00Z" w:initials="MP">
    <w:p w14:paraId="1D18DE0D" w14:textId="738B05C8" w:rsidR="00906827" w:rsidRDefault="00906827">
      <w:pPr>
        <w:pStyle w:val="CommentText"/>
      </w:pPr>
      <w:r>
        <w:rPr>
          <w:rStyle w:val="CommentReference"/>
        </w:rPr>
        <w:annotationRef/>
      </w:r>
      <w:proofErr w:type="gramStart"/>
      <w:r w:rsidRPr="00140262">
        <w:rPr>
          <w:highlight w:val="yellow"/>
        </w:rPr>
        <w:t>long</w:t>
      </w:r>
      <w:proofErr w:type="gramEnd"/>
      <w:r w:rsidRPr="00140262">
        <w:rPr>
          <w:highlight w:val="yellow"/>
        </w:rPr>
        <w:t xml:space="preserve"> sentence</w:t>
      </w:r>
    </w:p>
  </w:comment>
  <w:comment w:id="165" w:author="Marco Patacci" w:date="2018-08-03T17:03:00Z" w:initials="MP">
    <w:p w14:paraId="6E94A422" w14:textId="03D61F52" w:rsidR="00906827" w:rsidRDefault="00906827">
      <w:pPr>
        <w:pStyle w:val="CommentText"/>
      </w:pPr>
      <w:r>
        <w:rPr>
          <w:rStyle w:val="CommentReference"/>
        </w:rPr>
        <w:annotationRef/>
      </w:r>
      <w:proofErr w:type="gramStart"/>
      <w:r>
        <w:t>are</w:t>
      </w:r>
      <w:proofErr w:type="gramEnd"/>
      <w:r>
        <w:t xml:space="preserve"> there such quantitative models? I understood you compared to values from the database</w:t>
      </w:r>
    </w:p>
  </w:comment>
  <w:comment w:id="196" w:author="Marco Patacci" w:date="2018-08-02T18:42:00Z" w:initials="MP">
    <w:p w14:paraId="0EAB4EAE" w14:textId="5259E060" w:rsidR="00906827" w:rsidRDefault="00906827">
      <w:pPr>
        <w:pStyle w:val="CommentText"/>
      </w:pPr>
      <w:r>
        <w:rPr>
          <w:rStyle w:val="CommentReference"/>
        </w:rPr>
        <w:annotationRef/>
      </w:r>
      <w:r>
        <w:t>Can you clarify</w:t>
      </w:r>
    </w:p>
  </w:comment>
  <w:comment w:id="199" w:author="Marco Patacci" w:date="2018-08-02T18:46:00Z" w:initials="MP">
    <w:p w14:paraId="4B5B1135" w14:textId="6D097B86" w:rsidR="00906827" w:rsidRDefault="00906827">
      <w:pPr>
        <w:pStyle w:val="CommentText"/>
      </w:pPr>
      <w:r>
        <w:rPr>
          <w:rStyle w:val="CommentReference"/>
        </w:rPr>
        <w:annotationRef/>
      </w:r>
      <w:r>
        <w:t xml:space="preserve">This is not completely correct: 1) the </w:t>
      </w:r>
      <w:proofErr w:type="spellStart"/>
      <w:r>
        <w:t>colours</w:t>
      </w:r>
      <w:proofErr w:type="spellEnd"/>
      <w:r>
        <w:t xml:space="preserve"> don’t refer to beds, but to </w:t>
      </w:r>
      <w:proofErr w:type="spellStart"/>
      <w:r>
        <w:t>facies</w:t>
      </w:r>
      <w:proofErr w:type="spellEnd"/>
      <w:r>
        <w:t xml:space="preserve"> or </w:t>
      </w:r>
      <w:proofErr w:type="spellStart"/>
      <w:r>
        <w:t>facies</w:t>
      </w:r>
      <w:proofErr w:type="spellEnd"/>
      <w:r>
        <w:t xml:space="preserve"> associations (note individual beds made of two </w:t>
      </w:r>
      <w:proofErr w:type="spellStart"/>
      <w:r>
        <w:t>colours</w:t>
      </w:r>
      <w:proofErr w:type="spellEnd"/>
      <w:r>
        <w:t xml:space="preserve"> or thin beds in the “mudstone units”). 2) </w:t>
      </w:r>
      <w:proofErr w:type="gramStart"/>
      <w:r>
        <w:t>it</w:t>
      </w:r>
      <w:proofErr w:type="gramEnd"/>
      <w:r>
        <w:t xml:space="preserve"> is not clear the meaning of the </w:t>
      </w:r>
      <w:proofErr w:type="spellStart"/>
      <w:r>
        <w:t>colour</w:t>
      </w:r>
      <w:proofErr w:type="spellEnd"/>
      <w:r>
        <w:t xml:space="preserve"> of the </w:t>
      </w:r>
      <w:proofErr w:type="spellStart"/>
      <w:r>
        <w:t>Contessa</w:t>
      </w:r>
      <w:proofErr w:type="spellEnd"/>
      <w:r>
        <w:t xml:space="preserve"> mudstone.</w:t>
      </w:r>
    </w:p>
  </w:comment>
  <w:comment w:id="202" w:author="Marco Patacci" w:date="2018-08-03T11:36:00Z" w:initials="MP">
    <w:p w14:paraId="552C8442" w14:textId="4F7A6D80" w:rsidR="00906827" w:rsidRDefault="00906827">
      <w:pPr>
        <w:pStyle w:val="CommentText"/>
      </w:pPr>
      <w:r>
        <w:rPr>
          <w:rStyle w:val="CommentReference"/>
        </w:rPr>
        <w:annotationRef/>
      </w:r>
      <w:r>
        <w:t>Letters missing on figure</w:t>
      </w:r>
    </w:p>
  </w:comment>
  <w:comment w:id="203" w:author="Marco Patacci" w:date="2018-08-03T11:38:00Z" w:initials="MP">
    <w:p w14:paraId="26C7A05E" w14:textId="7198D0E9" w:rsidR="00906827" w:rsidRDefault="00906827">
      <w:pPr>
        <w:pStyle w:val="CommentText"/>
      </w:pPr>
      <w:r>
        <w:rPr>
          <w:rStyle w:val="CommentReference"/>
        </w:rPr>
        <w:annotationRef/>
      </w:r>
      <w:r>
        <w:t>Legend missing</w:t>
      </w:r>
    </w:p>
  </w:comment>
  <w:comment w:id="205" w:author="Marco Patacci" w:date="2018-08-03T11:18:00Z" w:initials="MP">
    <w:p w14:paraId="5D7343BC" w14:textId="2422CC32" w:rsidR="00906827" w:rsidRDefault="00906827">
      <w:pPr>
        <w:pStyle w:val="CommentText"/>
      </w:pPr>
      <w:r>
        <w:rPr>
          <w:rStyle w:val="CommentReference"/>
        </w:rPr>
        <w:annotationRef/>
      </w:r>
      <w:r>
        <w:t xml:space="preserve">I recommend not to mix metric and imperial systems in this table.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BECE4F" w15:done="0"/>
  <w15:commentEx w15:paraId="126B26FC" w15:done="0"/>
  <w15:commentEx w15:paraId="69EDBCA7" w15:done="0"/>
  <w15:commentEx w15:paraId="33991EE6" w15:done="0"/>
  <w15:commentEx w15:paraId="2DDED27E" w15:done="0"/>
  <w15:commentEx w15:paraId="487C4C07" w15:done="0"/>
  <w15:commentEx w15:paraId="2325E373" w15:done="0"/>
  <w15:commentEx w15:paraId="7D914576" w15:done="0"/>
  <w15:commentEx w15:paraId="1FA929C9" w15:done="0"/>
  <w15:commentEx w15:paraId="39817B59" w15:done="0"/>
  <w15:commentEx w15:paraId="3D3FEF7E" w15:done="0"/>
  <w15:commentEx w15:paraId="6F55FC6C" w15:done="0"/>
  <w15:commentEx w15:paraId="501486F5" w15:done="0"/>
  <w15:commentEx w15:paraId="1BA28DAB" w15:done="0"/>
  <w15:commentEx w15:paraId="448B04D5" w15:done="0"/>
  <w15:commentEx w15:paraId="7E1D9394" w15:done="0"/>
  <w15:commentEx w15:paraId="1809D62D" w15:done="0"/>
  <w15:commentEx w15:paraId="2EFAF94F" w15:done="0"/>
  <w15:commentEx w15:paraId="176E5075" w15:done="0"/>
  <w15:commentEx w15:paraId="648CF1A4" w15:done="0"/>
  <w15:commentEx w15:paraId="7C2088BE" w15:done="0"/>
  <w15:commentEx w15:paraId="4DF5C5CB" w15:done="0"/>
  <w15:commentEx w15:paraId="2C931086" w15:done="0"/>
  <w15:commentEx w15:paraId="311F64FB" w15:done="0"/>
  <w15:commentEx w15:paraId="0552C904" w15:done="0"/>
  <w15:commentEx w15:paraId="09269EC3" w15:done="0"/>
  <w15:commentEx w15:paraId="15CD4F4D" w15:done="0"/>
  <w15:commentEx w15:paraId="65AA11C1" w15:done="0"/>
  <w15:commentEx w15:paraId="4DDF568D" w15:done="0"/>
  <w15:commentEx w15:paraId="0FCB8587" w15:done="0"/>
  <w15:commentEx w15:paraId="19887717" w15:done="0"/>
  <w15:commentEx w15:paraId="35D34926" w15:done="0"/>
  <w15:commentEx w15:paraId="7F3D15F6" w15:done="0"/>
  <w15:commentEx w15:paraId="495FDD36" w15:done="0"/>
  <w15:commentEx w15:paraId="1350BFDF" w15:done="0"/>
  <w15:commentEx w15:paraId="3E64FB5C" w15:done="0"/>
  <w15:commentEx w15:paraId="00D29263" w15:done="0"/>
  <w15:commentEx w15:paraId="15F59B8A" w15:done="0"/>
  <w15:commentEx w15:paraId="53B04B49" w15:done="0"/>
  <w15:commentEx w15:paraId="68C94671" w15:done="0"/>
  <w15:commentEx w15:paraId="52B352AB" w15:done="0"/>
  <w15:commentEx w15:paraId="55292C85" w15:done="0"/>
  <w15:commentEx w15:paraId="5133F5DC" w15:done="0"/>
  <w15:commentEx w15:paraId="6D7C27BA" w15:done="0"/>
  <w15:commentEx w15:paraId="0DF5C49D" w15:done="0"/>
  <w15:commentEx w15:paraId="565C2141" w15:done="0"/>
  <w15:commentEx w15:paraId="09A354CA" w15:done="0"/>
  <w15:commentEx w15:paraId="2C78111C" w15:done="0"/>
  <w15:commentEx w15:paraId="401B8E4F" w15:done="0"/>
  <w15:commentEx w15:paraId="4394E170" w15:done="0"/>
  <w15:commentEx w15:paraId="5933B804" w15:done="0"/>
  <w15:commentEx w15:paraId="675D48EA" w15:done="0"/>
  <w15:commentEx w15:paraId="7E900125" w15:done="0"/>
  <w15:commentEx w15:paraId="2E1EAA59" w15:done="0"/>
  <w15:commentEx w15:paraId="7CF99CB6" w15:done="0"/>
  <w15:commentEx w15:paraId="15C4C960" w15:done="0"/>
  <w15:commentEx w15:paraId="7DD919E9" w15:done="0"/>
  <w15:commentEx w15:paraId="7B91F589" w15:done="0"/>
  <w15:commentEx w15:paraId="52361069" w15:done="0"/>
  <w15:commentEx w15:paraId="215A5613" w15:done="0"/>
  <w15:commentEx w15:paraId="6EAE887E" w15:done="0"/>
  <w15:commentEx w15:paraId="4F9D61A0" w15:done="0"/>
  <w15:commentEx w15:paraId="1D18DE0D" w15:done="0"/>
  <w15:commentEx w15:paraId="6E94A422" w15:done="0"/>
  <w15:commentEx w15:paraId="0EAB4EAE" w15:done="0"/>
  <w15:commentEx w15:paraId="4B5B1135" w15:done="0"/>
  <w15:commentEx w15:paraId="552C8442" w15:done="0"/>
  <w15:commentEx w15:paraId="26C7A05E" w15:done="0"/>
  <w15:commentEx w15:paraId="5D7343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346A15" w16cid:durableId="1EFC2E03"/>
  <w16cid:commentId w16cid:paraId="3E9A0C51" w16cid:durableId="1EFC2EA0"/>
  <w16cid:commentId w16cid:paraId="6B2D7EFA" w16cid:durableId="1EFC2EF0"/>
  <w16cid:commentId w16cid:paraId="59575350" w16cid:durableId="1EFC3012"/>
  <w16cid:commentId w16cid:paraId="7381F35C" w16cid:durableId="1EFC3063"/>
  <w16cid:commentId w16cid:paraId="71CFC672" w16cid:durableId="1EFB2C39"/>
  <w16cid:commentId w16cid:paraId="54677E5C" w16cid:durableId="1EFB2C1A"/>
  <w16cid:commentId w16cid:paraId="6B2082F6" w16cid:durableId="1EFB2C81"/>
  <w16cid:commentId w16cid:paraId="6EE8F676" w16cid:durableId="1EFB2CC1"/>
  <w16cid:commentId w16cid:paraId="3F796181" w16cid:durableId="1EFB291D"/>
  <w16cid:commentId w16cid:paraId="530E5DD1" w16cid:durableId="1EFC2374"/>
  <w16cid:commentId w16cid:paraId="127BA266" w16cid:durableId="1EFC241A"/>
  <w16cid:commentId w16cid:paraId="45EE09A7" w16cid:durableId="1EFC2534"/>
  <w16cid:commentId w16cid:paraId="3B97DB64" w16cid:durableId="1EFC25D8"/>
  <w16cid:commentId w16cid:paraId="2794A7FD" w16cid:durableId="1EFC2803"/>
  <w16cid:commentId w16cid:paraId="74AF3FD0" w16cid:durableId="1EFC2851"/>
  <w16cid:commentId w16cid:paraId="2D586E15" w16cid:durableId="1EFC28D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BC20F" w14:textId="77777777" w:rsidR="00906827" w:rsidRDefault="00906827" w:rsidP="00593EBB">
      <w:pPr>
        <w:spacing w:after="0" w:line="240" w:lineRule="auto"/>
      </w:pPr>
      <w:r>
        <w:separator/>
      </w:r>
    </w:p>
  </w:endnote>
  <w:endnote w:type="continuationSeparator" w:id="0">
    <w:p w14:paraId="70E938CA" w14:textId="77777777" w:rsidR="00906827" w:rsidRDefault="00906827" w:rsidP="00593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77BF1" w14:textId="77777777" w:rsidR="00906827" w:rsidRDefault="00906827" w:rsidP="0030085D">
    <w:pPr>
      <w:pStyle w:val="Footer"/>
      <w:framePr w:wrap="around" w:vAnchor="text" w:hAnchor="margin" w:xAlign="center" w:y="1"/>
      <w:rPr>
        <w:rStyle w:val="PageNumber"/>
      </w:rPr>
    </w:pPr>
    <w:r>
      <w:rPr>
        <w:rStyle w:val="PageNumber"/>
      </w:rPr>
      <w:fldChar w:fldCharType="begin"/>
    </w:r>
    <w:r w:rsidRPr="005A3CDF">
      <w:rPr>
        <w:rStyle w:val="PageNumber"/>
      </w:rPr>
      <w:instrText xml:space="preserve">PAGE  </w:instrText>
    </w:r>
    <w:r>
      <w:rPr>
        <w:rStyle w:val="PageNumber"/>
      </w:rPr>
      <w:fldChar w:fldCharType="separate"/>
    </w:r>
    <w:r w:rsidR="00140262">
      <w:rPr>
        <w:rStyle w:val="PageNumber"/>
        <w:noProof/>
      </w:rPr>
      <w:t>32</w:t>
    </w:r>
    <w:r>
      <w:rPr>
        <w:rStyle w:val="PageNumber"/>
      </w:rPr>
      <w:fldChar w:fldCharType="end"/>
    </w:r>
  </w:p>
  <w:p w14:paraId="1E055E05" w14:textId="64C7F990" w:rsidR="00906827" w:rsidRDefault="00906827" w:rsidP="00E306DB">
    <w:pPr>
      <w:pStyle w:val="Footer"/>
      <w:ind w:right="360"/>
    </w:pPr>
  </w:p>
  <w:p w14:paraId="6FB4D82F" w14:textId="77777777" w:rsidR="00906827" w:rsidRDefault="0090682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FFFDD" w14:textId="77777777" w:rsidR="00906827" w:rsidRDefault="00906827" w:rsidP="0030085D">
    <w:pPr>
      <w:pStyle w:val="Footer"/>
      <w:framePr w:wrap="around" w:vAnchor="text" w:hAnchor="margin" w:xAlign="center" w:y="1"/>
      <w:rPr>
        <w:rStyle w:val="PageNumber"/>
      </w:rPr>
    </w:pPr>
    <w:r>
      <w:rPr>
        <w:rStyle w:val="PageNumber"/>
      </w:rPr>
      <w:fldChar w:fldCharType="begin"/>
    </w:r>
    <w:r w:rsidRPr="005A3CDF">
      <w:rPr>
        <w:rStyle w:val="PageNumber"/>
      </w:rPr>
      <w:instrText xml:space="preserve">PAGE  </w:instrText>
    </w:r>
    <w:r>
      <w:rPr>
        <w:rStyle w:val="PageNumber"/>
      </w:rPr>
      <w:fldChar w:fldCharType="separate"/>
    </w:r>
    <w:r w:rsidR="00140262">
      <w:rPr>
        <w:rStyle w:val="PageNumber"/>
        <w:noProof/>
      </w:rPr>
      <w:t>1</w:t>
    </w:r>
    <w:r>
      <w:rPr>
        <w:rStyle w:val="PageNumber"/>
      </w:rPr>
      <w:fldChar w:fldCharType="end"/>
    </w:r>
  </w:p>
  <w:p w14:paraId="0AA7BFC5" w14:textId="77777777" w:rsidR="00906827" w:rsidRDefault="00906827" w:rsidP="00E306DB">
    <w:pPr>
      <w:pStyle w:val="Footer"/>
      <w:ind w:right="360"/>
    </w:pPr>
  </w:p>
  <w:p w14:paraId="60748D0E" w14:textId="77777777" w:rsidR="00906827" w:rsidRDefault="009068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8075C" w14:textId="77777777" w:rsidR="00906827" w:rsidRDefault="00906827" w:rsidP="00593EBB">
      <w:pPr>
        <w:spacing w:after="0" w:line="240" w:lineRule="auto"/>
      </w:pPr>
      <w:r>
        <w:separator/>
      </w:r>
    </w:p>
  </w:footnote>
  <w:footnote w:type="continuationSeparator" w:id="0">
    <w:p w14:paraId="16CD5F18" w14:textId="77777777" w:rsidR="00906827" w:rsidRDefault="00906827" w:rsidP="00593EB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E0E"/>
    <w:multiLevelType w:val="multilevel"/>
    <w:tmpl w:val="78721B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F44623A"/>
    <w:multiLevelType w:val="hybridMultilevel"/>
    <w:tmpl w:val="74ECE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A6846"/>
    <w:multiLevelType w:val="multilevel"/>
    <w:tmpl w:val="3FE80D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7A07BC4"/>
    <w:multiLevelType w:val="hybridMultilevel"/>
    <w:tmpl w:val="CEDEB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0E1366"/>
    <w:multiLevelType w:val="multilevel"/>
    <w:tmpl w:val="E4065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5C7EB1"/>
    <w:multiLevelType w:val="hybridMultilevel"/>
    <w:tmpl w:val="CD06EBEE"/>
    <w:lvl w:ilvl="0" w:tplc="BB70384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9091D8A"/>
    <w:multiLevelType w:val="multilevel"/>
    <w:tmpl w:val="D6AA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1D1EF5"/>
    <w:multiLevelType w:val="multilevel"/>
    <w:tmpl w:val="830626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54E80BC1"/>
    <w:multiLevelType w:val="multilevel"/>
    <w:tmpl w:val="AE045BFA"/>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831237D"/>
    <w:multiLevelType w:val="multilevel"/>
    <w:tmpl w:val="6D7E0A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5FC66A53"/>
    <w:multiLevelType w:val="hybridMultilevel"/>
    <w:tmpl w:val="5A666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36398E"/>
    <w:multiLevelType w:val="hybridMultilevel"/>
    <w:tmpl w:val="2A660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DC1D1E"/>
    <w:multiLevelType w:val="multilevel"/>
    <w:tmpl w:val="83724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3"/>
  </w:num>
  <w:num w:numId="4">
    <w:abstractNumId w:val="5"/>
  </w:num>
  <w:num w:numId="5">
    <w:abstractNumId w:val="1"/>
  </w:num>
  <w:num w:numId="6">
    <w:abstractNumId w:val="11"/>
  </w:num>
  <w:num w:numId="7">
    <w:abstractNumId w:val="2"/>
  </w:num>
  <w:num w:numId="8">
    <w:abstractNumId w:val="0"/>
  </w:num>
  <w:num w:numId="9">
    <w:abstractNumId w:val="12"/>
  </w:num>
  <w:num w:numId="10">
    <w:abstractNumId w:val="4"/>
  </w:num>
  <w:num w:numId="11">
    <w:abstractNumId w:val="9"/>
  </w:num>
  <w:num w:numId="12">
    <w:abstractNumId w:val="7"/>
  </w:num>
  <w:num w:numId="1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o Patacci">
    <w15:presenceInfo w15:providerId="None" w15:userId="Marco Patacc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TrueTypeFont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B61"/>
    <w:rsid w:val="0000152F"/>
    <w:rsid w:val="00003B31"/>
    <w:rsid w:val="00004CCB"/>
    <w:rsid w:val="00006227"/>
    <w:rsid w:val="000074D6"/>
    <w:rsid w:val="00007A3A"/>
    <w:rsid w:val="000125CA"/>
    <w:rsid w:val="000165A3"/>
    <w:rsid w:val="0001731A"/>
    <w:rsid w:val="0002569E"/>
    <w:rsid w:val="00026EA4"/>
    <w:rsid w:val="000308DE"/>
    <w:rsid w:val="000329CC"/>
    <w:rsid w:val="00032B47"/>
    <w:rsid w:val="00032CBC"/>
    <w:rsid w:val="000333FD"/>
    <w:rsid w:val="00033D9C"/>
    <w:rsid w:val="00035124"/>
    <w:rsid w:val="00035D92"/>
    <w:rsid w:val="00036E9A"/>
    <w:rsid w:val="00037CF6"/>
    <w:rsid w:val="00043705"/>
    <w:rsid w:val="0004491D"/>
    <w:rsid w:val="000514A9"/>
    <w:rsid w:val="00060231"/>
    <w:rsid w:val="00062EA0"/>
    <w:rsid w:val="00063544"/>
    <w:rsid w:val="00063A06"/>
    <w:rsid w:val="00064004"/>
    <w:rsid w:val="00065A14"/>
    <w:rsid w:val="00066646"/>
    <w:rsid w:val="00067E48"/>
    <w:rsid w:val="000736F2"/>
    <w:rsid w:val="00073F5D"/>
    <w:rsid w:val="000801D0"/>
    <w:rsid w:val="00080B5E"/>
    <w:rsid w:val="000817B1"/>
    <w:rsid w:val="00083094"/>
    <w:rsid w:val="000839FA"/>
    <w:rsid w:val="00084A58"/>
    <w:rsid w:val="00084CE0"/>
    <w:rsid w:val="00085483"/>
    <w:rsid w:val="00096914"/>
    <w:rsid w:val="00097DAF"/>
    <w:rsid w:val="000A75EA"/>
    <w:rsid w:val="000B07D9"/>
    <w:rsid w:val="000B1904"/>
    <w:rsid w:val="000B23E6"/>
    <w:rsid w:val="000B26EC"/>
    <w:rsid w:val="000B3794"/>
    <w:rsid w:val="000B5BEA"/>
    <w:rsid w:val="000B72A5"/>
    <w:rsid w:val="000C0E42"/>
    <w:rsid w:val="000C1B0C"/>
    <w:rsid w:val="000C305B"/>
    <w:rsid w:val="000C52BA"/>
    <w:rsid w:val="000C5DC3"/>
    <w:rsid w:val="000C7819"/>
    <w:rsid w:val="000D5F87"/>
    <w:rsid w:val="000D74C6"/>
    <w:rsid w:val="000E2424"/>
    <w:rsid w:val="000E2B71"/>
    <w:rsid w:val="000E7506"/>
    <w:rsid w:val="000E77C5"/>
    <w:rsid w:val="000F0DEC"/>
    <w:rsid w:val="000F19FC"/>
    <w:rsid w:val="000F2B35"/>
    <w:rsid w:val="000F4E26"/>
    <w:rsid w:val="000F5036"/>
    <w:rsid w:val="000F5AFA"/>
    <w:rsid w:val="000F6920"/>
    <w:rsid w:val="000F7467"/>
    <w:rsid w:val="00100010"/>
    <w:rsid w:val="001027EA"/>
    <w:rsid w:val="001031AF"/>
    <w:rsid w:val="00107F45"/>
    <w:rsid w:val="00111A3F"/>
    <w:rsid w:val="00114331"/>
    <w:rsid w:val="00125A5F"/>
    <w:rsid w:val="001279A8"/>
    <w:rsid w:val="0013041E"/>
    <w:rsid w:val="00133C4C"/>
    <w:rsid w:val="00136035"/>
    <w:rsid w:val="001365E1"/>
    <w:rsid w:val="00140262"/>
    <w:rsid w:val="00141F07"/>
    <w:rsid w:val="00142538"/>
    <w:rsid w:val="001435D6"/>
    <w:rsid w:val="00150B62"/>
    <w:rsid w:val="0015124F"/>
    <w:rsid w:val="00152976"/>
    <w:rsid w:val="0015471A"/>
    <w:rsid w:val="001559C8"/>
    <w:rsid w:val="00156308"/>
    <w:rsid w:val="00156563"/>
    <w:rsid w:val="001606E1"/>
    <w:rsid w:val="001611DF"/>
    <w:rsid w:val="00161C92"/>
    <w:rsid w:val="0016394C"/>
    <w:rsid w:val="00163C44"/>
    <w:rsid w:val="00175A26"/>
    <w:rsid w:val="0018152A"/>
    <w:rsid w:val="00182316"/>
    <w:rsid w:val="0018373F"/>
    <w:rsid w:val="001845A9"/>
    <w:rsid w:val="00185AEC"/>
    <w:rsid w:val="00187DF2"/>
    <w:rsid w:val="00192C2B"/>
    <w:rsid w:val="00192EA8"/>
    <w:rsid w:val="001971C8"/>
    <w:rsid w:val="001A2231"/>
    <w:rsid w:val="001A2504"/>
    <w:rsid w:val="001A284F"/>
    <w:rsid w:val="001A3BBD"/>
    <w:rsid w:val="001A467F"/>
    <w:rsid w:val="001A52C5"/>
    <w:rsid w:val="001A6085"/>
    <w:rsid w:val="001B3115"/>
    <w:rsid w:val="001B6424"/>
    <w:rsid w:val="001B698B"/>
    <w:rsid w:val="001B7EC9"/>
    <w:rsid w:val="001C082A"/>
    <w:rsid w:val="001C1BBB"/>
    <w:rsid w:val="001C23A9"/>
    <w:rsid w:val="001D1E29"/>
    <w:rsid w:val="001D6708"/>
    <w:rsid w:val="001D6D85"/>
    <w:rsid w:val="001D73D8"/>
    <w:rsid w:val="001E039C"/>
    <w:rsid w:val="001E2683"/>
    <w:rsid w:val="001E4BF3"/>
    <w:rsid w:val="001E7755"/>
    <w:rsid w:val="001E79EB"/>
    <w:rsid w:val="001F1CB6"/>
    <w:rsid w:val="001F28AF"/>
    <w:rsid w:val="001F5570"/>
    <w:rsid w:val="00201792"/>
    <w:rsid w:val="00202675"/>
    <w:rsid w:val="00204249"/>
    <w:rsid w:val="00205903"/>
    <w:rsid w:val="00206074"/>
    <w:rsid w:val="00211A49"/>
    <w:rsid w:val="00211DFF"/>
    <w:rsid w:val="00213AC7"/>
    <w:rsid w:val="0021565E"/>
    <w:rsid w:val="00215D62"/>
    <w:rsid w:val="00215F5B"/>
    <w:rsid w:val="00217154"/>
    <w:rsid w:val="00217739"/>
    <w:rsid w:val="00220C3A"/>
    <w:rsid w:val="002212BD"/>
    <w:rsid w:val="0022294C"/>
    <w:rsid w:val="00224721"/>
    <w:rsid w:val="00225D7C"/>
    <w:rsid w:val="00226DEE"/>
    <w:rsid w:val="00230CC4"/>
    <w:rsid w:val="00231145"/>
    <w:rsid w:val="00235762"/>
    <w:rsid w:val="002365AE"/>
    <w:rsid w:val="002368D5"/>
    <w:rsid w:val="00241E50"/>
    <w:rsid w:val="002500F9"/>
    <w:rsid w:val="00250168"/>
    <w:rsid w:val="0025435C"/>
    <w:rsid w:val="00260279"/>
    <w:rsid w:val="00260BA9"/>
    <w:rsid w:val="00261518"/>
    <w:rsid w:val="002623E1"/>
    <w:rsid w:val="00265CAC"/>
    <w:rsid w:val="00266154"/>
    <w:rsid w:val="00266273"/>
    <w:rsid w:val="002706BA"/>
    <w:rsid w:val="00273302"/>
    <w:rsid w:val="002767B7"/>
    <w:rsid w:val="002771A0"/>
    <w:rsid w:val="0027722D"/>
    <w:rsid w:val="002774B4"/>
    <w:rsid w:val="0028116B"/>
    <w:rsid w:val="00281AA9"/>
    <w:rsid w:val="00286D48"/>
    <w:rsid w:val="0029027C"/>
    <w:rsid w:val="00291003"/>
    <w:rsid w:val="00292546"/>
    <w:rsid w:val="00293A61"/>
    <w:rsid w:val="00293F27"/>
    <w:rsid w:val="00294EC1"/>
    <w:rsid w:val="00296262"/>
    <w:rsid w:val="002A1F2E"/>
    <w:rsid w:val="002B4804"/>
    <w:rsid w:val="002C2DB7"/>
    <w:rsid w:val="002D0EC6"/>
    <w:rsid w:val="002D4B0B"/>
    <w:rsid w:val="002E143C"/>
    <w:rsid w:val="002E2401"/>
    <w:rsid w:val="002E4BA9"/>
    <w:rsid w:val="002E4ED8"/>
    <w:rsid w:val="002F1811"/>
    <w:rsid w:val="002F2DF3"/>
    <w:rsid w:val="002F435D"/>
    <w:rsid w:val="002F498A"/>
    <w:rsid w:val="002F6B4F"/>
    <w:rsid w:val="002F6E70"/>
    <w:rsid w:val="0030085D"/>
    <w:rsid w:val="00301B42"/>
    <w:rsid w:val="0030499C"/>
    <w:rsid w:val="00304AC0"/>
    <w:rsid w:val="003058B8"/>
    <w:rsid w:val="0030643A"/>
    <w:rsid w:val="003068B9"/>
    <w:rsid w:val="0030707D"/>
    <w:rsid w:val="003074A6"/>
    <w:rsid w:val="0031011B"/>
    <w:rsid w:val="00311A96"/>
    <w:rsid w:val="0031305A"/>
    <w:rsid w:val="0031434D"/>
    <w:rsid w:val="00316E19"/>
    <w:rsid w:val="00322ED8"/>
    <w:rsid w:val="003240E3"/>
    <w:rsid w:val="00325867"/>
    <w:rsid w:val="00325F4B"/>
    <w:rsid w:val="003263E5"/>
    <w:rsid w:val="00327D13"/>
    <w:rsid w:val="003322C4"/>
    <w:rsid w:val="003350BE"/>
    <w:rsid w:val="00335642"/>
    <w:rsid w:val="003401E8"/>
    <w:rsid w:val="003422FD"/>
    <w:rsid w:val="00344152"/>
    <w:rsid w:val="00347F75"/>
    <w:rsid w:val="003558D6"/>
    <w:rsid w:val="00365402"/>
    <w:rsid w:val="00366C1F"/>
    <w:rsid w:val="00370C94"/>
    <w:rsid w:val="0037272D"/>
    <w:rsid w:val="0037369A"/>
    <w:rsid w:val="00380F1E"/>
    <w:rsid w:val="00382214"/>
    <w:rsid w:val="003822DF"/>
    <w:rsid w:val="003910D9"/>
    <w:rsid w:val="0039130A"/>
    <w:rsid w:val="00394B1A"/>
    <w:rsid w:val="00396AAA"/>
    <w:rsid w:val="0039759A"/>
    <w:rsid w:val="003A03BD"/>
    <w:rsid w:val="003A3F2C"/>
    <w:rsid w:val="003A5231"/>
    <w:rsid w:val="003B340D"/>
    <w:rsid w:val="003B3895"/>
    <w:rsid w:val="003B4DB3"/>
    <w:rsid w:val="003C2C31"/>
    <w:rsid w:val="003C3FAB"/>
    <w:rsid w:val="003C53AD"/>
    <w:rsid w:val="003C5C64"/>
    <w:rsid w:val="003C6B72"/>
    <w:rsid w:val="003C7EAF"/>
    <w:rsid w:val="003D49D3"/>
    <w:rsid w:val="003E4061"/>
    <w:rsid w:val="003F0F54"/>
    <w:rsid w:val="003F1594"/>
    <w:rsid w:val="003F3494"/>
    <w:rsid w:val="003F34C3"/>
    <w:rsid w:val="003F5E2B"/>
    <w:rsid w:val="00400A7D"/>
    <w:rsid w:val="00402329"/>
    <w:rsid w:val="00403B0A"/>
    <w:rsid w:val="00406045"/>
    <w:rsid w:val="00407D26"/>
    <w:rsid w:val="004113DC"/>
    <w:rsid w:val="00411AF8"/>
    <w:rsid w:val="00411B12"/>
    <w:rsid w:val="004140DB"/>
    <w:rsid w:val="00414F56"/>
    <w:rsid w:val="00417ACA"/>
    <w:rsid w:val="00420A8B"/>
    <w:rsid w:val="004217C9"/>
    <w:rsid w:val="00423D94"/>
    <w:rsid w:val="004300F3"/>
    <w:rsid w:val="00430D67"/>
    <w:rsid w:val="004352CE"/>
    <w:rsid w:val="0043585A"/>
    <w:rsid w:val="00436ED9"/>
    <w:rsid w:val="00436FC5"/>
    <w:rsid w:val="0044167A"/>
    <w:rsid w:val="00441DE8"/>
    <w:rsid w:val="0044298B"/>
    <w:rsid w:val="00446169"/>
    <w:rsid w:val="004467E1"/>
    <w:rsid w:val="00447C62"/>
    <w:rsid w:val="00454FF5"/>
    <w:rsid w:val="0045515A"/>
    <w:rsid w:val="00455363"/>
    <w:rsid w:val="00457D87"/>
    <w:rsid w:val="004612DA"/>
    <w:rsid w:val="00461C1D"/>
    <w:rsid w:val="00465F92"/>
    <w:rsid w:val="00471A97"/>
    <w:rsid w:val="0047392F"/>
    <w:rsid w:val="00475FFC"/>
    <w:rsid w:val="004767CD"/>
    <w:rsid w:val="00480765"/>
    <w:rsid w:val="00480A68"/>
    <w:rsid w:val="00480B86"/>
    <w:rsid w:val="00490266"/>
    <w:rsid w:val="00492A47"/>
    <w:rsid w:val="004968A4"/>
    <w:rsid w:val="004A1B15"/>
    <w:rsid w:val="004A1CB2"/>
    <w:rsid w:val="004B1D4B"/>
    <w:rsid w:val="004B2DC2"/>
    <w:rsid w:val="004B7AA3"/>
    <w:rsid w:val="004C0AB5"/>
    <w:rsid w:val="004C4BCB"/>
    <w:rsid w:val="004C4CFA"/>
    <w:rsid w:val="004C758D"/>
    <w:rsid w:val="004C7847"/>
    <w:rsid w:val="004C7DC2"/>
    <w:rsid w:val="004D1B6E"/>
    <w:rsid w:val="004D7916"/>
    <w:rsid w:val="004E0879"/>
    <w:rsid w:val="004E0B6A"/>
    <w:rsid w:val="004E68CB"/>
    <w:rsid w:val="004E7094"/>
    <w:rsid w:val="004F33A2"/>
    <w:rsid w:val="004F33C4"/>
    <w:rsid w:val="004F4905"/>
    <w:rsid w:val="004F56BC"/>
    <w:rsid w:val="004F7D8B"/>
    <w:rsid w:val="00500965"/>
    <w:rsid w:val="00501E9A"/>
    <w:rsid w:val="00504979"/>
    <w:rsid w:val="0050533F"/>
    <w:rsid w:val="00511920"/>
    <w:rsid w:val="00513BB2"/>
    <w:rsid w:val="00513FCA"/>
    <w:rsid w:val="00514C29"/>
    <w:rsid w:val="00514F32"/>
    <w:rsid w:val="00520525"/>
    <w:rsid w:val="00520BA4"/>
    <w:rsid w:val="00523F55"/>
    <w:rsid w:val="00525C33"/>
    <w:rsid w:val="00527401"/>
    <w:rsid w:val="0053100C"/>
    <w:rsid w:val="0053148B"/>
    <w:rsid w:val="00533911"/>
    <w:rsid w:val="00536EEA"/>
    <w:rsid w:val="0054145C"/>
    <w:rsid w:val="005415E4"/>
    <w:rsid w:val="00543272"/>
    <w:rsid w:val="00544A95"/>
    <w:rsid w:val="00545766"/>
    <w:rsid w:val="00545DB0"/>
    <w:rsid w:val="00550BD8"/>
    <w:rsid w:val="0055394F"/>
    <w:rsid w:val="00555868"/>
    <w:rsid w:val="00560AF0"/>
    <w:rsid w:val="00563B27"/>
    <w:rsid w:val="00564A4E"/>
    <w:rsid w:val="005655D3"/>
    <w:rsid w:val="00567859"/>
    <w:rsid w:val="00573227"/>
    <w:rsid w:val="00574297"/>
    <w:rsid w:val="0057502F"/>
    <w:rsid w:val="00582853"/>
    <w:rsid w:val="00583B71"/>
    <w:rsid w:val="00586258"/>
    <w:rsid w:val="00586BA1"/>
    <w:rsid w:val="00587702"/>
    <w:rsid w:val="00587BCC"/>
    <w:rsid w:val="00591148"/>
    <w:rsid w:val="00593EBB"/>
    <w:rsid w:val="00597A85"/>
    <w:rsid w:val="005A02C7"/>
    <w:rsid w:val="005A3CDF"/>
    <w:rsid w:val="005A6920"/>
    <w:rsid w:val="005B0A84"/>
    <w:rsid w:val="005B16B2"/>
    <w:rsid w:val="005B1BAB"/>
    <w:rsid w:val="005B6BCE"/>
    <w:rsid w:val="005B7B9B"/>
    <w:rsid w:val="005C3A1D"/>
    <w:rsid w:val="005C5A3E"/>
    <w:rsid w:val="005C79AA"/>
    <w:rsid w:val="005D22C8"/>
    <w:rsid w:val="005D31B3"/>
    <w:rsid w:val="005D51D7"/>
    <w:rsid w:val="005D5757"/>
    <w:rsid w:val="005D59DA"/>
    <w:rsid w:val="005D5CBA"/>
    <w:rsid w:val="005E0B80"/>
    <w:rsid w:val="005E1681"/>
    <w:rsid w:val="005E1D95"/>
    <w:rsid w:val="005E4DD8"/>
    <w:rsid w:val="005E5333"/>
    <w:rsid w:val="005E57F9"/>
    <w:rsid w:val="005E672D"/>
    <w:rsid w:val="005F195D"/>
    <w:rsid w:val="005F4E4A"/>
    <w:rsid w:val="005F66EF"/>
    <w:rsid w:val="00604AAB"/>
    <w:rsid w:val="006142BC"/>
    <w:rsid w:val="00615F23"/>
    <w:rsid w:val="0061633A"/>
    <w:rsid w:val="00617A1E"/>
    <w:rsid w:val="00617A46"/>
    <w:rsid w:val="00620410"/>
    <w:rsid w:val="00620F8E"/>
    <w:rsid w:val="00622831"/>
    <w:rsid w:val="00630361"/>
    <w:rsid w:val="006310E6"/>
    <w:rsid w:val="006318CD"/>
    <w:rsid w:val="00631F30"/>
    <w:rsid w:val="006345AC"/>
    <w:rsid w:val="00634987"/>
    <w:rsid w:val="00634D8C"/>
    <w:rsid w:val="00635A8C"/>
    <w:rsid w:val="00636357"/>
    <w:rsid w:val="0063787C"/>
    <w:rsid w:val="00644652"/>
    <w:rsid w:val="00652E3D"/>
    <w:rsid w:val="0065539D"/>
    <w:rsid w:val="006664DB"/>
    <w:rsid w:val="00667A67"/>
    <w:rsid w:val="00671DEC"/>
    <w:rsid w:val="00671E98"/>
    <w:rsid w:val="00674E16"/>
    <w:rsid w:val="006764ED"/>
    <w:rsid w:val="00681F35"/>
    <w:rsid w:val="006822E6"/>
    <w:rsid w:val="006828AE"/>
    <w:rsid w:val="00687F12"/>
    <w:rsid w:val="00694BEE"/>
    <w:rsid w:val="00694DE0"/>
    <w:rsid w:val="00695E5D"/>
    <w:rsid w:val="006965E6"/>
    <w:rsid w:val="006A2B3B"/>
    <w:rsid w:val="006A3B46"/>
    <w:rsid w:val="006A4DA9"/>
    <w:rsid w:val="006A504C"/>
    <w:rsid w:val="006A7779"/>
    <w:rsid w:val="006A7F02"/>
    <w:rsid w:val="006B0434"/>
    <w:rsid w:val="006C1450"/>
    <w:rsid w:val="006C3E03"/>
    <w:rsid w:val="006C4DBF"/>
    <w:rsid w:val="006D0A04"/>
    <w:rsid w:val="006D4312"/>
    <w:rsid w:val="006D6163"/>
    <w:rsid w:val="006D7702"/>
    <w:rsid w:val="006E4120"/>
    <w:rsid w:val="006E437F"/>
    <w:rsid w:val="006E454D"/>
    <w:rsid w:val="006E4BDF"/>
    <w:rsid w:val="006E6762"/>
    <w:rsid w:val="006E79BE"/>
    <w:rsid w:val="006F1AF2"/>
    <w:rsid w:val="006F1B8A"/>
    <w:rsid w:val="006F5D8F"/>
    <w:rsid w:val="00702C7B"/>
    <w:rsid w:val="0070370E"/>
    <w:rsid w:val="00703D2C"/>
    <w:rsid w:val="0070476D"/>
    <w:rsid w:val="007202E9"/>
    <w:rsid w:val="007208B2"/>
    <w:rsid w:val="00723AAA"/>
    <w:rsid w:val="00726DFC"/>
    <w:rsid w:val="00727E72"/>
    <w:rsid w:val="00732418"/>
    <w:rsid w:val="007328F9"/>
    <w:rsid w:val="0073296C"/>
    <w:rsid w:val="0073299B"/>
    <w:rsid w:val="0074020D"/>
    <w:rsid w:val="00742111"/>
    <w:rsid w:val="00747BC0"/>
    <w:rsid w:val="00754074"/>
    <w:rsid w:val="00756E61"/>
    <w:rsid w:val="0076097C"/>
    <w:rsid w:val="007623B1"/>
    <w:rsid w:val="00776B9A"/>
    <w:rsid w:val="007772BA"/>
    <w:rsid w:val="00781219"/>
    <w:rsid w:val="00781C51"/>
    <w:rsid w:val="0078211C"/>
    <w:rsid w:val="007824EE"/>
    <w:rsid w:val="00786A96"/>
    <w:rsid w:val="0079125C"/>
    <w:rsid w:val="00793770"/>
    <w:rsid w:val="007A2C1F"/>
    <w:rsid w:val="007A3D28"/>
    <w:rsid w:val="007A4D1D"/>
    <w:rsid w:val="007B049E"/>
    <w:rsid w:val="007B1803"/>
    <w:rsid w:val="007B3D14"/>
    <w:rsid w:val="007B5B7B"/>
    <w:rsid w:val="007B649D"/>
    <w:rsid w:val="007B6F4A"/>
    <w:rsid w:val="007C7822"/>
    <w:rsid w:val="007D001E"/>
    <w:rsid w:val="007D0FA5"/>
    <w:rsid w:val="007D2368"/>
    <w:rsid w:val="007D2547"/>
    <w:rsid w:val="007E0381"/>
    <w:rsid w:val="007E35FD"/>
    <w:rsid w:val="007E5311"/>
    <w:rsid w:val="007F23B3"/>
    <w:rsid w:val="007F6A71"/>
    <w:rsid w:val="007F6D70"/>
    <w:rsid w:val="007F6F71"/>
    <w:rsid w:val="007F7C90"/>
    <w:rsid w:val="00801CDA"/>
    <w:rsid w:val="008037B3"/>
    <w:rsid w:val="00803CF6"/>
    <w:rsid w:val="0080787E"/>
    <w:rsid w:val="0081108C"/>
    <w:rsid w:val="008144AC"/>
    <w:rsid w:val="00823243"/>
    <w:rsid w:val="008240CF"/>
    <w:rsid w:val="0082761A"/>
    <w:rsid w:val="00832EAD"/>
    <w:rsid w:val="00836254"/>
    <w:rsid w:val="00836624"/>
    <w:rsid w:val="008408C4"/>
    <w:rsid w:val="008413DC"/>
    <w:rsid w:val="00844D06"/>
    <w:rsid w:val="00845AEC"/>
    <w:rsid w:val="00847C1E"/>
    <w:rsid w:val="00851F7E"/>
    <w:rsid w:val="00857FA1"/>
    <w:rsid w:val="00861BED"/>
    <w:rsid w:val="00863345"/>
    <w:rsid w:val="00863415"/>
    <w:rsid w:val="00864018"/>
    <w:rsid w:val="008702C8"/>
    <w:rsid w:val="00873ADB"/>
    <w:rsid w:val="00876E9C"/>
    <w:rsid w:val="00876EEC"/>
    <w:rsid w:val="008805AE"/>
    <w:rsid w:val="00884D40"/>
    <w:rsid w:val="008912C0"/>
    <w:rsid w:val="00891CF5"/>
    <w:rsid w:val="0089346E"/>
    <w:rsid w:val="008A2F81"/>
    <w:rsid w:val="008A72C0"/>
    <w:rsid w:val="008B2253"/>
    <w:rsid w:val="008B4A98"/>
    <w:rsid w:val="008B5697"/>
    <w:rsid w:val="008C0862"/>
    <w:rsid w:val="008C2C8D"/>
    <w:rsid w:val="008C4018"/>
    <w:rsid w:val="008C50A0"/>
    <w:rsid w:val="008D17A7"/>
    <w:rsid w:val="008D7D3C"/>
    <w:rsid w:val="008E1CA5"/>
    <w:rsid w:val="008E2777"/>
    <w:rsid w:val="008E3DDF"/>
    <w:rsid w:val="008F0CAF"/>
    <w:rsid w:val="00901421"/>
    <w:rsid w:val="00904352"/>
    <w:rsid w:val="00904F1D"/>
    <w:rsid w:val="00906827"/>
    <w:rsid w:val="00906BAC"/>
    <w:rsid w:val="009074E1"/>
    <w:rsid w:val="00910266"/>
    <w:rsid w:val="00921BFD"/>
    <w:rsid w:val="00921F6A"/>
    <w:rsid w:val="00923160"/>
    <w:rsid w:val="00925319"/>
    <w:rsid w:val="00925F92"/>
    <w:rsid w:val="009264E4"/>
    <w:rsid w:val="00927758"/>
    <w:rsid w:val="0093005E"/>
    <w:rsid w:val="00931D0B"/>
    <w:rsid w:val="00932CAB"/>
    <w:rsid w:val="009334F9"/>
    <w:rsid w:val="00934E51"/>
    <w:rsid w:val="009366DD"/>
    <w:rsid w:val="00941A05"/>
    <w:rsid w:val="0095015F"/>
    <w:rsid w:val="0095167D"/>
    <w:rsid w:val="00953401"/>
    <w:rsid w:val="00953455"/>
    <w:rsid w:val="009549DE"/>
    <w:rsid w:val="00960A6B"/>
    <w:rsid w:val="00963D75"/>
    <w:rsid w:val="00965404"/>
    <w:rsid w:val="00970F45"/>
    <w:rsid w:val="00974468"/>
    <w:rsid w:val="00974F15"/>
    <w:rsid w:val="00975E27"/>
    <w:rsid w:val="00976E78"/>
    <w:rsid w:val="009771C9"/>
    <w:rsid w:val="009804EA"/>
    <w:rsid w:val="00981031"/>
    <w:rsid w:val="0098158E"/>
    <w:rsid w:val="0098218E"/>
    <w:rsid w:val="00984060"/>
    <w:rsid w:val="00985E7C"/>
    <w:rsid w:val="00986F0F"/>
    <w:rsid w:val="0099014E"/>
    <w:rsid w:val="009902BA"/>
    <w:rsid w:val="00990D7C"/>
    <w:rsid w:val="009922CD"/>
    <w:rsid w:val="009925A5"/>
    <w:rsid w:val="009A0F14"/>
    <w:rsid w:val="009A61F5"/>
    <w:rsid w:val="009B0B2D"/>
    <w:rsid w:val="009C1539"/>
    <w:rsid w:val="009C30B8"/>
    <w:rsid w:val="009D19B6"/>
    <w:rsid w:val="009D3741"/>
    <w:rsid w:val="009D3902"/>
    <w:rsid w:val="009D4099"/>
    <w:rsid w:val="009D4B61"/>
    <w:rsid w:val="009E0459"/>
    <w:rsid w:val="009E17FF"/>
    <w:rsid w:val="009E58F9"/>
    <w:rsid w:val="009F0053"/>
    <w:rsid w:val="009F07F7"/>
    <w:rsid w:val="009F53A1"/>
    <w:rsid w:val="00A044E9"/>
    <w:rsid w:val="00A048FE"/>
    <w:rsid w:val="00A04BCA"/>
    <w:rsid w:val="00A07245"/>
    <w:rsid w:val="00A13C3D"/>
    <w:rsid w:val="00A15572"/>
    <w:rsid w:val="00A15E9B"/>
    <w:rsid w:val="00A25CDF"/>
    <w:rsid w:val="00A25FB8"/>
    <w:rsid w:val="00A2636C"/>
    <w:rsid w:val="00A3212A"/>
    <w:rsid w:val="00A32598"/>
    <w:rsid w:val="00A35720"/>
    <w:rsid w:val="00A36719"/>
    <w:rsid w:val="00A37A65"/>
    <w:rsid w:val="00A41C88"/>
    <w:rsid w:val="00A444D3"/>
    <w:rsid w:val="00A47A1B"/>
    <w:rsid w:val="00A50349"/>
    <w:rsid w:val="00A53180"/>
    <w:rsid w:val="00A5410D"/>
    <w:rsid w:val="00A55D19"/>
    <w:rsid w:val="00A56915"/>
    <w:rsid w:val="00A57D02"/>
    <w:rsid w:val="00A61F3F"/>
    <w:rsid w:val="00A63237"/>
    <w:rsid w:val="00A724A1"/>
    <w:rsid w:val="00A77EFE"/>
    <w:rsid w:val="00A77FD6"/>
    <w:rsid w:val="00A802BE"/>
    <w:rsid w:val="00A86C45"/>
    <w:rsid w:val="00A87DBD"/>
    <w:rsid w:val="00A904F6"/>
    <w:rsid w:val="00A929BA"/>
    <w:rsid w:val="00A92A79"/>
    <w:rsid w:val="00A94D51"/>
    <w:rsid w:val="00A95572"/>
    <w:rsid w:val="00A958C5"/>
    <w:rsid w:val="00A97507"/>
    <w:rsid w:val="00A97609"/>
    <w:rsid w:val="00AA138C"/>
    <w:rsid w:val="00AB3342"/>
    <w:rsid w:val="00AB37FD"/>
    <w:rsid w:val="00AB5A09"/>
    <w:rsid w:val="00AB7828"/>
    <w:rsid w:val="00AC40A6"/>
    <w:rsid w:val="00AD3F01"/>
    <w:rsid w:val="00AE0ABB"/>
    <w:rsid w:val="00AE0E76"/>
    <w:rsid w:val="00AE149F"/>
    <w:rsid w:val="00AE2140"/>
    <w:rsid w:val="00AE2BBF"/>
    <w:rsid w:val="00AE388A"/>
    <w:rsid w:val="00AE3DAE"/>
    <w:rsid w:val="00AE6C27"/>
    <w:rsid w:val="00AF0791"/>
    <w:rsid w:val="00AF1752"/>
    <w:rsid w:val="00AF53B8"/>
    <w:rsid w:val="00AF7B50"/>
    <w:rsid w:val="00B00B04"/>
    <w:rsid w:val="00B04009"/>
    <w:rsid w:val="00B062D5"/>
    <w:rsid w:val="00B064C8"/>
    <w:rsid w:val="00B114C0"/>
    <w:rsid w:val="00B1649A"/>
    <w:rsid w:val="00B215B1"/>
    <w:rsid w:val="00B22C84"/>
    <w:rsid w:val="00B22CB3"/>
    <w:rsid w:val="00B25ECB"/>
    <w:rsid w:val="00B2744F"/>
    <w:rsid w:val="00B31395"/>
    <w:rsid w:val="00B331CD"/>
    <w:rsid w:val="00B40D07"/>
    <w:rsid w:val="00B42D31"/>
    <w:rsid w:val="00B4731B"/>
    <w:rsid w:val="00B52615"/>
    <w:rsid w:val="00B52ED4"/>
    <w:rsid w:val="00B549E6"/>
    <w:rsid w:val="00B61D18"/>
    <w:rsid w:val="00B61DE8"/>
    <w:rsid w:val="00B62BE9"/>
    <w:rsid w:val="00B6797B"/>
    <w:rsid w:val="00B70078"/>
    <w:rsid w:val="00B703BB"/>
    <w:rsid w:val="00B7337E"/>
    <w:rsid w:val="00B76783"/>
    <w:rsid w:val="00B77DF6"/>
    <w:rsid w:val="00B82348"/>
    <w:rsid w:val="00B827E2"/>
    <w:rsid w:val="00B871AC"/>
    <w:rsid w:val="00B92AF2"/>
    <w:rsid w:val="00B93648"/>
    <w:rsid w:val="00B938D4"/>
    <w:rsid w:val="00B96402"/>
    <w:rsid w:val="00BA03C8"/>
    <w:rsid w:val="00BA0598"/>
    <w:rsid w:val="00BA11CE"/>
    <w:rsid w:val="00BA3A43"/>
    <w:rsid w:val="00BB1F61"/>
    <w:rsid w:val="00BB3159"/>
    <w:rsid w:val="00BC13B2"/>
    <w:rsid w:val="00BD0D76"/>
    <w:rsid w:val="00BD3D50"/>
    <w:rsid w:val="00BD4E03"/>
    <w:rsid w:val="00BE0D80"/>
    <w:rsid w:val="00BE0E2E"/>
    <w:rsid w:val="00BE1773"/>
    <w:rsid w:val="00BE1A07"/>
    <w:rsid w:val="00BE50F1"/>
    <w:rsid w:val="00BE670F"/>
    <w:rsid w:val="00BF089A"/>
    <w:rsid w:val="00BF161C"/>
    <w:rsid w:val="00BF4A04"/>
    <w:rsid w:val="00BF5426"/>
    <w:rsid w:val="00BF6562"/>
    <w:rsid w:val="00BF7457"/>
    <w:rsid w:val="00C009D8"/>
    <w:rsid w:val="00C01F3D"/>
    <w:rsid w:val="00C022F1"/>
    <w:rsid w:val="00C0405E"/>
    <w:rsid w:val="00C06CE5"/>
    <w:rsid w:val="00C15345"/>
    <w:rsid w:val="00C20FA0"/>
    <w:rsid w:val="00C23306"/>
    <w:rsid w:val="00C25C86"/>
    <w:rsid w:val="00C26F4A"/>
    <w:rsid w:val="00C3282F"/>
    <w:rsid w:val="00C351D3"/>
    <w:rsid w:val="00C3571C"/>
    <w:rsid w:val="00C42A93"/>
    <w:rsid w:val="00C433F9"/>
    <w:rsid w:val="00C45008"/>
    <w:rsid w:val="00C472ED"/>
    <w:rsid w:val="00C52969"/>
    <w:rsid w:val="00C539A0"/>
    <w:rsid w:val="00C542C2"/>
    <w:rsid w:val="00C548A3"/>
    <w:rsid w:val="00C55814"/>
    <w:rsid w:val="00C57D24"/>
    <w:rsid w:val="00C6033E"/>
    <w:rsid w:val="00C60BA4"/>
    <w:rsid w:val="00C61F26"/>
    <w:rsid w:val="00C629C1"/>
    <w:rsid w:val="00C62D21"/>
    <w:rsid w:val="00C63745"/>
    <w:rsid w:val="00C66E72"/>
    <w:rsid w:val="00C67F89"/>
    <w:rsid w:val="00C700FA"/>
    <w:rsid w:val="00C71993"/>
    <w:rsid w:val="00C74616"/>
    <w:rsid w:val="00C75805"/>
    <w:rsid w:val="00C773A8"/>
    <w:rsid w:val="00C807F7"/>
    <w:rsid w:val="00C81818"/>
    <w:rsid w:val="00C83C52"/>
    <w:rsid w:val="00C871FB"/>
    <w:rsid w:val="00C9007C"/>
    <w:rsid w:val="00C90CAD"/>
    <w:rsid w:val="00C9101B"/>
    <w:rsid w:val="00C932B3"/>
    <w:rsid w:val="00C97C8A"/>
    <w:rsid w:val="00CA1181"/>
    <w:rsid w:val="00CA14DA"/>
    <w:rsid w:val="00CA2B4F"/>
    <w:rsid w:val="00CA44A2"/>
    <w:rsid w:val="00CA5131"/>
    <w:rsid w:val="00CB0CA9"/>
    <w:rsid w:val="00CB15A7"/>
    <w:rsid w:val="00CB177E"/>
    <w:rsid w:val="00CB2297"/>
    <w:rsid w:val="00CB73DF"/>
    <w:rsid w:val="00CD0CDB"/>
    <w:rsid w:val="00CD22FF"/>
    <w:rsid w:val="00CD4607"/>
    <w:rsid w:val="00CD7543"/>
    <w:rsid w:val="00CE2B0A"/>
    <w:rsid w:val="00CE376A"/>
    <w:rsid w:val="00CE3C71"/>
    <w:rsid w:val="00CE5FC9"/>
    <w:rsid w:val="00CF13FF"/>
    <w:rsid w:val="00CF2639"/>
    <w:rsid w:val="00CF2B10"/>
    <w:rsid w:val="00CF7F90"/>
    <w:rsid w:val="00D01A7C"/>
    <w:rsid w:val="00D02E4B"/>
    <w:rsid w:val="00D10702"/>
    <w:rsid w:val="00D10925"/>
    <w:rsid w:val="00D109CE"/>
    <w:rsid w:val="00D11A66"/>
    <w:rsid w:val="00D1235F"/>
    <w:rsid w:val="00D1275F"/>
    <w:rsid w:val="00D13497"/>
    <w:rsid w:val="00D17B7A"/>
    <w:rsid w:val="00D214E3"/>
    <w:rsid w:val="00D23E81"/>
    <w:rsid w:val="00D260BC"/>
    <w:rsid w:val="00D36B93"/>
    <w:rsid w:val="00D4081F"/>
    <w:rsid w:val="00D4160D"/>
    <w:rsid w:val="00D434C7"/>
    <w:rsid w:val="00D43E09"/>
    <w:rsid w:val="00D44816"/>
    <w:rsid w:val="00D459CD"/>
    <w:rsid w:val="00D459ED"/>
    <w:rsid w:val="00D45AD3"/>
    <w:rsid w:val="00D4792F"/>
    <w:rsid w:val="00D52E95"/>
    <w:rsid w:val="00D540DC"/>
    <w:rsid w:val="00D572EF"/>
    <w:rsid w:val="00D65B9F"/>
    <w:rsid w:val="00D66E70"/>
    <w:rsid w:val="00D6716C"/>
    <w:rsid w:val="00D7021D"/>
    <w:rsid w:val="00D75F58"/>
    <w:rsid w:val="00D81F79"/>
    <w:rsid w:val="00D82FE4"/>
    <w:rsid w:val="00D86A12"/>
    <w:rsid w:val="00D87EA9"/>
    <w:rsid w:val="00D9055A"/>
    <w:rsid w:val="00D91447"/>
    <w:rsid w:val="00D95503"/>
    <w:rsid w:val="00D95E6A"/>
    <w:rsid w:val="00DA7FF3"/>
    <w:rsid w:val="00DB0167"/>
    <w:rsid w:val="00DB1450"/>
    <w:rsid w:val="00DB1D1D"/>
    <w:rsid w:val="00DB28DD"/>
    <w:rsid w:val="00DB6A6C"/>
    <w:rsid w:val="00DC556E"/>
    <w:rsid w:val="00DC5603"/>
    <w:rsid w:val="00DC6A50"/>
    <w:rsid w:val="00DC6CBF"/>
    <w:rsid w:val="00DD2337"/>
    <w:rsid w:val="00DD27A5"/>
    <w:rsid w:val="00DD4773"/>
    <w:rsid w:val="00DD666B"/>
    <w:rsid w:val="00DD7D09"/>
    <w:rsid w:val="00DE3BFA"/>
    <w:rsid w:val="00DE4E30"/>
    <w:rsid w:val="00DE6F34"/>
    <w:rsid w:val="00DE7CE0"/>
    <w:rsid w:val="00DF7145"/>
    <w:rsid w:val="00E007C7"/>
    <w:rsid w:val="00E00DC0"/>
    <w:rsid w:val="00E0324A"/>
    <w:rsid w:val="00E04D0A"/>
    <w:rsid w:val="00E06C8D"/>
    <w:rsid w:val="00E0714F"/>
    <w:rsid w:val="00E111A2"/>
    <w:rsid w:val="00E14992"/>
    <w:rsid w:val="00E15DF2"/>
    <w:rsid w:val="00E17C1D"/>
    <w:rsid w:val="00E20B9B"/>
    <w:rsid w:val="00E2345E"/>
    <w:rsid w:val="00E24E97"/>
    <w:rsid w:val="00E25537"/>
    <w:rsid w:val="00E261F7"/>
    <w:rsid w:val="00E26FA9"/>
    <w:rsid w:val="00E27819"/>
    <w:rsid w:val="00E306DB"/>
    <w:rsid w:val="00E30B91"/>
    <w:rsid w:val="00E32630"/>
    <w:rsid w:val="00E32791"/>
    <w:rsid w:val="00E3287F"/>
    <w:rsid w:val="00E35439"/>
    <w:rsid w:val="00E36E2E"/>
    <w:rsid w:val="00E372BC"/>
    <w:rsid w:val="00E37B42"/>
    <w:rsid w:val="00E4195B"/>
    <w:rsid w:val="00E4335E"/>
    <w:rsid w:val="00E45E28"/>
    <w:rsid w:val="00E46F3C"/>
    <w:rsid w:val="00E50A2E"/>
    <w:rsid w:val="00E523EC"/>
    <w:rsid w:val="00E55A57"/>
    <w:rsid w:val="00E57A84"/>
    <w:rsid w:val="00E60BA1"/>
    <w:rsid w:val="00E61F24"/>
    <w:rsid w:val="00E62840"/>
    <w:rsid w:val="00E6516C"/>
    <w:rsid w:val="00E672A4"/>
    <w:rsid w:val="00E719A2"/>
    <w:rsid w:val="00E72B0D"/>
    <w:rsid w:val="00E80C57"/>
    <w:rsid w:val="00E82D8A"/>
    <w:rsid w:val="00E85B9D"/>
    <w:rsid w:val="00E860F5"/>
    <w:rsid w:val="00E936C3"/>
    <w:rsid w:val="00E97042"/>
    <w:rsid w:val="00EA1AFB"/>
    <w:rsid w:val="00EA2850"/>
    <w:rsid w:val="00EA33A2"/>
    <w:rsid w:val="00EA3757"/>
    <w:rsid w:val="00EA515E"/>
    <w:rsid w:val="00EA7974"/>
    <w:rsid w:val="00EB1FD1"/>
    <w:rsid w:val="00EB5301"/>
    <w:rsid w:val="00EC0835"/>
    <w:rsid w:val="00EC15C3"/>
    <w:rsid w:val="00EC59AF"/>
    <w:rsid w:val="00EC7092"/>
    <w:rsid w:val="00ED41CF"/>
    <w:rsid w:val="00ED5DB5"/>
    <w:rsid w:val="00EE1F6E"/>
    <w:rsid w:val="00EE4691"/>
    <w:rsid w:val="00EF2982"/>
    <w:rsid w:val="00EF5FBB"/>
    <w:rsid w:val="00F0117B"/>
    <w:rsid w:val="00F02DC2"/>
    <w:rsid w:val="00F110E0"/>
    <w:rsid w:val="00F135FE"/>
    <w:rsid w:val="00F14631"/>
    <w:rsid w:val="00F15418"/>
    <w:rsid w:val="00F20250"/>
    <w:rsid w:val="00F20E29"/>
    <w:rsid w:val="00F25CD9"/>
    <w:rsid w:val="00F26934"/>
    <w:rsid w:val="00F26FC5"/>
    <w:rsid w:val="00F27123"/>
    <w:rsid w:val="00F314C5"/>
    <w:rsid w:val="00F342FC"/>
    <w:rsid w:val="00F353D4"/>
    <w:rsid w:val="00F35BF4"/>
    <w:rsid w:val="00F37AEC"/>
    <w:rsid w:val="00F37F45"/>
    <w:rsid w:val="00F4079E"/>
    <w:rsid w:val="00F407F1"/>
    <w:rsid w:val="00F41F59"/>
    <w:rsid w:val="00F4284F"/>
    <w:rsid w:val="00F45430"/>
    <w:rsid w:val="00F45E2A"/>
    <w:rsid w:val="00F4606E"/>
    <w:rsid w:val="00F46B88"/>
    <w:rsid w:val="00F476CF"/>
    <w:rsid w:val="00F52E2C"/>
    <w:rsid w:val="00F57F3D"/>
    <w:rsid w:val="00F61E9B"/>
    <w:rsid w:val="00F6214A"/>
    <w:rsid w:val="00F635B2"/>
    <w:rsid w:val="00F64C45"/>
    <w:rsid w:val="00F64CCC"/>
    <w:rsid w:val="00F656DD"/>
    <w:rsid w:val="00F70242"/>
    <w:rsid w:val="00F711E4"/>
    <w:rsid w:val="00F73703"/>
    <w:rsid w:val="00F74CE0"/>
    <w:rsid w:val="00F7560C"/>
    <w:rsid w:val="00F80929"/>
    <w:rsid w:val="00F826C6"/>
    <w:rsid w:val="00F84709"/>
    <w:rsid w:val="00F870EB"/>
    <w:rsid w:val="00F9066C"/>
    <w:rsid w:val="00F906BA"/>
    <w:rsid w:val="00F91940"/>
    <w:rsid w:val="00F96F7D"/>
    <w:rsid w:val="00F976CE"/>
    <w:rsid w:val="00FA00E9"/>
    <w:rsid w:val="00FA2D02"/>
    <w:rsid w:val="00FA419A"/>
    <w:rsid w:val="00FA4ED5"/>
    <w:rsid w:val="00FA6A86"/>
    <w:rsid w:val="00FB1F95"/>
    <w:rsid w:val="00FB200D"/>
    <w:rsid w:val="00FB353F"/>
    <w:rsid w:val="00FB47EE"/>
    <w:rsid w:val="00FB63DD"/>
    <w:rsid w:val="00FC3343"/>
    <w:rsid w:val="00FC67E5"/>
    <w:rsid w:val="00FC67F8"/>
    <w:rsid w:val="00FC6953"/>
    <w:rsid w:val="00FC6A45"/>
    <w:rsid w:val="00FC6C1B"/>
    <w:rsid w:val="00FC7935"/>
    <w:rsid w:val="00FD44F6"/>
    <w:rsid w:val="00FD5B41"/>
    <w:rsid w:val="00FD709B"/>
    <w:rsid w:val="00FD750E"/>
    <w:rsid w:val="00FE1047"/>
    <w:rsid w:val="00FE1D95"/>
    <w:rsid w:val="00FE2FE9"/>
    <w:rsid w:val="00FE3A1F"/>
    <w:rsid w:val="00FE78EF"/>
    <w:rsid w:val="00FF0490"/>
    <w:rsid w:val="00FF20F8"/>
    <w:rsid w:val="00FF4CAD"/>
    <w:rsid w:val="00FF6C91"/>
    <w:rsid w:val="00FF741F"/>
    <w:rsid w:val="00FF78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D57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58"/>
    <w:rPr>
      <w:rFonts w:ascii="Times New Roman" w:hAnsi="Times New Roman"/>
      <w:sz w:val="24"/>
    </w:rPr>
  </w:style>
  <w:style w:type="paragraph" w:styleId="Heading1">
    <w:name w:val="heading 1"/>
    <w:basedOn w:val="Normal"/>
    <w:next w:val="Normal"/>
    <w:link w:val="Heading1Char"/>
    <w:uiPriority w:val="9"/>
    <w:qFormat/>
    <w:rsid w:val="00CD7543"/>
    <w:pPr>
      <w:keepNext/>
      <w:keepLines/>
      <w:spacing w:before="240" w:after="12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CD7543"/>
    <w:pPr>
      <w:keepNext/>
      <w:keepLines/>
      <w:spacing w:after="24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6A3B46"/>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60C"/>
    <w:rPr>
      <w:rFonts w:ascii="Tahoma" w:hAnsi="Tahoma" w:cs="Tahoma"/>
      <w:sz w:val="16"/>
      <w:szCs w:val="16"/>
    </w:rPr>
  </w:style>
  <w:style w:type="paragraph" w:styleId="ListParagraph">
    <w:name w:val="List Paragraph"/>
    <w:basedOn w:val="Normal"/>
    <w:uiPriority w:val="34"/>
    <w:qFormat/>
    <w:rsid w:val="00E672A4"/>
    <w:pPr>
      <w:ind w:left="720"/>
      <w:contextualSpacing/>
    </w:pPr>
  </w:style>
  <w:style w:type="character" w:styleId="CommentReference">
    <w:name w:val="annotation reference"/>
    <w:basedOn w:val="DefaultParagraphFont"/>
    <w:uiPriority w:val="99"/>
    <w:semiHidden/>
    <w:unhideWhenUsed/>
    <w:rsid w:val="00832EAD"/>
    <w:rPr>
      <w:sz w:val="16"/>
      <w:szCs w:val="16"/>
    </w:rPr>
  </w:style>
  <w:style w:type="paragraph" w:styleId="CommentText">
    <w:name w:val="annotation text"/>
    <w:basedOn w:val="Normal"/>
    <w:link w:val="CommentTextChar"/>
    <w:uiPriority w:val="99"/>
    <w:unhideWhenUsed/>
    <w:rsid w:val="00832EAD"/>
    <w:pPr>
      <w:spacing w:line="240" w:lineRule="auto"/>
    </w:pPr>
    <w:rPr>
      <w:sz w:val="20"/>
      <w:szCs w:val="20"/>
    </w:rPr>
  </w:style>
  <w:style w:type="character" w:customStyle="1" w:styleId="CommentTextChar">
    <w:name w:val="Comment Text Char"/>
    <w:basedOn w:val="DefaultParagraphFont"/>
    <w:link w:val="CommentText"/>
    <w:uiPriority w:val="99"/>
    <w:rsid w:val="00832EAD"/>
    <w:rPr>
      <w:sz w:val="20"/>
      <w:szCs w:val="20"/>
    </w:rPr>
  </w:style>
  <w:style w:type="paragraph" w:styleId="CommentSubject">
    <w:name w:val="annotation subject"/>
    <w:basedOn w:val="CommentText"/>
    <w:next w:val="CommentText"/>
    <w:link w:val="CommentSubjectChar"/>
    <w:uiPriority w:val="99"/>
    <w:semiHidden/>
    <w:unhideWhenUsed/>
    <w:rsid w:val="00832EAD"/>
    <w:rPr>
      <w:b/>
      <w:bCs/>
    </w:rPr>
  </w:style>
  <w:style w:type="character" w:customStyle="1" w:styleId="CommentSubjectChar">
    <w:name w:val="Comment Subject Char"/>
    <w:basedOn w:val="CommentTextChar"/>
    <w:link w:val="CommentSubject"/>
    <w:uiPriority w:val="99"/>
    <w:semiHidden/>
    <w:rsid w:val="00832EAD"/>
    <w:rPr>
      <w:b/>
      <w:bCs/>
      <w:sz w:val="20"/>
      <w:szCs w:val="20"/>
    </w:rPr>
  </w:style>
  <w:style w:type="character" w:styleId="PlaceholderText">
    <w:name w:val="Placeholder Text"/>
    <w:basedOn w:val="DefaultParagraphFont"/>
    <w:uiPriority w:val="99"/>
    <w:semiHidden/>
    <w:rsid w:val="00465F92"/>
    <w:rPr>
      <w:color w:val="808080"/>
    </w:rPr>
  </w:style>
  <w:style w:type="paragraph" w:styleId="Header">
    <w:name w:val="header"/>
    <w:basedOn w:val="Normal"/>
    <w:link w:val="HeaderChar"/>
    <w:uiPriority w:val="99"/>
    <w:unhideWhenUsed/>
    <w:rsid w:val="00593E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593EBB"/>
  </w:style>
  <w:style w:type="paragraph" w:styleId="Footer">
    <w:name w:val="footer"/>
    <w:basedOn w:val="Normal"/>
    <w:link w:val="FooterChar"/>
    <w:uiPriority w:val="99"/>
    <w:unhideWhenUsed/>
    <w:rsid w:val="00593EBB"/>
    <w:pPr>
      <w:tabs>
        <w:tab w:val="center" w:pos="4320"/>
        <w:tab w:val="right" w:pos="8640"/>
      </w:tabs>
      <w:spacing w:after="0" w:line="240" w:lineRule="auto"/>
    </w:pPr>
  </w:style>
  <w:style w:type="character" w:customStyle="1" w:styleId="FooterChar">
    <w:name w:val="Footer Char"/>
    <w:basedOn w:val="DefaultParagraphFont"/>
    <w:link w:val="Footer"/>
    <w:uiPriority w:val="99"/>
    <w:rsid w:val="00593EBB"/>
  </w:style>
  <w:style w:type="character" w:styleId="LineNumber">
    <w:name w:val="line number"/>
    <w:basedOn w:val="DefaultParagraphFont"/>
    <w:uiPriority w:val="99"/>
    <w:semiHidden/>
    <w:unhideWhenUsed/>
    <w:rsid w:val="007B6F4A"/>
  </w:style>
  <w:style w:type="character" w:styleId="Hyperlink">
    <w:name w:val="Hyperlink"/>
    <w:basedOn w:val="DefaultParagraphFont"/>
    <w:uiPriority w:val="99"/>
    <w:unhideWhenUsed/>
    <w:rsid w:val="00FE3A1F"/>
    <w:rPr>
      <w:color w:val="0000FF" w:themeColor="hyperlink"/>
      <w:u w:val="single"/>
    </w:rPr>
  </w:style>
  <w:style w:type="character" w:customStyle="1" w:styleId="UnresolvedMention1">
    <w:name w:val="Unresolved Mention1"/>
    <w:basedOn w:val="DefaultParagraphFont"/>
    <w:uiPriority w:val="99"/>
    <w:semiHidden/>
    <w:unhideWhenUsed/>
    <w:rsid w:val="00FE3A1F"/>
    <w:rPr>
      <w:color w:val="808080"/>
      <w:shd w:val="clear" w:color="auto" w:fill="E6E6E6"/>
    </w:rPr>
  </w:style>
  <w:style w:type="paragraph" w:styleId="Caption">
    <w:name w:val="caption"/>
    <w:basedOn w:val="Normal"/>
    <w:next w:val="Normal"/>
    <w:uiPriority w:val="35"/>
    <w:unhideWhenUsed/>
    <w:qFormat/>
    <w:rsid w:val="008C0862"/>
    <w:pPr>
      <w:spacing w:line="240" w:lineRule="auto"/>
    </w:pPr>
    <w:rPr>
      <w:b/>
      <w:bCs/>
      <w:color w:val="4F81BD" w:themeColor="accent1"/>
      <w:sz w:val="18"/>
      <w:szCs w:val="18"/>
    </w:rPr>
  </w:style>
  <w:style w:type="character" w:styleId="Strong">
    <w:name w:val="Strong"/>
    <w:basedOn w:val="DefaultParagraphFont"/>
    <w:uiPriority w:val="22"/>
    <w:qFormat/>
    <w:rsid w:val="00975E27"/>
    <w:rPr>
      <w:b/>
      <w:bCs/>
    </w:rPr>
  </w:style>
  <w:style w:type="paragraph" w:styleId="TableofFigures">
    <w:name w:val="table of figures"/>
    <w:basedOn w:val="Normal"/>
    <w:next w:val="Normal"/>
    <w:uiPriority w:val="99"/>
    <w:unhideWhenUsed/>
    <w:rsid w:val="00891CF5"/>
    <w:pPr>
      <w:spacing w:before="240" w:after="240" w:line="240" w:lineRule="auto"/>
      <w:ind w:left="1440" w:hanging="1440"/>
    </w:pPr>
  </w:style>
  <w:style w:type="character" w:customStyle="1" w:styleId="Heading1Char">
    <w:name w:val="Heading 1 Char"/>
    <w:basedOn w:val="DefaultParagraphFont"/>
    <w:link w:val="Heading1"/>
    <w:uiPriority w:val="9"/>
    <w:rsid w:val="00CD754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CD7543"/>
    <w:rPr>
      <w:rFonts w:ascii="Times New Roman" w:eastAsiaTheme="majorEastAsia" w:hAnsi="Times New Roman" w:cstheme="majorBidi"/>
      <w:b/>
      <w:bCs/>
      <w:i/>
      <w:sz w:val="24"/>
      <w:szCs w:val="26"/>
    </w:rPr>
  </w:style>
  <w:style w:type="paragraph" w:styleId="TOCHeading">
    <w:name w:val="TOC Heading"/>
    <w:basedOn w:val="Heading1"/>
    <w:next w:val="Normal"/>
    <w:uiPriority w:val="39"/>
    <w:unhideWhenUsed/>
    <w:qFormat/>
    <w:rsid w:val="00E0324A"/>
    <w:pPr>
      <w:outlineLvl w:val="9"/>
    </w:pPr>
    <w:rPr>
      <w:color w:val="365F91" w:themeColor="accent1" w:themeShade="BF"/>
      <w:lang w:eastAsia="ja-JP"/>
    </w:rPr>
  </w:style>
  <w:style w:type="paragraph" w:styleId="TOC1">
    <w:name w:val="toc 1"/>
    <w:basedOn w:val="Normal"/>
    <w:next w:val="Normal"/>
    <w:autoRedefine/>
    <w:uiPriority w:val="39"/>
    <w:unhideWhenUsed/>
    <w:rsid w:val="00C773A8"/>
    <w:pPr>
      <w:tabs>
        <w:tab w:val="right" w:leader="dot" w:pos="9350"/>
      </w:tabs>
      <w:spacing w:after="240" w:line="240" w:lineRule="auto"/>
      <w:ind w:left="1800" w:hanging="1800"/>
    </w:pPr>
  </w:style>
  <w:style w:type="paragraph" w:styleId="TOC2">
    <w:name w:val="toc 2"/>
    <w:basedOn w:val="Normal"/>
    <w:next w:val="Normal"/>
    <w:autoRedefine/>
    <w:uiPriority w:val="39"/>
    <w:unhideWhenUsed/>
    <w:rsid w:val="00C773A8"/>
    <w:pPr>
      <w:tabs>
        <w:tab w:val="right" w:leader="dot" w:pos="9350"/>
      </w:tabs>
      <w:spacing w:after="100"/>
      <w:ind w:left="220" w:firstLine="590"/>
    </w:pPr>
  </w:style>
  <w:style w:type="character" w:customStyle="1" w:styleId="UnresolvedMention2">
    <w:name w:val="Unresolved Mention2"/>
    <w:basedOn w:val="DefaultParagraphFont"/>
    <w:uiPriority w:val="99"/>
    <w:semiHidden/>
    <w:unhideWhenUsed/>
    <w:rsid w:val="00D86A12"/>
    <w:rPr>
      <w:color w:val="605E5C"/>
      <w:shd w:val="clear" w:color="auto" w:fill="E1DFDD"/>
    </w:rPr>
  </w:style>
  <w:style w:type="paragraph" w:styleId="Revision">
    <w:name w:val="Revision"/>
    <w:hidden/>
    <w:uiPriority w:val="99"/>
    <w:semiHidden/>
    <w:rsid w:val="001D6708"/>
    <w:pPr>
      <w:spacing w:after="0" w:line="240" w:lineRule="auto"/>
    </w:pPr>
  </w:style>
  <w:style w:type="character" w:styleId="FollowedHyperlink">
    <w:name w:val="FollowedHyperlink"/>
    <w:basedOn w:val="DefaultParagraphFont"/>
    <w:uiPriority w:val="99"/>
    <w:semiHidden/>
    <w:unhideWhenUsed/>
    <w:rsid w:val="00EB5301"/>
    <w:rPr>
      <w:color w:val="800080" w:themeColor="followedHyperlink"/>
      <w:u w:val="single"/>
    </w:rPr>
  </w:style>
  <w:style w:type="character" w:customStyle="1" w:styleId="UnresolvedMention3">
    <w:name w:val="Unresolved Mention3"/>
    <w:basedOn w:val="DefaultParagraphFont"/>
    <w:uiPriority w:val="99"/>
    <w:semiHidden/>
    <w:unhideWhenUsed/>
    <w:rsid w:val="00B82348"/>
    <w:rPr>
      <w:color w:val="605E5C"/>
      <w:shd w:val="clear" w:color="auto" w:fill="E1DFDD"/>
    </w:rPr>
  </w:style>
  <w:style w:type="paragraph" w:styleId="NormalWeb">
    <w:name w:val="Normal (Web)"/>
    <w:basedOn w:val="Normal"/>
    <w:uiPriority w:val="99"/>
    <w:semiHidden/>
    <w:unhideWhenUsed/>
    <w:rsid w:val="00FF4CAD"/>
    <w:pPr>
      <w:spacing w:before="100" w:beforeAutospacing="1" w:after="100" w:afterAutospacing="1" w:line="240" w:lineRule="auto"/>
    </w:pPr>
    <w:rPr>
      <w:rFonts w:eastAsia="Times New Roman" w:cs="Times New Roman"/>
      <w:szCs w:val="24"/>
    </w:rPr>
  </w:style>
  <w:style w:type="paragraph" w:customStyle="1" w:styleId="Body">
    <w:name w:val="Body"/>
    <w:rsid w:val="00436ED9"/>
    <w:pPr>
      <w:pBdr>
        <w:top w:val="nil"/>
        <w:left w:val="nil"/>
        <w:bottom w:val="nil"/>
        <w:right w:val="nil"/>
        <w:between w:val="nil"/>
        <w:bar w:val="nil"/>
      </w:pBdr>
    </w:pPr>
    <w:rPr>
      <w:rFonts w:ascii="Calibri" w:eastAsia="Calibri" w:hAnsi="Calibri" w:cs="Calibri"/>
      <w:color w:val="000000"/>
      <w:u w:color="000000"/>
      <w:bdr w:val="nil"/>
    </w:rPr>
  </w:style>
  <w:style w:type="paragraph" w:styleId="DocumentMap">
    <w:name w:val="Document Map"/>
    <w:basedOn w:val="Normal"/>
    <w:link w:val="DocumentMapChar"/>
    <w:uiPriority w:val="99"/>
    <w:semiHidden/>
    <w:unhideWhenUsed/>
    <w:rsid w:val="00F61E9B"/>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61E9B"/>
    <w:rPr>
      <w:rFonts w:ascii="Lucida Grande" w:hAnsi="Lucida Grande" w:cs="Lucida Grande"/>
      <w:sz w:val="24"/>
      <w:szCs w:val="24"/>
    </w:rPr>
  </w:style>
  <w:style w:type="character" w:customStyle="1" w:styleId="Heading3Char">
    <w:name w:val="Heading 3 Char"/>
    <w:basedOn w:val="DefaultParagraphFont"/>
    <w:link w:val="Heading3"/>
    <w:uiPriority w:val="9"/>
    <w:rsid w:val="006A3B46"/>
    <w:rPr>
      <w:rFonts w:ascii="Times New Roman" w:eastAsiaTheme="majorEastAsia" w:hAnsi="Times New Roman" w:cstheme="majorBidi"/>
      <w:b/>
      <w:bCs/>
      <w:sz w:val="24"/>
    </w:rPr>
  </w:style>
  <w:style w:type="paragraph" w:styleId="NoSpacing">
    <w:name w:val="No Spacing"/>
    <w:uiPriority w:val="1"/>
    <w:qFormat/>
    <w:rsid w:val="00080B5E"/>
    <w:pPr>
      <w:spacing w:after="0" w:line="240" w:lineRule="auto"/>
    </w:pPr>
  </w:style>
  <w:style w:type="character" w:styleId="PageNumber">
    <w:name w:val="page number"/>
    <w:basedOn w:val="DefaultParagraphFont"/>
    <w:uiPriority w:val="99"/>
    <w:semiHidden/>
    <w:unhideWhenUsed/>
    <w:rsid w:val="003008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58"/>
    <w:rPr>
      <w:rFonts w:ascii="Times New Roman" w:hAnsi="Times New Roman"/>
      <w:sz w:val="24"/>
    </w:rPr>
  </w:style>
  <w:style w:type="paragraph" w:styleId="Heading1">
    <w:name w:val="heading 1"/>
    <w:basedOn w:val="Normal"/>
    <w:next w:val="Normal"/>
    <w:link w:val="Heading1Char"/>
    <w:uiPriority w:val="9"/>
    <w:qFormat/>
    <w:rsid w:val="00CD7543"/>
    <w:pPr>
      <w:keepNext/>
      <w:keepLines/>
      <w:spacing w:before="240" w:after="12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CD7543"/>
    <w:pPr>
      <w:keepNext/>
      <w:keepLines/>
      <w:spacing w:after="24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6A3B46"/>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60C"/>
    <w:rPr>
      <w:rFonts w:ascii="Tahoma" w:hAnsi="Tahoma" w:cs="Tahoma"/>
      <w:sz w:val="16"/>
      <w:szCs w:val="16"/>
    </w:rPr>
  </w:style>
  <w:style w:type="paragraph" w:styleId="ListParagraph">
    <w:name w:val="List Paragraph"/>
    <w:basedOn w:val="Normal"/>
    <w:uiPriority w:val="34"/>
    <w:qFormat/>
    <w:rsid w:val="00E672A4"/>
    <w:pPr>
      <w:ind w:left="720"/>
      <w:contextualSpacing/>
    </w:pPr>
  </w:style>
  <w:style w:type="character" w:styleId="CommentReference">
    <w:name w:val="annotation reference"/>
    <w:basedOn w:val="DefaultParagraphFont"/>
    <w:uiPriority w:val="99"/>
    <w:semiHidden/>
    <w:unhideWhenUsed/>
    <w:rsid w:val="00832EAD"/>
    <w:rPr>
      <w:sz w:val="16"/>
      <w:szCs w:val="16"/>
    </w:rPr>
  </w:style>
  <w:style w:type="paragraph" w:styleId="CommentText">
    <w:name w:val="annotation text"/>
    <w:basedOn w:val="Normal"/>
    <w:link w:val="CommentTextChar"/>
    <w:uiPriority w:val="99"/>
    <w:unhideWhenUsed/>
    <w:rsid w:val="00832EAD"/>
    <w:pPr>
      <w:spacing w:line="240" w:lineRule="auto"/>
    </w:pPr>
    <w:rPr>
      <w:sz w:val="20"/>
      <w:szCs w:val="20"/>
    </w:rPr>
  </w:style>
  <w:style w:type="character" w:customStyle="1" w:styleId="CommentTextChar">
    <w:name w:val="Comment Text Char"/>
    <w:basedOn w:val="DefaultParagraphFont"/>
    <w:link w:val="CommentText"/>
    <w:uiPriority w:val="99"/>
    <w:rsid w:val="00832EAD"/>
    <w:rPr>
      <w:sz w:val="20"/>
      <w:szCs w:val="20"/>
    </w:rPr>
  </w:style>
  <w:style w:type="paragraph" w:styleId="CommentSubject">
    <w:name w:val="annotation subject"/>
    <w:basedOn w:val="CommentText"/>
    <w:next w:val="CommentText"/>
    <w:link w:val="CommentSubjectChar"/>
    <w:uiPriority w:val="99"/>
    <w:semiHidden/>
    <w:unhideWhenUsed/>
    <w:rsid w:val="00832EAD"/>
    <w:rPr>
      <w:b/>
      <w:bCs/>
    </w:rPr>
  </w:style>
  <w:style w:type="character" w:customStyle="1" w:styleId="CommentSubjectChar">
    <w:name w:val="Comment Subject Char"/>
    <w:basedOn w:val="CommentTextChar"/>
    <w:link w:val="CommentSubject"/>
    <w:uiPriority w:val="99"/>
    <w:semiHidden/>
    <w:rsid w:val="00832EAD"/>
    <w:rPr>
      <w:b/>
      <w:bCs/>
      <w:sz w:val="20"/>
      <w:szCs w:val="20"/>
    </w:rPr>
  </w:style>
  <w:style w:type="character" w:styleId="PlaceholderText">
    <w:name w:val="Placeholder Text"/>
    <w:basedOn w:val="DefaultParagraphFont"/>
    <w:uiPriority w:val="99"/>
    <w:semiHidden/>
    <w:rsid w:val="00465F92"/>
    <w:rPr>
      <w:color w:val="808080"/>
    </w:rPr>
  </w:style>
  <w:style w:type="paragraph" w:styleId="Header">
    <w:name w:val="header"/>
    <w:basedOn w:val="Normal"/>
    <w:link w:val="HeaderChar"/>
    <w:uiPriority w:val="99"/>
    <w:unhideWhenUsed/>
    <w:rsid w:val="00593E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593EBB"/>
  </w:style>
  <w:style w:type="paragraph" w:styleId="Footer">
    <w:name w:val="footer"/>
    <w:basedOn w:val="Normal"/>
    <w:link w:val="FooterChar"/>
    <w:uiPriority w:val="99"/>
    <w:unhideWhenUsed/>
    <w:rsid w:val="00593EBB"/>
    <w:pPr>
      <w:tabs>
        <w:tab w:val="center" w:pos="4320"/>
        <w:tab w:val="right" w:pos="8640"/>
      </w:tabs>
      <w:spacing w:after="0" w:line="240" w:lineRule="auto"/>
    </w:pPr>
  </w:style>
  <w:style w:type="character" w:customStyle="1" w:styleId="FooterChar">
    <w:name w:val="Footer Char"/>
    <w:basedOn w:val="DefaultParagraphFont"/>
    <w:link w:val="Footer"/>
    <w:uiPriority w:val="99"/>
    <w:rsid w:val="00593EBB"/>
  </w:style>
  <w:style w:type="character" w:styleId="LineNumber">
    <w:name w:val="line number"/>
    <w:basedOn w:val="DefaultParagraphFont"/>
    <w:uiPriority w:val="99"/>
    <w:semiHidden/>
    <w:unhideWhenUsed/>
    <w:rsid w:val="007B6F4A"/>
  </w:style>
  <w:style w:type="character" w:styleId="Hyperlink">
    <w:name w:val="Hyperlink"/>
    <w:basedOn w:val="DefaultParagraphFont"/>
    <w:uiPriority w:val="99"/>
    <w:unhideWhenUsed/>
    <w:rsid w:val="00FE3A1F"/>
    <w:rPr>
      <w:color w:val="0000FF" w:themeColor="hyperlink"/>
      <w:u w:val="single"/>
    </w:rPr>
  </w:style>
  <w:style w:type="character" w:customStyle="1" w:styleId="UnresolvedMention1">
    <w:name w:val="Unresolved Mention1"/>
    <w:basedOn w:val="DefaultParagraphFont"/>
    <w:uiPriority w:val="99"/>
    <w:semiHidden/>
    <w:unhideWhenUsed/>
    <w:rsid w:val="00FE3A1F"/>
    <w:rPr>
      <w:color w:val="808080"/>
      <w:shd w:val="clear" w:color="auto" w:fill="E6E6E6"/>
    </w:rPr>
  </w:style>
  <w:style w:type="paragraph" w:styleId="Caption">
    <w:name w:val="caption"/>
    <w:basedOn w:val="Normal"/>
    <w:next w:val="Normal"/>
    <w:uiPriority w:val="35"/>
    <w:unhideWhenUsed/>
    <w:qFormat/>
    <w:rsid w:val="008C0862"/>
    <w:pPr>
      <w:spacing w:line="240" w:lineRule="auto"/>
    </w:pPr>
    <w:rPr>
      <w:b/>
      <w:bCs/>
      <w:color w:val="4F81BD" w:themeColor="accent1"/>
      <w:sz w:val="18"/>
      <w:szCs w:val="18"/>
    </w:rPr>
  </w:style>
  <w:style w:type="character" w:styleId="Strong">
    <w:name w:val="Strong"/>
    <w:basedOn w:val="DefaultParagraphFont"/>
    <w:uiPriority w:val="22"/>
    <w:qFormat/>
    <w:rsid w:val="00975E27"/>
    <w:rPr>
      <w:b/>
      <w:bCs/>
    </w:rPr>
  </w:style>
  <w:style w:type="paragraph" w:styleId="TableofFigures">
    <w:name w:val="table of figures"/>
    <w:basedOn w:val="Normal"/>
    <w:next w:val="Normal"/>
    <w:uiPriority w:val="99"/>
    <w:unhideWhenUsed/>
    <w:rsid w:val="00891CF5"/>
    <w:pPr>
      <w:spacing w:before="240" w:after="240" w:line="240" w:lineRule="auto"/>
      <w:ind w:left="1440" w:hanging="1440"/>
    </w:pPr>
  </w:style>
  <w:style w:type="character" w:customStyle="1" w:styleId="Heading1Char">
    <w:name w:val="Heading 1 Char"/>
    <w:basedOn w:val="DefaultParagraphFont"/>
    <w:link w:val="Heading1"/>
    <w:uiPriority w:val="9"/>
    <w:rsid w:val="00CD754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CD7543"/>
    <w:rPr>
      <w:rFonts w:ascii="Times New Roman" w:eastAsiaTheme="majorEastAsia" w:hAnsi="Times New Roman" w:cstheme="majorBidi"/>
      <w:b/>
      <w:bCs/>
      <w:i/>
      <w:sz w:val="24"/>
      <w:szCs w:val="26"/>
    </w:rPr>
  </w:style>
  <w:style w:type="paragraph" w:styleId="TOCHeading">
    <w:name w:val="TOC Heading"/>
    <w:basedOn w:val="Heading1"/>
    <w:next w:val="Normal"/>
    <w:uiPriority w:val="39"/>
    <w:unhideWhenUsed/>
    <w:qFormat/>
    <w:rsid w:val="00E0324A"/>
    <w:pPr>
      <w:outlineLvl w:val="9"/>
    </w:pPr>
    <w:rPr>
      <w:color w:val="365F91" w:themeColor="accent1" w:themeShade="BF"/>
      <w:lang w:eastAsia="ja-JP"/>
    </w:rPr>
  </w:style>
  <w:style w:type="paragraph" w:styleId="TOC1">
    <w:name w:val="toc 1"/>
    <w:basedOn w:val="Normal"/>
    <w:next w:val="Normal"/>
    <w:autoRedefine/>
    <w:uiPriority w:val="39"/>
    <w:unhideWhenUsed/>
    <w:rsid w:val="00C773A8"/>
    <w:pPr>
      <w:tabs>
        <w:tab w:val="right" w:leader="dot" w:pos="9350"/>
      </w:tabs>
      <w:spacing w:after="240" w:line="240" w:lineRule="auto"/>
      <w:ind w:left="1800" w:hanging="1800"/>
    </w:pPr>
  </w:style>
  <w:style w:type="paragraph" w:styleId="TOC2">
    <w:name w:val="toc 2"/>
    <w:basedOn w:val="Normal"/>
    <w:next w:val="Normal"/>
    <w:autoRedefine/>
    <w:uiPriority w:val="39"/>
    <w:unhideWhenUsed/>
    <w:rsid w:val="00C773A8"/>
    <w:pPr>
      <w:tabs>
        <w:tab w:val="right" w:leader="dot" w:pos="9350"/>
      </w:tabs>
      <w:spacing w:after="100"/>
      <w:ind w:left="220" w:firstLine="590"/>
    </w:pPr>
  </w:style>
  <w:style w:type="character" w:customStyle="1" w:styleId="UnresolvedMention2">
    <w:name w:val="Unresolved Mention2"/>
    <w:basedOn w:val="DefaultParagraphFont"/>
    <w:uiPriority w:val="99"/>
    <w:semiHidden/>
    <w:unhideWhenUsed/>
    <w:rsid w:val="00D86A12"/>
    <w:rPr>
      <w:color w:val="605E5C"/>
      <w:shd w:val="clear" w:color="auto" w:fill="E1DFDD"/>
    </w:rPr>
  </w:style>
  <w:style w:type="paragraph" w:styleId="Revision">
    <w:name w:val="Revision"/>
    <w:hidden/>
    <w:uiPriority w:val="99"/>
    <w:semiHidden/>
    <w:rsid w:val="001D6708"/>
    <w:pPr>
      <w:spacing w:after="0" w:line="240" w:lineRule="auto"/>
    </w:pPr>
  </w:style>
  <w:style w:type="character" w:styleId="FollowedHyperlink">
    <w:name w:val="FollowedHyperlink"/>
    <w:basedOn w:val="DefaultParagraphFont"/>
    <w:uiPriority w:val="99"/>
    <w:semiHidden/>
    <w:unhideWhenUsed/>
    <w:rsid w:val="00EB5301"/>
    <w:rPr>
      <w:color w:val="800080" w:themeColor="followedHyperlink"/>
      <w:u w:val="single"/>
    </w:rPr>
  </w:style>
  <w:style w:type="character" w:customStyle="1" w:styleId="UnresolvedMention3">
    <w:name w:val="Unresolved Mention3"/>
    <w:basedOn w:val="DefaultParagraphFont"/>
    <w:uiPriority w:val="99"/>
    <w:semiHidden/>
    <w:unhideWhenUsed/>
    <w:rsid w:val="00B82348"/>
    <w:rPr>
      <w:color w:val="605E5C"/>
      <w:shd w:val="clear" w:color="auto" w:fill="E1DFDD"/>
    </w:rPr>
  </w:style>
  <w:style w:type="paragraph" w:styleId="NormalWeb">
    <w:name w:val="Normal (Web)"/>
    <w:basedOn w:val="Normal"/>
    <w:uiPriority w:val="99"/>
    <w:semiHidden/>
    <w:unhideWhenUsed/>
    <w:rsid w:val="00FF4CAD"/>
    <w:pPr>
      <w:spacing w:before="100" w:beforeAutospacing="1" w:after="100" w:afterAutospacing="1" w:line="240" w:lineRule="auto"/>
    </w:pPr>
    <w:rPr>
      <w:rFonts w:eastAsia="Times New Roman" w:cs="Times New Roman"/>
      <w:szCs w:val="24"/>
    </w:rPr>
  </w:style>
  <w:style w:type="paragraph" w:customStyle="1" w:styleId="Body">
    <w:name w:val="Body"/>
    <w:rsid w:val="00436ED9"/>
    <w:pPr>
      <w:pBdr>
        <w:top w:val="nil"/>
        <w:left w:val="nil"/>
        <w:bottom w:val="nil"/>
        <w:right w:val="nil"/>
        <w:between w:val="nil"/>
        <w:bar w:val="nil"/>
      </w:pBdr>
    </w:pPr>
    <w:rPr>
      <w:rFonts w:ascii="Calibri" w:eastAsia="Calibri" w:hAnsi="Calibri" w:cs="Calibri"/>
      <w:color w:val="000000"/>
      <w:u w:color="000000"/>
      <w:bdr w:val="nil"/>
    </w:rPr>
  </w:style>
  <w:style w:type="paragraph" w:styleId="DocumentMap">
    <w:name w:val="Document Map"/>
    <w:basedOn w:val="Normal"/>
    <w:link w:val="DocumentMapChar"/>
    <w:uiPriority w:val="99"/>
    <w:semiHidden/>
    <w:unhideWhenUsed/>
    <w:rsid w:val="00F61E9B"/>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61E9B"/>
    <w:rPr>
      <w:rFonts w:ascii="Lucida Grande" w:hAnsi="Lucida Grande" w:cs="Lucida Grande"/>
      <w:sz w:val="24"/>
      <w:szCs w:val="24"/>
    </w:rPr>
  </w:style>
  <w:style w:type="character" w:customStyle="1" w:styleId="Heading3Char">
    <w:name w:val="Heading 3 Char"/>
    <w:basedOn w:val="DefaultParagraphFont"/>
    <w:link w:val="Heading3"/>
    <w:uiPriority w:val="9"/>
    <w:rsid w:val="006A3B46"/>
    <w:rPr>
      <w:rFonts w:ascii="Times New Roman" w:eastAsiaTheme="majorEastAsia" w:hAnsi="Times New Roman" w:cstheme="majorBidi"/>
      <w:b/>
      <w:bCs/>
      <w:sz w:val="24"/>
    </w:rPr>
  </w:style>
  <w:style w:type="paragraph" w:styleId="NoSpacing">
    <w:name w:val="No Spacing"/>
    <w:uiPriority w:val="1"/>
    <w:qFormat/>
    <w:rsid w:val="00080B5E"/>
    <w:pPr>
      <w:spacing w:after="0" w:line="240" w:lineRule="auto"/>
    </w:pPr>
  </w:style>
  <w:style w:type="character" w:styleId="PageNumber">
    <w:name w:val="page number"/>
    <w:basedOn w:val="DefaultParagraphFont"/>
    <w:uiPriority w:val="99"/>
    <w:semiHidden/>
    <w:unhideWhenUsed/>
    <w:rsid w:val="00300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41530">
      <w:bodyDiv w:val="1"/>
      <w:marLeft w:val="0"/>
      <w:marRight w:val="0"/>
      <w:marTop w:val="0"/>
      <w:marBottom w:val="0"/>
      <w:divBdr>
        <w:top w:val="none" w:sz="0" w:space="0" w:color="auto"/>
        <w:left w:val="none" w:sz="0" w:space="0" w:color="auto"/>
        <w:bottom w:val="none" w:sz="0" w:space="0" w:color="auto"/>
        <w:right w:val="none" w:sz="0" w:space="0" w:color="auto"/>
      </w:divBdr>
    </w:div>
    <w:div w:id="119886363">
      <w:bodyDiv w:val="1"/>
      <w:marLeft w:val="0"/>
      <w:marRight w:val="0"/>
      <w:marTop w:val="0"/>
      <w:marBottom w:val="0"/>
      <w:divBdr>
        <w:top w:val="none" w:sz="0" w:space="0" w:color="auto"/>
        <w:left w:val="none" w:sz="0" w:space="0" w:color="auto"/>
        <w:bottom w:val="none" w:sz="0" w:space="0" w:color="auto"/>
        <w:right w:val="none" w:sz="0" w:space="0" w:color="auto"/>
      </w:divBdr>
    </w:div>
    <w:div w:id="139006754">
      <w:bodyDiv w:val="1"/>
      <w:marLeft w:val="0"/>
      <w:marRight w:val="0"/>
      <w:marTop w:val="0"/>
      <w:marBottom w:val="0"/>
      <w:divBdr>
        <w:top w:val="none" w:sz="0" w:space="0" w:color="auto"/>
        <w:left w:val="none" w:sz="0" w:space="0" w:color="auto"/>
        <w:bottom w:val="none" w:sz="0" w:space="0" w:color="auto"/>
        <w:right w:val="none" w:sz="0" w:space="0" w:color="auto"/>
      </w:divBdr>
      <w:divsChild>
        <w:div w:id="141433611">
          <w:marLeft w:val="0"/>
          <w:marRight w:val="0"/>
          <w:marTop w:val="0"/>
          <w:marBottom w:val="0"/>
          <w:divBdr>
            <w:top w:val="none" w:sz="0" w:space="0" w:color="auto"/>
            <w:left w:val="none" w:sz="0" w:space="0" w:color="auto"/>
            <w:bottom w:val="none" w:sz="0" w:space="0" w:color="auto"/>
            <w:right w:val="none" w:sz="0" w:space="0" w:color="auto"/>
          </w:divBdr>
        </w:div>
      </w:divsChild>
    </w:div>
    <w:div w:id="172258667">
      <w:bodyDiv w:val="1"/>
      <w:marLeft w:val="0"/>
      <w:marRight w:val="0"/>
      <w:marTop w:val="0"/>
      <w:marBottom w:val="0"/>
      <w:divBdr>
        <w:top w:val="none" w:sz="0" w:space="0" w:color="auto"/>
        <w:left w:val="none" w:sz="0" w:space="0" w:color="auto"/>
        <w:bottom w:val="none" w:sz="0" w:space="0" w:color="auto"/>
        <w:right w:val="none" w:sz="0" w:space="0" w:color="auto"/>
      </w:divBdr>
    </w:div>
    <w:div w:id="197360185">
      <w:bodyDiv w:val="1"/>
      <w:marLeft w:val="0"/>
      <w:marRight w:val="0"/>
      <w:marTop w:val="0"/>
      <w:marBottom w:val="0"/>
      <w:divBdr>
        <w:top w:val="none" w:sz="0" w:space="0" w:color="auto"/>
        <w:left w:val="none" w:sz="0" w:space="0" w:color="auto"/>
        <w:bottom w:val="none" w:sz="0" w:space="0" w:color="auto"/>
        <w:right w:val="none" w:sz="0" w:space="0" w:color="auto"/>
      </w:divBdr>
    </w:div>
    <w:div w:id="279844143">
      <w:bodyDiv w:val="1"/>
      <w:marLeft w:val="0"/>
      <w:marRight w:val="0"/>
      <w:marTop w:val="0"/>
      <w:marBottom w:val="0"/>
      <w:divBdr>
        <w:top w:val="none" w:sz="0" w:space="0" w:color="auto"/>
        <w:left w:val="none" w:sz="0" w:space="0" w:color="auto"/>
        <w:bottom w:val="none" w:sz="0" w:space="0" w:color="auto"/>
        <w:right w:val="none" w:sz="0" w:space="0" w:color="auto"/>
      </w:divBdr>
    </w:div>
    <w:div w:id="352726676">
      <w:bodyDiv w:val="1"/>
      <w:marLeft w:val="0"/>
      <w:marRight w:val="0"/>
      <w:marTop w:val="0"/>
      <w:marBottom w:val="0"/>
      <w:divBdr>
        <w:top w:val="none" w:sz="0" w:space="0" w:color="auto"/>
        <w:left w:val="none" w:sz="0" w:space="0" w:color="auto"/>
        <w:bottom w:val="none" w:sz="0" w:space="0" w:color="auto"/>
        <w:right w:val="none" w:sz="0" w:space="0" w:color="auto"/>
      </w:divBdr>
    </w:div>
    <w:div w:id="366880091">
      <w:bodyDiv w:val="1"/>
      <w:marLeft w:val="0"/>
      <w:marRight w:val="0"/>
      <w:marTop w:val="0"/>
      <w:marBottom w:val="0"/>
      <w:divBdr>
        <w:top w:val="none" w:sz="0" w:space="0" w:color="auto"/>
        <w:left w:val="none" w:sz="0" w:space="0" w:color="auto"/>
        <w:bottom w:val="none" w:sz="0" w:space="0" w:color="auto"/>
        <w:right w:val="none" w:sz="0" w:space="0" w:color="auto"/>
      </w:divBdr>
      <w:divsChild>
        <w:div w:id="227376797">
          <w:marLeft w:val="0"/>
          <w:marRight w:val="0"/>
          <w:marTop w:val="0"/>
          <w:marBottom w:val="0"/>
          <w:divBdr>
            <w:top w:val="none" w:sz="0" w:space="0" w:color="auto"/>
            <w:left w:val="none" w:sz="0" w:space="0" w:color="auto"/>
            <w:bottom w:val="none" w:sz="0" w:space="0" w:color="auto"/>
            <w:right w:val="none" w:sz="0" w:space="0" w:color="auto"/>
          </w:divBdr>
          <w:divsChild>
            <w:div w:id="1160118463">
              <w:marLeft w:val="0"/>
              <w:marRight w:val="0"/>
              <w:marTop w:val="0"/>
              <w:marBottom w:val="0"/>
              <w:divBdr>
                <w:top w:val="none" w:sz="0" w:space="0" w:color="auto"/>
                <w:left w:val="none" w:sz="0" w:space="0" w:color="auto"/>
                <w:bottom w:val="none" w:sz="0" w:space="0" w:color="auto"/>
                <w:right w:val="none" w:sz="0" w:space="0" w:color="auto"/>
              </w:divBdr>
              <w:divsChild>
                <w:div w:id="1232303397">
                  <w:marLeft w:val="0"/>
                  <w:marRight w:val="0"/>
                  <w:marTop w:val="0"/>
                  <w:marBottom w:val="0"/>
                  <w:divBdr>
                    <w:top w:val="none" w:sz="0" w:space="0" w:color="auto"/>
                    <w:left w:val="none" w:sz="0" w:space="0" w:color="auto"/>
                    <w:bottom w:val="none" w:sz="0" w:space="0" w:color="auto"/>
                    <w:right w:val="none" w:sz="0" w:space="0" w:color="auto"/>
                  </w:divBdr>
                </w:div>
                <w:div w:id="1136994585">
                  <w:marLeft w:val="0"/>
                  <w:marRight w:val="0"/>
                  <w:marTop w:val="0"/>
                  <w:marBottom w:val="0"/>
                  <w:divBdr>
                    <w:top w:val="none" w:sz="0" w:space="0" w:color="auto"/>
                    <w:left w:val="none" w:sz="0" w:space="0" w:color="auto"/>
                    <w:bottom w:val="none" w:sz="0" w:space="0" w:color="auto"/>
                    <w:right w:val="none" w:sz="0" w:space="0" w:color="auto"/>
                  </w:divBdr>
                </w:div>
              </w:divsChild>
            </w:div>
            <w:div w:id="34434328">
              <w:marLeft w:val="0"/>
              <w:marRight w:val="0"/>
              <w:marTop w:val="0"/>
              <w:marBottom w:val="0"/>
              <w:divBdr>
                <w:top w:val="none" w:sz="0" w:space="0" w:color="auto"/>
                <w:left w:val="none" w:sz="0" w:space="0" w:color="auto"/>
                <w:bottom w:val="none" w:sz="0" w:space="0" w:color="auto"/>
                <w:right w:val="none" w:sz="0" w:space="0" w:color="auto"/>
              </w:divBdr>
              <w:divsChild>
                <w:div w:id="584844123">
                  <w:marLeft w:val="0"/>
                  <w:marRight w:val="0"/>
                  <w:marTop w:val="0"/>
                  <w:marBottom w:val="0"/>
                  <w:divBdr>
                    <w:top w:val="none" w:sz="0" w:space="0" w:color="auto"/>
                    <w:left w:val="none" w:sz="0" w:space="0" w:color="auto"/>
                    <w:bottom w:val="none" w:sz="0" w:space="0" w:color="auto"/>
                    <w:right w:val="none" w:sz="0" w:space="0" w:color="auto"/>
                  </w:divBdr>
                </w:div>
                <w:div w:id="1323970910">
                  <w:marLeft w:val="0"/>
                  <w:marRight w:val="0"/>
                  <w:marTop w:val="0"/>
                  <w:marBottom w:val="0"/>
                  <w:divBdr>
                    <w:top w:val="none" w:sz="0" w:space="0" w:color="auto"/>
                    <w:left w:val="none" w:sz="0" w:space="0" w:color="auto"/>
                    <w:bottom w:val="none" w:sz="0" w:space="0" w:color="auto"/>
                    <w:right w:val="none" w:sz="0" w:space="0" w:color="auto"/>
                  </w:divBdr>
                </w:div>
              </w:divsChild>
            </w:div>
            <w:div w:id="29691745">
              <w:marLeft w:val="0"/>
              <w:marRight w:val="0"/>
              <w:marTop w:val="0"/>
              <w:marBottom w:val="0"/>
              <w:divBdr>
                <w:top w:val="none" w:sz="0" w:space="0" w:color="auto"/>
                <w:left w:val="none" w:sz="0" w:space="0" w:color="auto"/>
                <w:bottom w:val="none" w:sz="0" w:space="0" w:color="auto"/>
                <w:right w:val="none" w:sz="0" w:space="0" w:color="auto"/>
              </w:divBdr>
              <w:divsChild>
                <w:div w:id="1273367262">
                  <w:marLeft w:val="0"/>
                  <w:marRight w:val="0"/>
                  <w:marTop w:val="0"/>
                  <w:marBottom w:val="0"/>
                  <w:divBdr>
                    <w:top w:val="none" w:sz="0" w:space="0" w:color="auto"/>
                    <w:left w:val="none" w:sz="0" w:space="0" w:color="auto"/>
                    <w:bottom w:val="none" w:sz="0" w:space="0" w:color="auto"/>
                    <w:right w:val="none" w:sz="0" w:space="0" w:color="auto"/>
                  </w:divBdr>
                </w:div>
                <w:div w:id="1949505421">
                  <w:marLeft w:val="0"/>
                  <w:marRight w:val="0"/>
                  <w:marTop w:val="0"/>
                  <w:marBottom w:val="0"/>
                  <w:divBdr>
                    <w:top w:val="none" w:sz="0" w:space="0" w:color="auto"/>
                    <w:left w:val="none" w:sz="0" w:space="0" w:color="auto"/>
                    <w:bottom w:val="none" w:sz="0" w:space="0" w:color="auto"/>
                    <w:right w:val="none" w:sz="0" w:space="0" w:color="auto"/>
                  </w:divBdr>
                </w:div>
              </w:divsChild>
            </w:div>
            <w:div w:id="1703243277">
              <w:marLeft w:val="0"/>
              <w:marRight w:val="0"/>
              <w:marTop w:val="0"/>
              <w:marBottom w:val="0"/>
              <w:divBdr>
                <w:top w:val="none" w:sz="0" w:space="0" w:color="auto"/>
                <w:left w:val="none" w:sz="0" w:space="0" w:color="auto"/>
                <w:bottom w:val="none" w:sz="0" w:space="0" w:color="auto"/>
                <w:right w:val="none" w:sz="0" w:space="0" w:color="auto"/>
              </w:divBdr>
              <w:divsChild>
                <w:div w:id="2002732369">
                  <w:marLeft w:val="0"/>
                  <w:marRight w:val="0"/>
                  <w:marTop w:val="0"/>
                  <w:marBottom w:val="0"/>
                  <w:divBdr>
                    <w:top w:val="none" w:sz="0" w:space="0" w:color="auto"/>
                    <w:left w:val="none" w:sz="0" w:space="0" w:color="auto"/>
                    <w:bottom w:val="none" w:sz="0" w:space="0" w:color="auto"/>
                    <w:right w:val="none" w:sz="0" w:space="0" w:color="auto"/>
                  </w:divBdr>
                </w:div>
                <w:div w:id="1350721091">
                  <w:marLeft w:val="0"/>
                  <w:marRight w:val="0"/>
                  <w:marTop w:val="0"/>
                  <w:marBottom w:val="0"/>
                  <w:divBdr>
                    <w:top w:val="none" w:sz="0" w:space="0" w:color="auto"/>
                    <w:left w:val="none" w:sz="0" w:space="0" w:color="auto"/>
                    <w:bottom w:val="none" w:sz="0" w:space="0" w:color="auto"/>
                    <w:right w:val="none" w:sz="0" w:space="0" w:color="auto"/>
                  </w:divBdr>
                </w:div>
              </w:divsChild>
            </w:div>
            <w:div w:id="1819298181">
              <w:marLeft w:val="0"/>
              <w:marRight w:val="0"/>
              <w:marTop w:val="0"/>
              <w:marBottom w:val="0"/>
              <w:divBdr>
                <w:top w:val="none" w:sz="0" w:space="0" w:color="auto"/>
                <w:left w:val="none" w:sz="0" w:space="0" w:color="auto"/>
                <w:bottom w:val="none" w:sz="0" w:space="0" w:color="auto"/>
                <w:right w:val="none" w:sz="0" w:space="0" w:color="auto"/>
              </w:divBdr>
              <w:divsChild>
                <w:div w:id="130828287">
                  <w:marLeft w:val="0"/>
                  <w:marRight w:val="0"/>
                  <w:marTop w:val="0"/>
                  <w:marBottom w:val="0"/>
                  <w:divBdr>
                    <w:top w:val="none" w:sz="0" w:space="0" w:color="auto"/>
                    <w:left w:val="none" w:sz="0" w:space="0" w:color="auto"/>
                    <w:bottom w:val="none" w:sz="0" w:space="0" w:color="auto"/>
                    <w:right w:val="none" w:sz="0" w:space="0" w:color="auto"/>
                  </w:divBdr>
                </w:div>
                <w:div w:id="4011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7">
          <w:marLeft w:val="-45"/>
          <w:marRight w:val="0"/>
          <w:marTop w:val="0"/>
          <w:marBottom w:val="0"/>
          <w:divBdr>
            <w:top w:val="none" w:sz="0" w:space="0" w:color="auto"/>
            <w:left w:val="none" w:sz="0" w:space="0" w:color="auto"/>
            <w:bottom w:val="none" w:sz="0" w:space="0" w:color="auto"/>
            <w:right w:val="none" w:sz="0" w:space="0" w:color="auto"/>
          </w:divBdr>
        </w:div>
        <w:div w:id="650332783">
          <w:marLeft w:val="0"/>
          <w:marRight w:val="0"/>
          <w:marTop w:val="0"/>
          <w:marBottom w:val="0"/>
          <w:divBdr>
            <w:top w:val="none" w:sz="0" w:space="0" w:color="auto"/>
            <w:left w:val="none" w:sz="0" w:space="0" w:color="auto"/>
            <w:bottom w:val="none" w:sz="0" w:space="0" w:color="auto"/>
            <w:right w:val="none" w:sz="0" w:space="0" w:color="auto"/>
          </w:divBdr>
        </w:div>
        <w:div w:id="609901819">
          <w:marLeft w:val="0"/>
          <w:marRight w:val="0"/>
          <w:marTop w:val="0"/>
          <w:marBottom w:val="0"/>
          <w:divBdr>
            <w:top w:val="none" w:sz="0" w:space="0" w:color="auto"/>
            <w:left w:val="none" w:sz="0" w:space="0" w:color="auto"/>
            <w:bottom w:val="none" w:sz="0" w:space="0" w:color="auto"/>
            <w:right w:val="none" w:sz="0" w:space="0" w:color="auto"/>
          </w:divBdr>
        </w:div>
        <w:div w:id="675305108">
          <w:marLeft w:val="0"/>
          <w:marRight w:val="0"/>
          <w:marTop w:val="0"/>
          <w:marBottom w:val="0"/>
          <w:divBdr>
            <w:top w:val="none" w:sz="0" w:space="0" w:color="auto"/>
            <w:left w:val="none" w:sz="0" w:space="0" w:color="auto"/>
            <w:bottom w:val="none" w:sz="0" w:space="0" w:color="auto"/>
            <w:right w:val="none" w:sz="0" w:space="0" w:color="auto"/>
          </w:divBdr>
        </w:div>
      </w:divsChild>
    </w:div>
    <w:div w:id="455947229">
      <w:bodyDiv w:val="1"/>
      <w:marLeft w:val="0"/>
      <w:marRight w:val="0"/>
      <w:marTop w:val="0"/>
      <w:marBottom w:val="0"/>
      <w:divBdr>
        <w:top w:val="none" w:sz="0" w:space="0" w:color="auto"/>
        <w:left w:val="none" w:sz="0" w:space="0" w:color="auto"/>
        <w:bottom w:val="none" w:sz="0" w:space="0" w:color="auto"/>
        <w:right w:val="none" w:sz="0" w:space="0" w:color="auto"/>
      </w:divBdr>
    </w:div>
    <w:div w:id="607391552">
      <w:bodyDiv w:val="1"/>
      <w:marLeft w:val="0"/>
      <w:marRight w:val="0"/>
      <w:marTop w:val="0"/>
      <w:marBottom w:val="0"/>
      <w:divBdr>
        <w:top w:val="none" w:sz="0" w:space="0" w:color="auto"/>
        <w:left w:val="none" w:sz="0" w:space="0" w:color="auto"/>
        <w:bottom w:val="none" w:sz="0" w:space="0" w:color="auto"/>
        <w:right w:val="none" w:sz="0" w:space="0" w:color="auto"/>
      </w:divBdr>
    </w:div>
    <w:div w:id="1081606225">
      <w:bodyDiv w:val="1"/>
      <w:marLeft w:val="0"/>
      <w:marRight w:val="0"/>
      <w:marTop w:val="0"/>
      <w:marBottom w:val="0"/>
      <w:divBdr>
        <w:top w:val="none" w:sz="0" w:space="0" w:color="auto"/>
        <w:left w:val="none" w:sz="0" w:space="0" w:color="auto"/>
        <w:bottom w:val="none" w:sz="0" w:space="0" w:color="auto"/>
        <w:right w:val="none" w:sz="0" w:space="0" w:color="auto"/>
      </w:divBdr>
    </w:div>
    <w:div w:id="1122454413">
      <w:bodyDiv w:val="1"/>
      <w:marLeft w:val="0"/>
      <w:marRight w:val="0"/>
      <w:marTop w:val="0"/>
      <w:marBottom w:val="0"/>
      <w:divBdr>
        <w:top w:val="none" w:sz="0" w:space="0" w:color="auto"/>
        <w:left w:val="none" w:sz="0" w:space="0" w:color="auto"/>
        <w:bottom w:val="none" w:sz="0" w:space="0" w:color="auto"/>
        <w:right w:val="none" w:sz="0" w:space="0" w:color="auto"/>
      </w:divBdr>
    </w:div>
    <w:div w:id="1313876519">
      <w:bodyDiv w:val="1"/>
      <w:marLeft w:val="0"/>
      <w:marRight w:val="0"/>
      <w:marTop w:val="0"/>
      <w:marBottom w:val="0"/>
      <w:divBdr>
        <w:top w:val="none" w:sz="0" w:space="0" w:color="auto"/>
        <w:left w:val="none" w:sz="0" w:space="0" w:color="auto"/>
        <w:bottom w:val="none" w:sz="0" w:space="0" w:color="auto"/>
        <w:right w:val="none" w:sz="0" w:space="0" w:color="auto"/>
      </w:divBdr>
    </w:div>
    <w:div w:id="1325091080">
      <w:bodyDiv w:val="1"/>
      <w:marLeft w:val="0"/>
      <w:marRight w:val="0"/>
      <w:marTop w:val="0"/>
      <w:marBottom w:val="0"/>
      <w:divBdr>
        <w:top w:val="none" w:sz="0" w:space="0" w:color="auto"/>
        <w:left w:val="none" w:sz="0" w:space="0" w:color="auto"/>
        <w:bottom w:val="none" w:sz="0" w:space="0" w:color="auto"/>
        <w:right w:val="none" w:sz="0" w:space="0" w:color="auto"/>
      </w:divBdr>
    </w:div>
    <w:div w:id="1386754097">
      <w:bodyDiv w:val="1"/>
      <w:marLeft w:val="0"/>
      <w:marRight w:val="0"/>
      <w:marTop w:val="0"/>
      <w:marBottom w:val="0"/>
      <w:divBdr>
        <w:top w:val="none" w:sz="0" w:space="0" w:color="auto"/>
        <w:left w:val="none" w:sz="0" w:space="0" w:color="auto"/>
        <w:bottom w:val="none" w:sz="0" w:space="0" w:color="auto"/>
        <w:right w:val="none" w:sz="0" w:space="0" w:color="auto"/>
      </w:divBdr>
    </w:div>
    <w:div w:id="1446583028">
      <w:bodyDiv w:val="1"/>
      <w:marLeft w:val="0"/>
      <w:marRight w:val="0"/>
      <w:marTop w:val="0"/>
      <w:marBottom w:val="0"/>
      <w:divBdr>
        <w:top w:val="none" w:sz="0" w:space="0" w:color="auto"/>
        <w:left w:val="none" w:sz="0" w:space="0" w:color="auto"/>
        <w:bottom w:val="none" w:sz="0" w:space="0" w:color="auto"/>
        <w:right w:val="none" w:sz="0" w:space="0" w:color="auto"/>
      </w:divBdr>
    </w:div>
    <w:div w:id="1611545711">
      <w:bodyDiv w:val="1"/>
      <w:marLeft w:val="0"/>
      <w:marRight w:val="0"/>
      <w:marTop w:val="0"/>
      <w:marBottom w:val="0"/>
      <w:divBdr>
        <w:top w:val="none" w:sz="0" w:space="0" w:color="auto"/>
        <w:left w:val="none" w:sz="0" w:space="0" w:color="auto"/>
        <w:bottom w:val="none" w:sz="0" w:space="0" w:color="auto"/>
        <w:right w:val="none" w:sz="0" w:space="0" w:color="auto"/>
      </w:divBdr>
      <w:divsChild>
        <w:div w:id="1164081047">
          <w:marLeft w:val="0"/>
          <w:marRight w:val="0"/>
          <w:marTop w:val="0"/>
          <w:marBottom w:val="0"/>
          <w:divBdr>
            <w:top w:val="none" w:sz="0" w:space="0" w:color="auto"/>
            <w:left w:val="none" w:sz="0" w:space="0" w:color="auto"/>
            <w:bottom w:val="none" w:sz="0" w:space="0" w:color="auto"/>
            <w:right w:val="none" w:sz="0" w:space="0" w:color="auto"/>
          </w:divBdr>
        </w:div>
      </w:divsChild>
    </w:div>
    <w:div w:id="1615287055">
      <w:bodyDiv w:val="1"/>
      <w:marLeft w:val="0"/>
      <w:marRight w:val="0"/>
      <w:marTop w:val="0"/>
      <w:marBottom w:val="0"/>
      <w:divBdr>
        <w:top w:val="none" w:sz="0" w:space="0" w:color="auto"/>
        <w:left w:val="none" w:sz="0" w:space="0" w:color="auto"/>
        <w:bottom w:val="none" w:sz="0" w:space="0" w:color="auto"/>
        <w:right w:val="none" w:sz="0" w:space="0" w:color="auto"/>
      </w:divBdr>
    </w:div>
    <w:div w:id="1702588880">
      <w:bodyDiv w:val="1"/>
      <w:marLeft w:val="0"/>
      <w:marRight w:val="0"/>
      <w:marTop w:val="0"/>
      <w:marBottom w:val="0"/>
      <w:divBdr>
        <w:top w:val="none" w:sz="0" w:space="0" w:color="auto"/>
        <w:left w:val="none" w:sz="0" w:space="0" w:color="auto"/>
        <w:bottom w:val="none" w:sz="0" w:space="0" w:color="auto"/>
        <w:right w:val="none" w:sz="0" w:space="0" w:color="auto"/>
      </w:divBdr>
    </w:div>
    <w:div w:id="1710061503">
      <w:bodyDiv w:val="1"/>
      <w:marLeft w:val="0"/>
      <w:marRight w:val="0"/>
      <w:marTop w:val="0"/>
      <w:marBottom w:val="0"/>
      <w:divBdr>
        <w:top w:val="none" w:sz="0" w:space="0" w:color="auto"/>
        <w:left w:val="none" w:sz="0" w:space="0" w:color="auto"/>
        <w:bottom w:val="none" w:sz="0" w:space="0" w:color="auto"/>
        <w:right w:val="none" w:sz="0" w:space="0" w:color="auto"/>
      </w:divBdr>
    </w:div>
    <w:div w:id="1765035203">
      <w:bodyDiv w:val="1"/>
      <w:marLeft w:val="0"/>
      <w:marRight w:val="0"/>
      <w:marTop w:val="0"/>
      <w:marBottom w:val="0"/>
      <w:divBdr>
        <w:top w:val="none" w:sz="0" w:space="0" w:color="auto"/>
        <w:left w:val="none" w:sz="0" w:space="0" w:color="auto"/>
        <w:bottom w:val="none" w:sz="0" w:space="0" w:color="auto"/>
        <w:right w:val="none" w:sz="0" w:space="0" w:color="auto"/>
      </w:divBdr>
    </w:div>
    <w:div w:id="1789548684">
      <w:bodyDiv w:val="1"/>
      <w:marLeft w:val="0"/>
      <w:marRight w:val="0"/>
      <w:marTop w:val="0"/>
      <w:marBottom w:val="0"/>
      <w:divBdr>
        <w:top w:val="none" w:sz="0" w:space="0" w:color="auto"/>
        <w:left w:val="none" w:sz="0" w:space="0" w:color="auto"/>
        <w:bottom w:val="none" w:sz="0" w:space="0" w:color="auto"/>
        <w:right w:val="none" w:sz="0" w:space="0" w:color="auto"/>
      </w:divBdr>
    </w:div>
    <w:div w:id="1982684091">
      <w:bodyDiv w:val="1"/>
      <w:marLeft w:val="0"/>
      <w:marRight w:val="0"/>
      <w:marTop w:val="0"/>
      <w:marBottom w:val="0"/>
      <w:divBdr>
        <w:top w:val="none" w:sz="0" w:space="0" w:color="auto"/>
        <w:left w:val="none" w:sz="0" w:space="0" w:color="auto"/>
        <w:bottom w:val="none" w:sz="0" w:space="0" w:color="auto"/>
        <w:right w:val="none" w:sz="0" w:space="0" w:color="auto"/>
      </w:divBdr>
    </w:div>
    <w:div w:id="1997299182">
      <w:bodyDiv w:val="1"/>
      <w:marLeft w:val="0"/>
      <w:marRight w:val="0"/>
      <w:marTop w:val="0"/>
      <w:marBottom w:val="0"/>
      <w:divBdr>
        <w:top w:val="none" w:sz="0" w:space="0" w:color="auto"/>
        <w:left w:val="none" w:sz="0" w:space="0" w:color="auto"/>
        <w:bottom w:val="none" w:sz="0" w:space="0" w:color="auto"/>
        <w:right w:val="none" w:sz="0" w:space="0" w:color="auto"/>
      </w:divBdr>
    </w:div>
    <w:div w:id="2025478242">
      <w:bodyDiv w:val="1"/>
      <w:marLeft w:val="0"/>
      <w:marRight w:val="0"/>
      <w:marTop w:val="0"/>
      <w:marBottom w:val="0"/>
      <w:divBdr>
        <w:top w:val="none" w:sz="0" w:space="0" w:color="auto"/>
        <w:left w:val="none" w:sz="0" w:space="0" w:color="auto"/>
        <w:bottom w:val="none" w:sz="0" w:space="0" w:color="auto"/>
        <w:right w:val="none" w:sz="0" w:space="0" w:color="auto"/>
      </w:divBdr>
    </w:div>
    <w:div w:id="2093820711">
      <w:bodyDiv w:val="1"/>
      <w:marLeft w:val="0"/>
      <w:marRight w:val="0"/>
      <w:marTop w:val="0"/>
      <w:marBottom w:val="0"/>
      <w:divBdr>
        <w:top w:val="none" w:sz="0" w:space="0" w:color="auto"/>
        <w:left w:val="none" w:sz="0" w:space="0" w:color="auto"/>
        <w:bottom w:val="none" w:sz="0" w:space="0" w:color="auto"/>
        <w:right w:val="none" w:sz="0" w:space="0" w:color="auto"/>
      </w:divBdr>
    </w:div>
    <w:div w:id="214049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ntTable" Target="fontTable.xml"/><Relationship Id="rId15" Type="http://schemas.openxmlformats.org/officeDocument/2006/relationships/theme" Target="theme/theme1.xml"/><Relationship Id="rId62" Type="http://schemas.microsoft.com/office/2016/09/relationships/commentsIds" Target="commentsIds.xml"/><Relationship Id="rId63" Type="http://schemas.microsoft.com/office/2011/relationships/people" Target="people.xml"/><Relationship Id="rId6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4547F-ED61-BD42-8E61-FCD06516B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50</Pages>
  <Words>15308</Words>
  <Characters>87260</Characters>
  <Application>Microsoft Macintosh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Rosemarie Fryer</dc:creator>
  <cp:lastModifiedBy>Rosie Fryer</cp:lastModifiedBy>
  <cp:revision>35</cp:revision>
  <cp:lastPrinted>2018-07-24T23:05:00Z</cp:lastPrinted>
  <dcterms:created xsi:type="dcterms:W3CDTF">2018-07-24T23:22:00Z</dcterms:created>
  <dcterms:modified xsi:type="dcterms:W3CDTF">2019-01-21T02:27:00Z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92136247-e3df-3ef2-adc3-2fb95dfe1426</vt:lpwstr>
  </property>
  <property fmtid="{D5CDD505-2E9C-101B-9397-08002B2CF9AE}" pid="24" name="Mendeley Citation Style_1">
    <vt:lpwstr>http://www.zotero.org/styles/apa</vt:lpwstr>
  </property>
</Properties>
</file>